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8339" w14:textId="476B136D" w:rsidR="00D051D2" w:rsidRDefault="00B735DF" w:rsidP="00AD5CBB">
      <w:r>
        <w:rPr>
          <w:noProof/>
        </w:rPr>
        <mc:AlternateContent>
          <mc:Choice Requires="wps">
            <w:drawing>
              <wp:anchor distT="0" distB="0" distL="114300" distR="114300" simplePos="0" relativeHeight="251654144" behindDoc="0" locked="0" layoutInCell="1" allowOverlap="1" wp14:anchorId="2626DF29" wp14:editId="07066189">
                <wp:simplePos x="0" y="0"/>
                <wp:positionH relativeFrom="margin">
                  <wp:align>left</wp:align>
                </wp:positionH>
                <wp:positionV relativeFrom="paragraph">
                  <wp:posOffset>-6581</wp:posOffset>
                </wp:positionV>
                <wp:extent cx="5693179" cy="9261360"/>
                <wp:effectExtent l="19050" t="19050" r="41275" b="35560"/>
                <wp:wrapNone/>
                <wp:docPr id="200648569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179" cy="9261360"/>
                        </a:xfrm>
                        <a:prstGeom prst="rect">
                          <a:avLst/>
                        </a:prstGeom>
                        <a:solidFill>
                          <a:srgbClr val="FFFFFF"/>
                        </a:solidFill>
                        <a:ln w="57150" cmpd="thickThin">
                          <a:solidFill>
                            <a:srgbClr val="000000"/>
                          </a:solidFill>
                          <a:miter lim="800000"/>
                          <a:headEnd/>
                          <a:tailEnd/>
                        </a:ln>
                      </wps:spPr>
                      <wps:txbx>
                        <w:txbxContent>
                          <w:p w14:paraId="498F7C4F" w14:textId="4B8D36F8" w:rsidR="00112ACB" w:rsidRPr="00BB08ED" w:rsidRDefault="00112ACB" w:rsidP="009B4D75">
                            <w:pPr>
                              <w:spacing w:after="120"/>
                              <w:ind w:firstLine="0"/>
                              <w:jc w:val="center"/>
                              <w:rPr>
                                <w:b/>
                                <w:bCs/>
                                <w:sz w:val="28"/>
                                <w:szCs w:val="28"/>
                              </w:rPr>
                            </w:pPr>
                            <w:bookmarkStart w:id="1" w:name="_Toc151455262"/>
                            <w:r w:rsidRPr="00BB08ED">
                              <w:rPr>
                                <w:b/>
                                <w:bCs/>
                                <w:sz w:val="28"/>
                                <w:szCs w:val="28"/>
                              </w:rPr>
                              <w:t>TRƯỜNG ĐẠI HỌC KIẾN TRÚC</w:t>
                            </w:r>
                            <w:bookmarkEnd w:id="1"/>
                          </w:p>
                          <w:p w14:paraId="201D6ACE" w14:textId="7D0AEB54" w:rsidR="00112ACB" w:rsidRDefault="00112ACB" w:rsidP="009B4D75">
                            <w:pPr>
                              <w:ind w:firstLine="0"/>
                              <w:jc w:val="center"/>
                              <w:rPr>
                                <w:b/>
                                <w:bCs/>
                                <w:sz w:val="28"/>
                                <w:szCs w:val="28"/>
                              </w:rPr>
                            </w:pPr>
                            <w:bookmarkStart w:id="2" w:name="_Toc151455263"/>
                            <w:r w:rsidRPr="00BB08ED">
                              <w:rPr>
                                <w:b/>
                                <w:bCs/>
                                <w:sz w:val="28"/>
                                <w:szCs w:val="28"/>
                              </w:rPr>
                              <w:t>KHOA CÔNG NGHỆ THÔNG TIN</w:t>
                            </w:r>
                            <w:bookmarkEnd w:id="2"/>
                          </w:p>
                          <w:p w14:paraId="3828CA89" w14:textId="77777777" w:rsidR="00112ACB" w:rsidRDefault="00112ACB" w:rsidP="00ED7FB8">
                            <w:pPr>
                              <w:jc w:val="center"/>
                              <w:rPr>
                                <w:b/>
                                <w:bCs/>
                                <w:sz w:val="28"/>
                                <w:szCs w:val="28"/>
                              </w:rPr>
                            </w:pPr>
                          </w:p>
                          <w:p w14:paraId="53F8BEAE" w14:textId="77777777" w:rsidR="00112ACB" w:rsidRDefault="00112ACB" w:rsidP="00ED7FB8">
                            <w:pPr>
                              <w:jc w:val="center"/>
                              <w:rPr>
                                <w:b/>
                                <w:bCs/>
                                <w:sz w:val="28"/>
                                <w:szCs w:val="28"/>
                              </w:rPr>
                            </w:pPr>
                          </w:p>
                          <w:p w14:paraId="180D3C31" w14:textId="77777777" w:rsidR="00112ACB" w:rsidRDefault="00112ACB" w:rsidP="00ED7FB8">
                            <w:pPr>
                              <w:jc w:val="center"/>
                              <w:rPr>
                                <w:b/>
                                <w:bCs/>
                                <w:sz w:val="28"/>
                                <w:szCs w:val="28"/>
                              </w:rPr>
                            </w:pPr>
                          </w:p>
                          <w:p w14:paraId="5B2C7CDD" w14:textId="77777777" w:rsidR="00112ACB" w:rsidRDefault="00112ACB" w:rsidP="00ED7FB8">
                            <w:pPr>
                              <w:jc w:val="center"/>
                              <w:rPr>
                                <w:b/>
                                <w:bCs/>
                                <w:sz w:val="28"/>
                                <w:szCs w:val="28"/>
                              </w:rPr>
                            </w:pPr>
                          </w:p>
                          <w:p w14:paraId="36B47AC6" w14:textId="77777777" w:rsidR="00112ACB" w:rsidRPr="00ED7FB8" w:rsidRDefault="00112ACB" w:rsidP="00ED7FB8">
                            <w:pPr>
                              <w:jc w:val="center"/>
                              <w:rPr>
                                <w:b/>
                                <w:bCs/>
                                <w:sz w:val="28"/>
                                <w:szCs w:val="28"/>
                              </w:rPr>
                            </w:pPr>
                          </w:p>
                          <w:p w14:paraId="23972DB7" w14:textId="7A078F3F" w:rsidR="00112ACB" w:rsidRPr="00BB08ED" w:rsidRDefault="00112ACB" w:rsidP="00E0149A">
                            <w:pPr>
                              <w:ind w:firstLine="0"/>
                              <w:jc w:val="center"/>
                              <w:rPr>
                                <w:rFonts w:ascii="Times New Roman Bold" w:hAnsi="Times New Roman Bold"/>
                                <w:b/>
                                <w:spacing w:val="-4"/>
                                <w:sz w:val="64"/>
                                <w:szCs w:val="64"/>
                              </w:rPr>
                            </w:pPr>
                            <w:bookmarkStart w:id="3" w:name="_Toc151455264"/>
                            <w:r w:rsidRPr="00BB08ED">
                              <w:rPr>
                                <w:rFonts w:ascii="Times New Roman Bold" w:hAnsi="Times New Roman Bold"/>
                                <w:b/>
                                <w:spacing w:val="-4"/>
                                <w:sz w:val="64"/>
                                <w:szCs w:val="64"/>
                              </w:rPr>
                              <w:t>ĐỒ ÁN TỐT NGHIỆP KỸ SƯ</w:t>
                            </w:r>
                            <w:bookmarkEnd w:id="3"/>
                          </w:p>
                          <w:p w14:paraId="79C186E4" w14:textId="750D0F15" w:rsidR="00112ACB" w:rsidRDefault="00112ACB" w:rsidP="00BB08ED">
                            <w:pPr>
                              <w:spacing w:after="0" w:line="240" w:lineRule="auto"/>
                              <w:ind w:firstLine="851"/>
                              <w:jc w:val="left"/>
                              <w:rPr>
                                <w:b/>
                                <w:sz w:val="36"/>
                                <w:szCs w:val="36"/>
                              </w:rPr>
                            </w:pPr>
                            <w:bookmarkStart w:id="4" w:name="_Toc151455265"/>
                            <w:r w:rsidRPr="00BB08ED">
                              <w:rPr>
                                <w:b/>
                                <w:sz w:val="36"/>
                                <w:szCs w:val="36"/>
                              </w:rPr>
                              <w:t>NGÀNH: CÔNG NGHỆ THÔNG TIN</w:t>
                            </w:r>
                            <w:bookmarkEnd w:id="4"/>
                          </w:p>
                          <w:p w14:paraId="1060C8A0" w14:textId="0DEAB7FD" w:rsidR="00112ACB" w:rsidRDefault="00112ACB" w:rsidP="009D68B1">
                            <w:pPr>
                              <w:spacing w:after="0" w:line="240" w:lineRule="auto"/>
                              <w:ind w:firstLine="851"/>
                              <w:jc w:val="left"/>
                              <w:rPr>
                                <w:b/>
                                <w:sz w:val="32"/>
                                <w:szCs w:val="32"/>
                              </w:rPr>
                            </w:pPr>
                            <w:bookmarkStart w:id="5" w:name="_Toc151455266"/>
                            <w:r w:rsidRPr="00BB08ED">
                              <w:rPr>
                                <w:b/>
                                <w:sz w:val="32"/>
                                <w:szCs w:val="32"/>
                              </w:rPr>
                              <w:t>MÃ NGÀNH: 7480201</w:t>
                            </w:r>
                            <w:bookmarkEnd w:id="5"/>
                          </w:p>
                          <w:p w14:paraId="3DB310D6" w14:textId="77777777" w:rsidR="00112ACB" w:rsidRPr="009D68B1" w:rsidRDefault="00112ACB" w:rsidP="009D68B1">
                            <w:pPr>
                              <w:spacing w:after="0" w:line="240" w:lineRule="auto"/>
                              <w:ind w:firstLine="851"/>
                              <w:jc w:val="left"/>
                              <w:rPr>
                                <w:b/>
                                <w:sz w:val="32"/>
                                <w:szCs w:val="32"/>
                              </w:rPr>
                            </w:pPr>
                          </w:p>
                          <w:p w14:paraId="09B10F16" w14:textId="32EC4103" w:rsidR="00112ACB" w:rsidRPr="00E0149A" w:rsidRDefault="00112ACB" w:rsidP="00E0149A">
                            <w:pPr>
                              <w:jc w:val="center"/>
                              <w:rPr>
                                <w:b/>
                                <w:bCs/>
                                <w:sz w:val="36"/>
                                <w:szCs w:val="32"/>
                              </w:rPr>
                            </w:pPr>
                            <w:bookmarkStart w:id="6" w:name="_Toc151455267"/>
                            <w:r w:rsidRPr="00E0149A">
                              <w:rPr>
                                <w:b/>
                                <w:bCs/>
                                <w:sz w:val="36"/>
                                <w:szCs w:val="32"/>
                              </w:rPr>
                              <w:t>KHÓA: 2019 - 2024</w:t>
                            </w:r>
                            <w:bookmarkEnd w:id="6"/>
                          </w:p>
                          <w:p w14:paraId="1E952061" w14:textId="77777777" w:rsidR="00112ACB" w:rsidRDefault="00112ACB" w:rsidP="00BB08ED"/>
                          <w:p w14:paraId="040C3DD8" w14:textId="77777777" w:rsidR="00112ACB" w:rsidRDefault="00112ACB" w:rsidP="00165CF8">
                            <w:pPr>
                              <w:jc w:val="left"/>
                              <w:rPr>
                                <w:sz w:val="36"/>
                                <w:szCs w:val="36"/>
                              </w:rPr>
                            </w:pPr>
                            <w:bookmarkStart w:id="7" w:name="_Toc151455268"/>
                            <w:r w:rsidRPr="009D68B1">
                              <w:rPr>
                                <w:b/>
                                <w:bCs/>
                                <w:i/>
                                <w:iCs/>
                                <w:sz w:val="36"/>
                                <w:szCs w:val="36"/>
                                <w:u w:val="single"/>
                              </w:rPr>
                              <w:t>ĐỀ TÀI</w:t>
                            </w:r>
                            <w:r w:rsidRPr="00BB08ED">
                              <w:rPr>
                                <w:sz w:val="36"/>
                                <w:szCs w:val="36"/>
                                <w:u w:val="single"/>
                              </w:rPr>
                              <w:t>:</w:t>
                            </w:r>
                            <w:r w:rsidRPr="00BB08ED">
                              <w:rPr>
                                <w:sz w:val="36"/>
                                <w:szCs w:val="36"/>
                              </w:rPr>
                              <w:t xml:space="preserve"> </w:t>
                            </w:r>
                          </w:p>
                          <w:p w14:paraId="7C15B786" w14:textId="0806B2F6" w:rsidR="00112ACB" w:rsidRDefault="00112ACB" w:rsidP="00ED7FB8">
                            <w:pPr>
                              <w:jc w:val="center"/>
                              <w:rPr>
                                <w:b/>
                                <w:bCs/>
                                <w:color w:val="000000"/>
                                <w:sz w:val="36"/>
                                <w:szCs w:val="36"/>
                              </w:rPr>
                            </w:pPr>
                            <w:r w:rsidRPr="009D68B1">
                              <w:rPr>
                                <w:b/>
                                <w:bCs/>
                                <w:color w:val="000000"/>
                                <w:sz w:val="36"/>
                                <w:szCs w:val="36"/>
                              </w:rPr>
                              <w:t>TÌM HIỂU MỘT SỐ KỸ THUẬT SINH DỮ LIỆU KIỂM THỬ TỰ ĐỘNG CHO ANDROID</w:t>
                            </w:r>
                            <w:bookmarkEnd w:id="7"/>
                          </w:p>
                          <w:p w14:paraId="3FC8E8E4" w14:textId="77777777" w:rsidR="00112ACB" w:rsidRDefault="00112ACB" w:rsidP="00ED7FB8">
                            <w:pPr>
                              <w:jc w:val="center"/>
                              <w:rPr>
                                <w:bCs/>
                                <w:color w:val="000000"/>
                                <w:sz w:val="36"/>
                                <w:szCs w:val="36"/>
                              </w:rPr>
                            </w:pPr>
                          </w:p>
                          <w:p w14:paraId="75E1AD67" w14:textId="77777777" w:rsidR="00112ACB" w:rsidRPr="00ED7FB8" w:rsidRDefault="00112ACB" w:rsidP="00ED7FB8">
                            <w:pPr>
                              <w:jc w:val="center"/>
                              <w:rPr>
                                <w:sz w:val="36"/>
                                <w:szCs w:val="36"/>
                              </w:rPr>
                            </w:pPr>
                          </w:p>
                          <w:tbl>
                            <w:tblPr>
                              <w:tblStyle w:val="TableGrid"/>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7"/>
                              <w:gridCol w:w="3466"/>
                            </w:tblGrid>
                            <w:tr w:rsidR="00112ACB" w14:paraId="62ECE247" w14:textId="77777777" w:rsidTr="009D68B1">
                              <w:trPr>
                                <w:jc w:val="center"/>
                              </w:trPr>
                              <w:tc>
                                <w:tcPr>
                                  <w:tcW w:w="4047" w:type="dxa"/>
                                </w:tcPr>
                                <w:p w14:paraId="6BF886A9" w14:textId="27FC7974" w:rsidR="00112ACB" w:rsidRDefault="00112ACB" w:rsidP="00D27E3B">
                                  <w:pPr>
                                    <w:spacing w:line="240" w:lineRule="auto"/>
                                    <w:ind w:firstLine="0"/>
                                    <w:jc w:val="right"/>
                                    <w:rPr>
                                      <w:b/>
                                      <w:sz w:val="32"/>
                                      <w:szCs w:val="32"/>
                                    </w:rPr>
                                  </w:pPr>
                                  <w:bookmarkStart w:id="8" w:name="_Toc151455269"/>
                                  <w:r w:rsidRPr="00BB08ED">
                                    <w:rPr>
                                      <w:b/>
                                      <w:sz w:val="32"/>
                                      <w:szCs w:val="32"/>
                                    </w:rPr>
                                    <w:t>SINH VIÊN THỰC HIỆN:</w:t>
                                  </w:r>
                                  <w:bookmarkEnd w:id="8"/>
                                </w:p>
                              </w:tc>
                              <w:tc>
                                <w:tcPr>
                                  <w:tcW w:w="3466" w:type="dxa"/>
                                </w:tcPr>
                                <w:p w14:paraId="3852FE27" w14:textId="3C5EFDBE" w:rsidR="00112ACB" w:rsidRDefault="00112ACB" w:rsidP="00D27E3B">
                                  <w:pPr>
                                    <w:spacing w:line="240" w:lineRule="auto"/>
                                    <w:ind w:firstLine="0"/>
                                    <w:rPr>
                                      <w:b/>
                                      <w:sz w:val="32"/>
                                      <w:szCs w:val="32"/>
                                    </w:rPr>
                                  </w:pPr>
                                  <w:r>
                                    <w:rPr>
                                      <w:b/>
                                      <w:sz w:val="32"/>
                                      <w:szCs w:val="32"/>
                                    </w:rPr>
                                    <w:t xml:space="preserve">      </w:t>
                                  </w:r>
                                  <w:bookmarkStart w:id="9" w:name="_Toc151455270"/>
                                  <w:r w:rsidRPr="00BB08ED">
                                    <w:rPr>
                                      <w:b/>
                                      <w:sz w:val="32"/>
                                      <w:szCs w:val="32"/>
                                    </w:rPr>
                                    <w:t>PHẠM THỊ THẢO</w:t>
                                  </w:r>
                                  <w:bookmarkEnd w:id="9"/>
                                </w:p>
                              </w:tc>
                            </w:tr>
                            <w:tr w:rsidR="00112ACB" w14:paraId="2BC2C8D7" w14:textId="77777777" w:rsidTr="009D68B1">
                              <w:trPr>
                                <w:jc w:val="center"/>
                              </w:trPr>
                              <w:tc>
                                <w:tcPr>
                                  <w:tcW w:w="4047" w:type="dxa"/>
                                </w:tcPr>
                                <w:p w14:paraId="34B19BE7" w14:textId="60B8273C" w:rsidR="00112ACB" w:rsidRDefault="00112ACB" w:rsidP="00D27E3B">
                                  <w:pPr>
                                    <w:spacing w:line="240" w:lineRule="auto"/>
                                    <w:ind w:firstLine="0"/>
                                    <w:jc w:val="right"/>
                                    <w:rPr>
                                      <w:b/>
                                      <w:sz w:val="32"/>
                                      <w:szCs w:val="32"/>
                                    </w:rPr>
                                  </w:pPr>
                                  <w:bookmarkStart w:id="10" w:name="_Toc151455271"/>
                                  <w:r w:rsidRPr="00BB08ED">
                                    <w:rPr>
                                      <w:b/>
                                      <w:sz w:val="32"/>
                                      <w:szCs w:val="32"/>
                                    </w:rPr>
                                    <w:t>LỚP:</w:t>
                                  </w:r>
                                  <w:bookmarkEnd w:id="10"/>
                                  <w:r w:rsidRPr="00BB08ED">
                                    <w:rPr>
                                      <w:b/>
                                      <w:sz w:val="32"/>
                                      <w:szCs w:val="32"/>
                                    </w:rPr>
                                    <w:t xml:space="preserve"> </w:t>
                                  </w:r>
                                </w:p>
                              </w:tc>
                              <w:tc>
                                <w:tcPr>
                                  <w:tcW w:w="3466" w:type="dxa"/>
                                </w:tcPr>
                                <w:p w14:paraId="1CB6CC28" w14:textId="5BF8508D" w:rsidR="00112ACB" w:rsidRDefault="00112ACB" w:rsidP="00D27E3B">
                                  <w:pPr>
                                    <w:spacing w:line="240" w:lineRule="auto"/>
                                    <w:ind w:firstLine="0"/>
                                    <w:rPr>
                                      <w:b/>
                                      <w:sz w:val="32"/>
                                      <w:szCs w:val="32"/>
                                    </w:rPr>
                                  </w:pPr>
                                  <w:r>
                                    <w:rPr>
                                      <w:b/>
                                      <w:sz w:val="32"/>
                                      <w:szCs w:val="32"/>
                                    </w:rPr>
                                    <w:t xml:space="preserve">      </w:t>
                                  </w:r>
                                  <w:bookmarkStart w:id="11" w:name="_Toc151455272"/>
                                  <w:r w:rsidRPr="00BB08ED">
                                    <w:rPr>
                                      <w:b/>
                                      <w:sz w:val="32"/>
                                      <w:szCs w:val="32"/>
                                    </w:rPr>
                                    <w:t>19CN2</w:t>
                                  </w:r>
                                  <w:bookmarkEnd w:id="11"/>
                                </w:p>
                              </w:tc>
                            </w:tr>
                          </w:tbl>
                          <w:p w14:paraId="7958D195" w14:textId="77777777" w:rsidR="00112ACB" w:rsidRDefault="00112ACB" w:rsidP="00ED7FB8">
                            <w:pPr>
                              <w:ind w:firstLine="0"/>
                              <w:jc w:val="left"/>
                              <w:rPr>
                                <w:b/>
                                <w:sz w:val="32"/>
                                <w:szCs w:val="32"/>
                              </w:rPr>
                            </w:pPr>
                          </w:p>
                          <w:p w14:paraId="7D51937A" w14:textId="77777777" w:rsidR="00112ACB" w:rsidRPr="00D27E3B" w:rsidRDefault="00112ACB" w:rsidP="00ED7FB8">
                            <w:pPr>
                              <w:ind w:firstLine="0"/>
                              <w:jc w:val="left"/>
                              <w:rPr>
                                <w:b/>
                                <w:sz w:val="40"/>
                                <w:szCs w:val="40"/>
                              </w:rPr>
                            </w:pPr>
                          </w:p>
                          <w:p w14:paraId="20B9B370" w14:textId="50EF6A42" w:rsidR="00112ACB" w:rsidRPr="00ED7FB8" w:rsidRDefault="00112ACB" w:rsidP="009B4D75">
                            <w:pPr>
                              <w:ind w:firstLine="0"/>
                              <w:jc w:val="center"/>
                              <w:rPr>
                                <w:b/>
                                <w:sz w:val="28"/>
                                <w:szCs w:val="28"/>
                              </w:rPr>
                            </w:pPr>
                            <w:r w:rsidRPr="00ED7FB8">
                              <w:rPr>
                                <w:b/>
                                <w:sz w:val="28"/>
                                <w:szCs w:val="28"/>
                              </w:rPr>
                              <w:t>HÀ NỘI 12-2023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26DF29" id="_x0000_t202" coordsize="21600,21600" o:spt="202" path="m,l,21600r21600,l21600,xe">
                <v:stroke joinstyle="miter"/>
                <v:path gradientshapeok="t" o:connecttype="rect"/>
              </v:shapetype>
              <v:shape id="Text Box 3" o:spid="_x0000_s1026" type="#_x0000_t202" style="position:absolute;left:0;text-align:left;margin-left:0;margin-top:-.5pt;width:448.3pt;height:729.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" strokeweight="4.5pt">
                <v:stroke linestyle="thickThin"/>
                <v:textbox>
                  <w:txbxContent>
                    <w:p w14:paraId="498F7C4F" w14:textId="4B8D36F8" w:rsidR="00112ACB" w:rsidRPr="00BB08ED" w:rsidRDefault="00112ACB" w:rsidP="009B4D75">
                      <w:pPr>
                        <w:spacing w:after="120"/>
                        <w:ind w:firstLine="0"/>
                        <w:jc w:val="center"/>
                        <w:rPr>
                          <w:b/>
                          <w:bCs/>
                          <w:sz w:val="28"/>
                          <w:szCs w:val="28"/>
                        </w:rPr>
                      </w:pPr>
                      <w:bookmarkStart w:id="12" w:name="_Toc151455262"/>
                      <w:r w:rsidRPr="00BB08ED">
                        <w:rPr>
                          <w:b/>
                          <w:bCs/>
                          <w:sz w:val="28"/>
                          <w:szCs w:val="28"/>
                        </w:rPr>
                        <w:t>TRƯỜNG ĐẠI HỌC KIẾN TRÚC</w:t>
                      </w:r>
                      <w:bookmarkEnd w:id="12"/>
                    </w:p>
                    <w:p w14:paraId="201D6ACE" w14:textId="7D0AEB54" w:rsidR="00112ACB" w:rsidRDefault="00112ACB" w:rsidP="009B4D75">
                      <w:pPr>
                        <w:ind w:firstLine="0"/>
                        <w:jc w:val="center"/>
                        <w:rPr>
                          <w:b/>
                          <w:bCs/>
                          <w:sz w:val="28"/>
                          <w:szCs w:val="28"/>
                        </w:rPr>
                      </w:pPr>
                      <w:bookmarkStart w:id="13" w:name="_Toc151455263"/>
                      <w:r w:rsidRPr="00BB08ED">
                        <w:rPr>
                          <w:b/>
                          <w:bCs/>
                          <w:sz w:val="28"/>
                          <w:szCs w:val="28"/>
                        </w:rPr>
                        <w:t>KHOA CÔNG NGHỆ THÔNG TIN</w:t>
                      </w:r>
                      <w:bookmarkEnd w:id="13"/>
                    </w:p>
                    <w:p w14:paraId="3828CA89" w14:textId="77777777" w:rsidR="00112ACB" w:rsidRDefault="00112ACB" w:rsidP="00ED7FB8">
                      <w:pPr>
                        <w:jc w:val="center"/>
                        <w:rPr>
                          <w:b/>
                          <w:bCs/>
                          <w:sz w:val="28"/>
                          <w:szCs w:val="28"/>
                        </w:rPr>
                      </w:pPr>
                    </w:p>
                    <w:p w14:paraId="53F8BEAE" w14:textId="77777777" w:rsidR="00112ACB" w:rsidRDefault="00112ACB" w:rsidP="00ED7FB8">
                      <w:pPr>
                        <w:jc w:val="center"/>
                        <w:rPr>
                          <w:b/>
                          <w:bCs/>
                          <w:sz w:val="28"/>
                          <w:szCs w:val="28"/>
                        </w:rPr>
                      </w:pPr>
                    </w:p>
                    <w:p w14:paraId="180D3C31" w14:textId="77777777" w:rsidR="00112ACB" w:rsidRDefault="00112ACB" w:rsidP="00ED7FB8">
                      <w:pPr>
                        <w:jc w:val="center"/>
                        <w:rPr>
                          <w:b/>
                          <w:bCs/>
                          <w:sz w:val="28"/>
                          <w:szCs w:val="28"/>
                        </w:rPr>
                      </w:pPr>
                    </w:p>
                    <w:p w14:paraId="5B2C7CDD" w14:textId="77777777" w:rsidR="00112ACB" w:rsidRDefault="00112ACB" w:rsidP="00ED7FB8">
                      <w:pPr>
                        <w:jc w:val="center"/>
                        <w:rPr>
                          <w:b/>
                          <w:bCs/>
                          <w:sz w:val="28"/>
                          <w:szCs w:val="28"/>
                        </w:rPr>
                      </w:pPr>
                    </w:p>
                    <w:p w14:paraId="36B47AC6" w14:textId="77777777" w:rsidR="00112ACB" w:rsidRPr="00ED7FB8" w:rsidRDefault="00112ACB" w:rsidP="00ED7FB8">
                      <w:pPr>
                        <w:jc w:val="center"/>
                        <w:rPr>
                          <w:b/>
                          <w:bCs/>
                          <w:sz w:val="28"/>
                          <w:szCs w:val="28"/>
                        </w:rPr>
                      </w:pPr>
                    </w:p>
                    <w:p w14:paraId="23972DB7" w14:textId="7A078F3F" w:rsidR="00112ACB" w:rsidRPr="00BB08ED" w:rsidRDefault="00112ACB" w:rsidP="00E0149A">
                      <w:pPr>
                        <w:ind w:firstLine="0"/>
                        <w:jc w:val="center"/>
                        <w:rPr>
                          <w:rFonts w:ascii="Times New Roman Bold" w:hAnsi="Times New Roman Bold"/>
                          <w:b/>
                          <w:spacing w:val="-4"/>
                          <w:sz w:val="64"/>
                          <w:szCs w:val="64"/>
                        </w:rPr>
                      </w:pPr>
                      <w:bookmarkStart w:id="14" w:name="_Toc151455264"/>
                      <w:r w:rsidRPr="00BB08ED">
                        <w:rPr>
                          <w:rFonts w:ascii="Times New Roman Bold" w:hAnsi="Times New Roman Bold"/>
                          <w:b/>
                          <w:spacing w:val="-4"/>
                          <w:sz w:val="64"/>
                          <w:szCs w:val="64"/>
                        </w:rPr>
                        <w:t>ĐỒ ÁN TỐT NGHIỆP KỸ SƯ</w:t>
                      </w:r>
                      <w:bookmarkEnd w:id="14"/>
                    </w:p>
                    <w:p w14:paraId="79C186E4" w14:textId="750D0F15" w:rsidR="00112ACB" w:rsidRDefault="00112ACB" w:rsidP="00BB08ED">
                      <w:pPr>
                        <w:spacing w:after="0" w:line="240" w:lineRule="auto"/>
                        <w:ind w:firstLine="851"/>
                        <w:jc w:val="left"/>
                        <w:rPr>
                          <w:b/>
                          <w:sz w:val="36"/>
                          <w:szCs w:val="36"/>
                        </w:rPr>
                      </w:pPr>
                      <w:bookmarkStart w:id="15" w:name="_Toc151455265"/>
                      <w:r w:rsidRPr="00BB08ED">
                        <w:rPr>
                          <w:b/>
                          <w:sz w:val="36"/>
                          <w:szCs w:val="36"/>
                        </w:rPr>
                        <w:t>NGÀNH: CÔNG NGHỆ THÔNG TIN</w:t>
                      </w:r>
                      <w:bookmarkEnd w:id="15"/>
                    </w:p>
                    <w:p w14:paraId="1060C8A0" w14:textId="0DEAB7FD" w:rsidR="00112ACB" w:rsidRDefault="00112ACB" w:rsidP="009D68B1">
                      <w:pPr>
                        <w:spacing w:after="0" w:line="240" w:lineRule="auto"/>
                        <w:ind w:firstLine="851"/>
                        <w:jc w:val="left"/>
                        <w:rPr>
                          <w:b/>
                          <w:sz w:val="32"/>
                          <w:szCs w:val="32"/>
                        </w:rPr>
                      </w:pPr>
                      <w:bookmarkStart w:id="16" w:name="_Toc151455266"/>
                      <w:r w:rsidRPr="00BB08ED">
                        <w:rPr>
                          <w:b/>
                          <w:sz w:val="32"/>
                          <w:szCs w:val="32"/>
                        </w:rPr>
                        <w:t>MÃ NGÀNH: 7480201</w:t>
                      </w:r>
                      <w:bookmarkEnd w:id="16"/>
                    </w:p>
                    <w:p w14:paraId="3DB310D6" w14:textId="77777777" w:rsidR="00112ACB" w:rsidRPr="009D68B1" w:rsidRDefault="00112ACB" w:rsidP="009D68B1">
                      <w:pPr>
                        <w:spacing w:after="0" w:line="240" w:lineRule="auto"/>
                        <w:ind w:firstLine="851"/>
                        <w:jc w:val="left"/>
                        <w:rPr>
                          <w:b/>
                          <w:sz w:val="32"/>
                          <w:szCs w:val="32"/>
                        </w:rPr>
                      </w:pPr>
                    </w:p>
                    <w:p w14:paraId="09B10F16" w14:textId="32EC4103" w:rsidR="00112ACB" w:rsidRPr="00E0149A" w:rsidRDefault="00112ACB" w:rsidP="00E0149A">
                      <w:pPr>
                        <w:jc w:val="center"/>
                        <w:rPr>
                          <w:b/>
                          <w:bCs/>
                          <w:sz w:val="36"/>
                          <w:szCs w:val="32"/>
                        </w:rPr>
                      </w:pPr>
                      <w:bookmarkStart w:id="17" w:name="_Toc151455267"/>
                      <w:r w:rsidRPr="00E0149A">
                        <w:rPr>
                          <w:b/>
                          <w:bCs/>
                          <w:sz w:val="36"/>
                          <w:szCs w:val="32"/>
                        </w:rPr>
                        <w:t>KHÓA: 2019 - 2024</w:t>
                      </w:r>
                      <w:bookmarkEnd w:id="17"/>
                    </w:p>
                    <w:p w14:paraId="1E952061" w14:textId="77777777" w:rsidR="00112ACB" w:rsidRDefault="00112ACB" w:rsidP="00BB08ED"/>
                    <w:p w14:paraId="040C3DD8" w14:textId="77777777" w:rsidR="00112ACB" w:rsidRDefault="00112ACB" w:rsidP="00165CF8">
                      <w:pPr>
                        <w:jc w:val="left"/>
                        <w:rPr>
                          <w:sz w:val="36"/>
                          <w:szCs w:val="36"/>
                        </w:rPr>
                      </w:pPr>
                      <w:bookmarkStart w:id="18" w:name="_Toc151455268"/>
                      <w:r w:rsidRPr="009D68B1">
                        <w:rPr>
                          <w:b/>
                          <w:bCs/>
                          <w:i/>
                          <w:iCs/>
                          <w:sz w:val="36"/>
                          <w:szCs w:val="36"/>
                          <w:u w:val="single"/>
                        </w:rPr>
                        <w:t>ĐỀ TÀI</w:t>
                      </w:r>
                      <w:r w:rsidRPr="00BB08ED">
                        <w:rPr>
                          <w:sz w:val="36"/>
                          <w:szCs w:val="36"/>
                          <w:u w:val="single"/>
                        </w:rPr>
                        <w:t>:</w:t>
                      </w:r>
                      <w:r w:rsidRPr="00BB08ED">
                        <w:rPr>
                          <w:sz w:val="36"/>
                          <w:szCs w:val="36"/>
                        </w:rPr>
                        <w:t xml:space="preserve"> </w:t>
                      </w:r>
                    </w:p>
                    <w:p w14:paraId="7C15B786" w14:textId="0806B2F6" w:rsidR="00112ACB" w:rsidRDefault="00112ACB" w:rsidP="00ED7FB8">
                      <w:pPr>
                        <w:jc w:val="center"/>
                        <w:rPr>
                          <w:b/>
                          <w:bCs/>
                          <w:color w:val="000000"/>
                          <w:sz w:val="36"/>
                          <w:szCs w:val="36"/>
                        </w:rPr>
                      </w:pPr>
                      <w:r w:rsidRPr="009D68B1">
                        <w:rPr>
                          <w:b/>
                          <w:bCs/>
                          <w:color w:val="000000"/>
                          <w:sz w:val="36"/>
                          <w:szCs w:val="36"/>
                        </w:rPr>
                        <w:t>TÌM HIỂU MỘT SỐ KỸ THUẬT SINH DỮ LIỆU KIỂM THỬ TỰ ĐỘNG CHO ANDROID</w:t>
                      </w:r>
                      <w:bookmarkEnd w:id="18"/>
                    </w:p>
                    <w:p w14:paraId="3FC8E8E4" w14:textId="77777777" w:rsidR="00112ACB" w:rsidRDefault="00112ACB" w:rsidP="00ED7FB8">
                      <w:pPr>
                        <w:jc w:val="center"/>
                        <w:rPr>
                          <w:bCs/>
                          <w:color w:val="000000"/>
                          <w:sz w:val="36"/>
                          <w:szCs w:val="36"/>
                        </w:rPr>
                      </w:pPr>
                    </w:p>
                    <w:p w14:paraId="75E1AD67" w14:textId="77777777" w:rsidR="00112ACB" w:rsidRPr="00ED7FB8" w:rsidRDefault="00112ACB" w:rsidP="00ED7FB8">
                      <w:pPr>
                        <w:jc w:val="center"/>
                        <w:rPr>
                          <w:sz w:val="36"/>
                          <w:szCs w:val="36"/>
                        </w:rPr>
                      </w:pPr>
                    </w:p>
                    <w:tbl>
                      <w:tblPr>
                        <w:tblStyle w:val="TableGrid"/>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7"/>
                        <w:gridCol w:w="3466"/>
                      </w:tblGrid>
                      <w:tr w:rsidR="00112ACB" w14:paraId="62ECE247" w14:textId="77777777" w:rsidTr="009D68B1">
                        <w:trPr>
                          <w:jc w:val="center"/>
                        </w:trPr>
                        <w:tc>
                          <w:tcPr>
                            <w:tcW w:w="4047" w:type="dxa"/>
                          </w:tcPr>
                          <w:p w14:paraId="6BF886A9" w14:textId="27FC7974" w:rsidR="00112ACB" w:rsidRDefault="00112ACB" w:rsidP="00D27E3B">
                            <w:pPr>
                              <w:spacing w:line="240" w:lineRule="auto"/>
                              <w:ind w:firstLine="0"/>
                              <w:jc w:val="right"/>
                              <w:rPr>
                                <w:b/>
                                <w:sz w:val="32"/>
                                <w:szCs w:val="32"/>
                              </w:rPr>
                            </w:pPr>
                            <w:bookmarkStart w:id="19" w:name="_Toc151455269"/>
                            <w:r w:rsidRPr="00BB08ED">
                              <w:rPr>
                                <w:b/>
                                <w:sz w:val="32"/>
                                <w:szCs w:val="32"/>
                              </w:rPr>
                              <w:t>SINH VIÊN THỰC HIỆN:</w:t>
                            </w:r>
                            <w:bookmarkEnd w:id="19"/>
                          </w:p>
                        </w:tc>
                        <w:tc>
                          <w:tcPr>
                            <w:tcW w:w="3466" w:type="dxa"/>
                          </w:tcPr>
                          <w:p w14:paraId="3852FE27" w14:textId="3C5EFDBE" w:rsidR="00112ACB" w:rsidRDefault="00112ACB" w:rsidP="00D27E3B">
                            <w:pPr>
                              <w:spacing w:line="240" w:lineRule="auto"/>
                              <w:ind w:firstLine="0"/>
                              <w:rPr>
                                <w:b/>
                                <w:sz w:val="32"/>
                                <w:szCs w:val="32"/>
                              </w:rPr>
                            </w:pPr>
                            <w:r>
                              <w:rPr>
                                <w:b/>
                                <w:sz w:val="32"/>
                                <w:szCs w:val="32"/>
                              </w:rPr>
                              <w:t xml:space="preserve">      </w:t>
                            </w:r>
                            <w:bookmarkStart w:id="20" w:name="_Toc151455270"/>
                            <w:r w:rsidRPr="00BB08ED">
                              <w:rPr>
                                <w:b/>
                                <w:sz w:val="32"/>
                                <w:szCs w:val="32"/>
                              </w:rPr>
                              <w:t>PHẠM THỊ THẢO</w:t>
                            </w:r>
                            <w:bookmarkEnd w:id="20"/>
                          </w:p>
                        </w:tc>
                      </w:tr>
                      <w:tr w:rsidR="00112ACB" w14:paraId="2BC2C8D7" w14:textId="77777777" w:rsidTr="009D68B1">
                        <w:trPr>
                          <w:jc w:val="center"/>
                        </w:trPr>
                        <w:tc>
                          <w:tcPr>
                            <w:tcW w:w="4047" w:type="dxa"/>
                          </w:tcPr>
                          <w:p w14:paraId="34B19BE7" w14:textId="60B8273C" w:rsidR="00112ACB" w:rsidRDefault="00112ACB" w:rsidP="00D27E3B">
                            <w:pPr>
                              <w:spacing w:line="240" w:lineRule="auto"/>
                              <w:ind w:firstLine="0"/>
                              <w:jc w:val="right"/>
                              <w:rPr>
                                <w:b/>
                                <w:sz w:val="32"/>
                                <w:szCs w:val="32"/>
                              </w:rPr>
                            </w:pPr>
                            <w:bookmarkStart w:id="21" w:name="_Toc151455271"/>
                            <w:r w:rsidRPr="00BB08ED">
                              <w:rPr>
                                <w:b/>
                                <w:sz w:val="32"/>
                                <w:szCs w:val="32"/>
                              </w:rPr>
                              <w:t>LỚP:</w:t>
                            </w:r>
                            <w:bookmarkEnd w:id="21"/>
                            <w:r w:rsidRPr="00BB08ED">
                              <w:rPr>
                                <w:b/>
                                <w:sz w:val="32"/>
                                <w:szCs w:val="32"/>
                              </w:rPr>
                              <w:t xml:space="preserve"> </w:t>
                            </w:r>
                          </w:p>
                        </w:tc>
                        <w:tc>
                          <w:tcPr>
                            <w:tcW w:w="3466" w:type="dxa"/>
                          </w:tcPr>
                          <w:p w14:paraId="1CB6CC28" w14:textId="5BF8508D" w:rsidR="00112ACB" w:rsidRDefault="00112ACB" w:rsidP="00D27E3B">
                            <w:pPr>
                              <w:spacing w:line="240" w:lineRule="auto"/>
                              <w:ind w:firstLine="0"/>
                              <w:rPr>
                                <w:b/>
                                <w:sz w:val="32"/>
                                <w:szCs w:val="32"/>
                              </w:rPr>
                            </w:pPr>
                            <w:r>
                              <w:rPr>
                                <w:b/>
                                <w:sz w:val="32"/>
                                <w:szCs w:val="32"/>
                              </w:rPr>
                              <w:t xml:space="preserve">      </w:t>
                            </w:r>
                            <w:bookmarkStart w:id="22" w:name="_Toc151455272"/>
                            <w:r w:rsidRPr="00BB08ED">
                              <w:rPr>
                                <w:b/>
                                <w:sz w:val="32"/>
                                <w:szCs w:val="32"/>
                              </w:rPr>
                              <w:t>19CN2</w:t>
                            </w:r>
                            <w:bookmarkEnd w:id="22"/>
                          </w:p>
                        </w:tc>
                      </w:tr>
                    </w:tbl>
                    <w:p w14:paraId="7958D195" w14:textId="77777777" w:rsidR="00112ACB" w:rsidRDefault="00112ACB" w:rsidP="00ED7FB8">
                      <w:pPr>
                        <w:ind w:firstLine="0"/>
                        <w:jc w:val="left"/>
                        <w:rPr>
                          <w:b/>
                          <w:sz w:val="32"/>
                          <w:szCs w:val="32"/>
                        </w:rPr>
                      </w:pPr>
                    </w:p>
                    <w:p w14:paraId="7D51937A" w14:textId="77777777" w:rsidR="00112ACB" w:rsidRPr="00D27E3B" w:rsidRDefault="00112ACB" w:rsidP="00ED7FB8">
                      <w:pPr>
                        <w:ind w:firstLine="0"/>
                        <w:jc w:val="left"/>
                        <w:rPr>
                          <w:b/>
                          <w:sz w:val="40"/>
                          <w:szCs w:val="40"/>
                        </w:rPr>
                      </w:pPr>
                    </w:p>
                    <w:p w14:paraId="20B9B370" w14:textId="50EF6A42" w:rsidR="00112ACB" w:rsidRPr="00ED7FB8" w:rsidRDefault="00112ACB" w:rsidP="009B4D75">
                      <w:pPr>
                        <w:ind w:firstLine="0"/>
                        <w:jc w:val="center"/>
                        <w:rPr>
                          <w:b/>
                          <w:sz w:val="28"/>
                          <w:szCs w:val="28"/>
                        </w:rPr>
                      </w:pPr>
                      <w:r w:rsidRPr="00ED7FB8">
                        <w:rPr>
                          <w:b/>
                          <w:sz w:val="28"/>
                          <w:szCs w:val="28"/>
                        </w:rPr>
                        <w:t>HÀ NỘI 12-2023</w:t>
                      </w:r>
                    </w:p>
                  </w:txbxContent>
                </v:textbox>
                <w10:wrap anchorx="margin"/>
              </v:shape>
            </w:pict>
          </mc:Fallback>
        </mc:AlternateContent>
      </w:r>
    </w:p>
    <w:p w14:paraId="453CEDE0" w14:textId="054A9D37" w:rsidR="00BB08ED" w:rsidRDefault="00BB08ED"/>
    <w:p w14:paraId="07F3D70E" w14:textId="77777777" w:rsidR="00BB08ED" w:rsidRDefault="00BB08ED"/>
    <w:p w14:paraId="4F8ECA42" w14:textId="77777777" w:rsidR="00BB08ED" w:rsidRDefault="00BB08ED"/>
    <w:p w14:paraId="6D0B8BF4" w14:textId="77777777" w:rsidR="00BB08ED" w:rsidRDefault="00BB08ED"/>
    <w:p w14:paraId="2F6EAC87" w14:textId="77777777" w:rsidR="00BB08ED" w:rsidRDefault="00BB08ED"/>
    <w:p w14:paraId="258205FC" w14:textId="77777777" w:rsidR="00BB08ED" w:rsidRDefault="00BB08ED"/>
    <w:p w14:paraId="26A89649" w14:textId="77777777" w:rsidR="00BB08ED" w:rsidRDefault="00BB08ED"/>
    <w:p w14:paraId="305082B9" w14:textId="77777777" w:rsidR="00BB08ED" w:rsidRDefault="00BB08ED"/>
    <w:p w14:paraId="5AE261A2" w14:textId="77777777" w:rsidR="00BB08ED" w:rsidRDefault="00BB08ED"/>
    <w:p w14:paraId="5B53EC35" w14:textId="77777777" w:rsidR="00BB08ED" w:rsidRDefault="00BB08ED"/>
    <w:p w14:paraId="46CC2AC9" w14:textId="77777777" w:rsidR="00BB08ED" w:rsidRDefault="00BB08ED"/>
    <w:p w14:paraId="02F14FB3" w14:textId="77777777" w:rsidR="00BB08ED" w:rsidRDefault="00BB08ED"/>
    <w:p w14:paraId="3EC5148E" w14:textId="77777777" w:rsidR="00BB08ED" w:rsidRDefault="00BB08ED"/>
    <w:p w14:paraId="3AB3663D" w14:textId="77777777" w:rsidR="00BB08ED" w:rsidRDefault="00BB08ED"/>
    <w:p w14:paraId="568B88D4" w14:textId="77777777" w:rsidR="00BB08ED" w:rsidRDefault="00BB08ED"/>
    <w:p w14:paraId="0BF1AD06" w14:textId="77777777" w:rsidR="00BB08ED" w:rsidRDefault="00BB08ED"/>
    <w:p w14:paraId="53C22EA7" w14:textId="77777777" w:rsidR="00BB08ED" w:rsidRDefault="00BB08ED"/>
    <w:p w14:paraId="08274F8F" w14:textId="77777777" w:rsidR="00BB08ED" w:rsidRDefault="00BB08ED"/>
    <w:p w14:paraId="63C474D6" w14:textId="77777777" w:rsidR="00BB08ED" w:rsidRDefault="00BB08ED"/>
    <w:p w14:paraId="159D5ABA" w14:textId="77777777" w:rsidR="00BB08ED" w:rsidRDefault="00BB08ED"/>
    <w:p w14:paraId="4B0E69D7" w14:textId="77777777" w:rsidR="00BB08ED" w:rsidRDefault="00BB08ED"/>
    <w:p w14:paraId="15D73D79" w14:textId="77777777" w:rsidR="00BB08ED" w:rsidRDefault="00BB08ED"/>
    <w:p w14:paraId="1D860801" w14:textId="77777777" w:rsidR="00BB08ED" w:rsidRDefault="00BB08ED"/>
    <w:p w14:paraId="753CF838" w14:textId="77777777" w:rsidR="00BB08ED" w:rsidRDefault="00BB08ED"/>
    <w:p w14:paraId="32C7C5DF" w14:textId="77777777" w:rsidR="00BB08ED" w:rsidRDefault="00BB08ED"/>
    <w:p w14:paraId="04B73294" w14:textId="77777777" w:rsidR="00BB08ED" w:rsidRDefault="00BB08ED" w:rsidP="00E0149A">
      <w:pPr>
        <w:ind w:firstLine="0"/>
      </w:pPr>
    </w:p>
    <w:p w14:paraId="67A5A726" w14:textId="3F8F4E41" w:rsidR="00BB08ED" w:rsidRDefault="00B735DF">
      <w:r>
        <w:rPr>
          <w:noProof/>
        </w:rPr>
        <w:lastRenderedPageBreak/>
        <mc:AlternateContent>
          <mc:Choice Requires="wps">
            <w:drawing>
              <wp:anchor distT="0" distB="0" distL="114300" distR="114300" simplePos="0" relativeHeight="251656192" behindDoc="0" locked="0" layoutInCell="1" allowOverlap="1" wp14:anchorId="008EBD77" wp14:editId="34D9CEDD">
                <wp:simplePos x="0" y="0"/>
                <wp:positionH relativeFrom="margin">
                  <wp:posOffset>520</wp:posOffset>
                </wp:positionH>
                <wp:positionV relativeFrom="paragraph">
                  <wp:posOffset>21128</wp:posOffset>
                </wp:positionV>
                <wp:extent cx="5741670" cy="9234055"/>
                <wp:effectExtent l="19050" t="19050" r="30480" b="43815"/>
                <wp:wrapNone/>
                <wp:docPr id="1651619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670" cy="9234055"/>
                        </a:xfrm>
                        <a:prstGeom prst="rect">
                          <a:avLst/>
                        </a:prstGeom>
                        <a:solidFill>
                          <a:srgbClr val="FFFFFF"/>
                        </a:solidFill>
                        <a:ln w="57150" cmpd="thickThin">
                          <a:solidFill>
                            <a:srgbClr val="000000"/>
                          </a:solidFill>
                          <a:miter lim="800000"/>
                          <a:headEnd/>
                          <a:tailEnd/>
                        </a:ln>
                      </wps:spPr>
                      <wps:txbx>
                        <w:txbxContent>
                          <w:p w14:paraId="77CE6EDE" w14:textId="77777777" w:rsidR="00112ACB" w:rsidRPr="00BB08ED" w:rsidRDefault="00112ACB" w:rsidP="00165CF8">
                            <w:pPr>
                              <w:spacing w:after="120"/>
                              <w:ind w:firstLine="0"/>
                              <w:jc w:val="center"/>
                              <w:rPr>
                                <w:b/>
                                <w:bCs/>
                                <w:sz w:val="28"/>
                                <w:szCs w:val="28"/>
                              </w:rPr>
                            </w:pPr>
                            <w:r w:rsidRPr="00BB08ED">
                              <w:rPr>
                                <w:b/>
                                <w:bCs/>
                                <w:sz w:val="28"/>
                                <w:szCs w:val="28"/>
                              </w:rPr>
                              <w:t>TRƯỜNG ĐẠI HỌC KIẾN TRÚC</w:t>
                            </w:r>
                          </w:p>
                          <w:p w14:paraId="45803861" w14:textId="77777777" w:rsidR="00112ACB" w:rsidRDefault="00112ACB" w:rsidP="00165CF8">
                            <w:pPr>
                              <w:ind w:firstLine="0"/>
                              <w:jc w:val="center"/>
                              <w:rPr>
                                <w:b/>
                                <w:bCs/>
                                <w:sz w:val="28"/>
                                <w:szCs w:val="28"/>
                              </w:rPr>
                            </w:pPr>
                            <w:r w:rsidRPr="00BB08ED">
                              <w:rPr>
                                <w:b/>
                                <w:bCs/>
                                <w:sz w:val="28"/>
                                <w:szCs w:val="28"/>
                              </w:rPr>
                              <w:t>KHOA CÔNG NGHỆ THÔNG TIN</w:t>
                            </w:r>
                          </w:p>
                          <w:p w14:paraId="62FFB348" w14:textId="77777777" w:rsidR="00112ACB" w:rsidRDefault="00112ACB" w:rsidP="00ED7FB8">
                            <w:pPr>
                              <w:jc w:val="center"/>
                              <w:rPr>
                                <w:b/>
                                <w:bCs/>
                                <w:sz w:val="28"/>
                                <w:szCs w:val="28"/>
                              </w:rPr>
                            </w:pPr>
                          </w:p>
                          <w:p w14:paraId="068DCD64" w14:textId="77777777" w:rsidR="00112ACB" w:rsidRDefault="00112ACB" w:rsidP="00ED7FB8">
                            <w:pPr>
                              <w:jc w:val="center"/>
                              <w:rPr>
                                <w:b/>
                                <w:bCs/>
                                <w:sz w:val="28"/>
                                <w:szCs w:val="28"/>
                              </w:rPr>
                            </w:pPr>
                          </w:p>
                          <w:p w14:paraId="090D2EF4" w14:textId="77777777" w:rsidR="00112ACB" w:rsidRDefault="00112ACB" w:rsidP="00ED7FB8">
                            <w:pPr>
                              <w:jc w:val="center"/>
                              <w:rPr>
                                <w:b/>
                                <w:bCs/>
                                <w:sz w:val="28"/>
                                <w:szCs w:val="28"/>
                              </w:rPr>
                            </w:pPr>
                          </w:p>
                          <w:p w14:paraId="59CEEDE7" w14:textId="77777777" w:rsidR="00112ACB" w:rsidRDefault="00112ACB" w:rsidP="00ED7FB8">
                            <w:pPr>
                              <w:jc w:val="center"/>
                              <w:rPr>
                                <w:b/>
                                <w:bCs/>
                                <w:sz w:val="28"/>
                                <w:szCs w:val="28"/>
                              </w:rPr>
                            </w:pPr>
                          </w:p>
                          <w:p w14:paraId="57BC280A" w14:textId="77777777" w:rsidR="00112ACB" w:rsidRPr="00ED7FB8" w:rsidRDefault="00112ACB" w:rsidP="00ED7FB8">
                            <w:pPr>
                              <w:jc w:val="center"/>
                              <w:rPr>
                                <w:b/>
                                <w:bCs/>
                                <w:sz w:val="28"/>
                                <w:szCs w:val="28"/>
                              </w:rPr>
                            </w:pPr>
                          </w:p>
                          <w:p w14:paraId="728997A6" w14:textId="77777777" w:rsidR="00112ACB" w:rsidRPr="00BB08ED" w:rsidRDefault="00112ACB" w:rsidP="00ED7FB8">
                            <w:pPr>
                              <w:ind w:firstLine="0"/>
                              <w:jc w:val="center"/>
                              <w:rPr>
                                <w:rFonts w:ascii="Times New Roman Bold" w:hAnsi="Times New Roman Bold"/>
                                <w:b/>
                                <w:spacing w:val="-4"/>
                                <w:sz w:val="64"/>
                                <w:szCs w:val="64"/>
                              </w:rPr>
                            </w:pPr>
                            <w:r w:rsidRPr="00BB08ED">
                              <w:rPr>
                                <w:rFonts w:ascii="Times New Roman Bold" w:hAnsi="Times New Roman Bold"/>
                                <w:b/>
                                <w:spacing w:val="-4"/>
                                <w:sz w:val="64"/>
                                <w:szCs w:val="64"/>
                              </w:rPr>
                              <w:t>ĐỒ ÁN TỐT NGHIỆP KỸ SƯ</w:t>
                            </w:r>
                          </w:p>
                          <w:p w14:paraId="238BA841" w14:textId="77777777" w:rsidR="00112ACB" w:rsidRDefault="00112ACB" w:rsidP="00ED7FB8">
                            <w:pPr>
                              <w:spacing w:after="0" w:line="240" w:lineRule="auto"/>
                              <w:ind w:firstLine="851"/>
                              <w:jc w:val="left"/>
                              <w:rPr>
                                <w:b/>
                                <w:sz w:val="36"/>
                                <w:szCs w:val="36"/>
                              </w:rPr>
                            </w:pPr>
                            <w:r w:rsidRPr="00BB08ED">
                              <w:rPr>
                                <w:b/>
                                <w:sz w:val="36"/>
                                <w:szCs w:val="36"/>
                              </w:rPr>
                              <w:t>NGÀNH: CÔNG NGHỆ THÔNG TIN</w:t>
                            </w:r>
                          </w:p>
                          <w:p w14:paraId="3FC27D49" w14:textId="77777777" w:rsidR="00112ACB" w:rsidRDefault="00112ACB" w:rsidP="00ED7FB8">
                            <w:pPr>
                              <w:spacing w:after="0" w:line="240" w:lineRule="auto"/>
                              <w:ind w:firstLine="851"/>
                              <w:jc w:val="left"/>
                              <w:rPr>
                                <w:b/>
                                <w:sz w:val="32"/>
                                <w:szCs w:val="32"/>
                              </w:rPr>
                            </w:pPr>
                            <w:r w:rsidRPr="00BB08ED">
                              <w:rPr>
                                <w:b/>
                                <w:sz w:val="32"/>
                                <w:szCs w:val="32"/>
                              </w:rPr>
                              <w:t>MÃ NGÀNH: 7480201</w:t>
                            </w:r>
                          </w:p>
                          <w:p w14:paraId="234D31CA" w14:textId="77777777" w:rsidR="00112ACB" w:rsidRPr="009D68B1" w:rsidRDefault="00112ACB" w:rsidP="00ED7FB8">
                            <w:pPr>
                              <w:spacing w:after="0" w:line="240" w:lineRule="auto"/>
                              <w:ind w:firstLine="851"/>
                              <w:jc w:val="left"/>
                              <w:rPr>
                                <w:b/>
                                <w:sz w:val="32"/>
                                <w:szCs w:val="32"/>
                              </w:rPr>
                            </w:pPr>
                          </w:p>
                          <w:p w14:paraId="637BC4CF" w14:textId="77777777" w:rsidR="00112ACB" w:rsidRPr="00E0149A" w:rsidRDefault="00112ACB" w:rsidP="00ED7FB8">
                            <w:pPr>
                              <w:jc w:val="center"/>
                              <w:rPr>
                                <w:b/>
                                <w:bCs/>
                                <w:sz w:val="36"/>
                                <w:szCs w:val="32"/>
                              </w:rPr>
                            </w:pPr>
                            <w:r w:rsidRPr="00E0149A">
                              <w:rPr>
                                <w:b/>
                                <w:bCs/>
                                <w:sz w:val="36"/>
                                <w:szCs w:val="32"/>
                              </w:rPr>
                              <w:t>KHÓA: 2019 - 2024</w:t>
                            </w:r>
                          </w:p>
                          <w:p w14:paraId="1E3A1C68" w14:textId="77777777" w:rsidR="00112ACB" w:rsidRDefault="00112ACB" w:rsidP="00ED7FB8"/>
                          <w:p w14:paraId="67304F47" w14:textId="77777777" w:rsidR="00112ACB" w:rsidRDefault="00112ACB" w:rsidP="00165CF8">
                            <w:pPr>
                              <w:jc w:val="left"/>
                              <w:rPr>
                                <w:sz w:val="36"/>
                                <w:szCs w:val="36"/>
                              </w:rPr>
                            </w:pPr>
                            <w:r w:rsidRPr="009D68B1">
                              <w:rPr>
                                <w:b/>
                                <w:bCs/>
                                <w:i/>
                                <w:iCs/>
                                <w:sz w:val="36"/>
                                <w:szCs w:val="36"/>
                                <w:u w:val="single"/>
                              </w:rPr>
                              <w:t>ĐỀ TÀI</w:t>
                            </w:r>
                            <w:r w:rsidRPr="00BB08ED">
                              <w:rPr>
                                <w:sz w:val="36"/>
                                <w:szCs w:val="36"/>
                                <w:u w:val="single"/>
                              </w:rPr>
                              <w:t>:</w:t>
                            </w:r>
                            <w:r w:rsidRPr="00BB08ED">
                              <w:rPr>
                                <w:sz w:val="36"/>
                                <w:szCs w:val="36"/>
                              </w:rPr>
                              <w:t xml:space="preserve"> </w:t>
                            </w:r>
                          </w:p>
                          <w:p w14:paraId="36608824" w14:textId="64AD4B58" w:rsidR="00112ACB" w:rsidRDefault="00112ACB" w:rsidP="00ED7FB8">
                            <w:pPr>
                              <w:jc w:val="center"/>
                              <w:rPr>
                                <w:b/>
                                <w:bCs/>
                                <w:color w:val="000000"/>
                                <w:sz w:val="36"/>
                                <w:szCs w:val="36"/>
                              </w:rPr>
                            </w:pPr>
                            <w:r w:rsidRPr="009D68B1">
                              <w:rPr>
                                <w:b/>
                                <w:bCs/>
                                <w:color w:val="000000"/>
                                <w:sz w:val="36"/>
                                <w:szCs w:val="36"/>
                              </w:rPr>
                              <w:t>TÌM HIỂU MỘT SỐ KỸ THUẬT SINH DỮ LIỆU KIỂM THỬ TỰ ĐỘNG CHO ANDROID</w:t>
                            </w:r>
                          </w:p>
                          <w:p w14:paraId="3053960F" w14:textId="77777777" w:rsidR="00112ACB" w:rsidRDefault="00112ACB" w:rsidP="00ED7FB8">
                            <w:pPr>
                              <w:jc w:val="center"/>
                              <w:rPr>
                                <w:bCs/>
                                <w:color w:val="000000"/>
                                <w:sz w:val="36"/>
                                <w:szCs w:val="36"/>
                              </w:rPr>
                            </w:pPr>
                          </w:p>
                          <w:p w14:paraId="2FC6187F" w14:textId="77777777" w:rsidR="00112ACB" w:rsidRPr="00ED7FB8" w:rsidRDefault="00112ACB" w:rsidP="00ED7FB8">
                            <w:pPr>
                              <w:ind w:firstLine="0"/>
                              <w:rPr>
                                <w:sz w:val="36"/>
                                <w:szCs w:val="36"/>
                              </w:rPr>
                            </w:pPr>
                          </w:p>
                          <w:tbl>
                            <w:tblPr>
                              <w:tblStyle w:val="TableGrid"/>
                              <w:tblW w:w="74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2"/>
                              <w:gridCol w:w="3668"/>
                            </w:tblGrid>
                            <w:tr w:rsidR="00112ACB" w:rsidRPr="00ED7FB8" w14:paraId="565C4F9F" w14:textId="77777777" w:rsidTr="0066033A">
                              <w:trPr>
                                <w:jc w:val="center"/>
                              </w:trPr>
                              <w:tc>
                                <w:tcPr>
                                  <w:tcW w:w="3812" w:type="dxa"/>
                                </w:tcPr>
                                <w:p w14:paraId="53D19EB4" w14:textId="06A213E4" w:rsidR="00112ACB" w:rsidRPr="00ED7FB8" w:rsidRDefault="00112ACB" w:rsidP="00D27E3B">
                                  <w:pPr>
                                    <w:spacing w:line="240" w:lineRule="auto"/>
                                    <w:ind w:firstLine="0"/>
                                    <w:jc w:val="right"/>
                                    <w:rPr>
                                      <w:b/>
                                      <w:sz w:val="28"/>
                                      <w:szCs w:val="28"/>
                                    </w:rPr>
                                  </w:pPr>
                                  <w:r w:rsidRPr="00ED7FB8">
                                    <w:rPr>
                                      <w:b/>
                                      <w:bCs/>
                                      <w:sz w:val="28"/>
                                      <w:szCs w:val="28"/>
                                    </w:rPr>
                                    <w:t>GIÁO VIÊN HƯỚNG DẪN:</w:t>
                                  </w:r>
                                </w:p>
                              </w:tc>
                              <w:tc>
                                <w:tcPr>
                                  <w:tcW w:w="3668" w:type="dxa"/>
                                </w:tcPr>
                                <w:p w14:paraId="2BC241A0" w14:textId="1516EC7F" w:rsidR="00112ACB" w:rsidRPr="00ED7FB8" w:rsidRDefault="00112ACB" w:rsidP="00D27E3B">
                                  <w:pPr>
                                    <w:spacing w:line="240" w:lineRule="auto"/>
                                    <w:ind w:firstLine="0"/>
                                    <w:rPr>
                                      <w:b/>
                                      <w:sz w:val="28"/>
                                      <w:szCs w:val="28"/>
                                    </w:rPr>
                                  </w:pPr>
                                  <w:r w:rsidRPr="00ED7FB8">
                                    <w:rPr>
                                      <w:b/>
                                      <w:bCs/>
                                      <w:sz w:val="28"/>
                                      <w:szCs w:val="28"/>
                                    </w:rPr>
                                    <w:t>ThS. NGUYỄN XUÂN THU</w:t>
                                  </w:r>
                                </w:p>
                              </w:tc>
                            </w:tr>
                            <w:tr w:rsidR="00112ACB" w:rsidRPr="00ED7FB8" w14:paraId="444AD788" w14:textId="77777777" w:rsidTr="0066033A">
                              <w:trPr>
                                <w:trHeight w:val="427"/>
                                <w:jc w:val="center"/>
                              </w:trPr>
                              <w:tc>
                                <w:tcPr>
                                  <w:tcW w:w="3812" w:type="dxa"/>
                                </w:tcPr>
                                <w:p w14:paraId="3E3008FD" w14:textId="77777777" w:rsidR="00112ACB" w:rsidRPr="00ED7FB8" w:rsidRDefault="00112ACB" w:rsidP="00D27E3B">
                                  <w:pPr>
                                    <w:spacing w:line="240" w:lineRule="auto"/>
                                    <w:ind w:firstLine="0"/>
                                    <w:jc w:val="right"/>
                                    <w:rPr>
                                      <w:b/>
                                      <w:sz w:val="28"/>
                                      <w:szCs w:val="28"/>
                                    </w:rPr>
                                  </w:pPr>
                                  <w:r w:rsidRPr="00ED7FB8">
                                    <w:rPr>
                                      <w:b/>
                                      <w:sz w:val="28"/>
                                      <w:szCs w:val="28"/>
                                    </w:rPr>
                                    <w:t>SINH VIÊN THỰC HIỆN:</w:t>
                                  </w:r>
                                </w:p>
                              </w:tc>
                              <w:tc>
                                <w:tcPr>
                                  <w:tcW w:w="3668" w:type="dxa"/>
                                </w:tcPr>
                                <w:p w14:paraId="53D59891" w14:textId="47384E9A" w:rsidR="00112ACB" w:rsidRPr="00ED7FB8" w:rsidRDefault="00112ACB" w:rsidP="00D27E3B">
                                  <w:pPr>
                                    <w:spacing w:line="240" w:lineRule="auto"/>
                                    <w:ind w:firstLine="0"/>
                                    <w:rPr>
                                      <w:b/>
                                      <w:sz w:val="28"/>
                                      <w:szCs w:val="28"/>
                                    </w:rPr>
                                  </w:pPr>
                                  <w:r w:rsidRPr="00ED7FB8">
                                    <w:rPr>
                                      <w:b/>
                                      <w:sz w:val="28"/>
                                      <w:szCs w:val="28"/>
                                    </w:rPr>
                                    <w:t>PHẠM THỊ THẢO</w:t>
                                  </w:r>
                                </w:p>
                              </w:tc>
                            </w:tr>
                            <w:tr w:rsidR="00112ACB" w:rsidRPr="00ED7FB8" w14:paraId="410867FC" w14:textId="77777777" w:rsidTr="0066033A">
                              <w:trPr>
                                <w:jc w:val="center"/>
                              </w:trPr>
                              <w:tc>
                                <w:tcPr>
                                  <w:tcW w:w="3812" w:type="dxa"/>
                                </w:tcPr>
                                <w:p w14:paraId="063B429E" w14:textId="77777777" w:rsidR="00112ACB" w:rsidRPr="00ED7FB8" w:rsidRDefault="00112ACB" w:rsidP="00D27E3B">
                                  <w:pPr>
                                    <w:spacing w:line="240" w:lineRule="auto"/>
                                    <w:ind w:firstLine="0"/>
                                    <w:jc w:val="right"/>
                                    <w:rPr>
                                      <w:b/>
                                      <w:sz w:val="28"/>
                                      <w:szCs w:val="28"/>
                                    </w:rPr>
                                  </w:pPr>
                                  <w:r w:rsidRPr="00ED7FB8">
                                    <w:rPr>
                                      <w:b/>
                                      <w:sz w:val="28"/>
                                      <w:szCs w:val="28"/>
                                    </w:rPr>
                                    <w:t xml:space="preserve">LỚP: </w:t>
                                  </w:r>
                                </w:p>
                              </w:tc>
                              <w:tc>
                                <w:tcPr>
                                  <w:tcW w:w="3668" w:type="dxa"/>
                                </w:tcPr>
                                <w:p w14:paraId="2A776272" w14:textId="384E004B" w:rsidR="00112ACB" w:rsidRPr="00ED7FB8" w:rsidRDefault="00112ACB" w:rsidP="00D27E3B">
                                  <w:pPr>
                                    <w:spacing w:line="240" w:lineRule="auto"/>
                                    <w:ind w:firstLine="0"/>
                                    <w:rPr>
                                      <w:b/>
                                      <w:sz w:val="28"/>
                                      <w:szCs w:val="28"/>
                                    </w:rPr>
                                  </w:pPr>
                                  <w:r w:rsidRPr="00ED7FB8">
                                    <w:rPr>
                                      <w:b/>
                                      <w:sz w:val="28"/>
                                      <w:szCs w:val="28"/>
                                    </w:rPr>
                                    <w:t>19CN2</w:t>
                                  </w:r>
                                </w:p>
                              </w:tc>
                            </w:tr>
                          </w:tbl>
                          <w:p w14:paraId="1D3CA675" w14:textId="77777777" w:rsidR="00112ACB" w:rsidRPr="00165CF8" w:rsidRDefault="00112ACB" w:rsidP="00ED7FB8">
                            <w:pPr>
                              <w:ind w:firstLine="0"/>
                              <w:jc w:val="left"/>
                              <w:rPr>
                                <w:b/>
                                <w:sz w:val="56"/>
                                <w:szCs w:val="56"/>
                              </w:rPr>
                            </w:pPr>
                          </w:p>
                          <w:p w14:paraId="7F27219C" w14:textId="52A3F177" w:rsidR="00112ACB" w:rsidRPr="00807DB7" w:rsidRDefault="00112ACB" w:rsidP="00165CF8">
                            <w:pPr>
                              <w:ind w:firstLine="0"/>
                              <w:jc w:val="center"/>
                              <w:rPr>
                                <w:b/>
                                <w:sz w:val="28"/>
                                <w:szCs w:val="28"/>
                              </w:rPr>
                            </w:pPr>
                            <w:r w:rsidRPr="00807DB7">
                              <w:rPr>
                                <w:b/>
                                <w:sz w:val="28"/>
                                <w:szCs w:val="28"/>
                              </w:rPr>
                              <w:t>HÀ NỘI 12-2023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EBD77" id="Text Box 2" o:spid="_x0000_s1027" type="#_x0000_t202" style="position:absolute;left:0;text-align:left;margin-left:.05pt;margin-top:1.65pt;width:452.1pt;height:727.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" strokeweight="4.5pt">
                <v:stroke linestyle="thickThin"/>
                <v:textbox>
                  <w:txbxContent>
                    <w:p w14:paraId="77CE6EDE" w14:textId="77777777" w:rsidR="00112ACB" w:rsidRPr="00BB08ED" w:rsidRDefault="00112ACB" w:rsidP="00165CF8">
                      <w:pPr>
                        <w:spacing w:after="120"/>
                        <w:ind w:firstLine="0"/>
                        <w:jc w:val="center"/>
                        <w:rPr>
                          <w:b/>
                          <w:bCs/>
                          <w:sz w:val="28"/>
                          <w:szCs w:val="28"/>
                        </w:rPr>
                      </w:pPr>
                      <w:r w:rsidRPr="00BB08ED">
                        <w:rPr>
                          <w:b/>
                          <w:bCs/>
                          <w:sz w:val="28"/>
                          <w:szCs w:val="28"/>
                        </w:rPr>
                        <w:t>TRƯỜNG ĐẠI HỌC KIẾN TRÚC</w:t>
                      </w:r>
                    </w:p>
                    <w:p w14:paraId="45803861" w14:textId="77777777" w:rsidR="00112ACB" w:rsidRDefault="00112ACB" w:rsidP="00165CF8">
                      <w:pPr>
                        <w:ind w:firstLine="0"/>
                        <w:jc w:val="center"/>
                        <w:rPr>
                          <w:b/>
                          <w:bCs/>
                          <w:sz w:val="28"/>
                          <w:szCs w:val="28"/>
                        </w:rPr>
                      </w:pPr>
                      <w:r w:rsidRPr="00BB08ED">
                        <w:rPr>
                          <w:b/>
                          <w:bCs/>
                          <w:sz w:val="28"/>
                          <w:szCs w:val="28"/>
                        </w:rPr>
                        <w:t>KHOA CÔNG NGHỆ THÔNG TIN</w:t>
                      </w:r>
                    </w:p>
                    <w:p w14:paraId="62FFB348" w14:textId="77777777" w:rsidR="00112ACB" w:rsidRDefault="00112ACB" w:rsidP="00ED7FB8">
                      <w:pPr>
                        <w:jc w:val="center"/>
                        <w:rPr>
                          <w:b/>
                          <w:bCs/>
                          <w:sz w:val="28"/>
                          <w:szCs w:val="28"/>
                        </w:rPr>
                      </w:pPr>
                    </w:p>
                    <w:p w14:paraId="068DCD64" w14:textId="77777777" w:rsidR="00112ACB" w:rsidRDefault="00112ACB" w:rsidP="00ED7FB8">
                      <w:pPr>
                        <w:jc w:val="center"/>
                        <w:rPr>
                          <w:b/>
                          <w:bCs/>
                          <w:sz w:val="28"/>
                          <w:szCs w:val="28"/>
                        </w:rPr>
                      </w:pPr>
                    </w:p>
                    <w:p w14:paraId="090D2EF4" w14:textId="77777777" w:rsidR="00112ACB" w:rsidRDefault="00112ACB" w:rsidP="00ED7FB8">
                      <w:pPr>
                        <w:jc w:val="center"/>
                        <w:rPr>
                          <w:b/>
                          <w:bCs/>
                          <w:sz w:val="28"/>
                          <w:szCs w:val="28"/>
                        </w:rPr>
                      </w:pPr>
                    </w:p>
                    <w:p w14:paraId="59CEEDE7" w14:textId="77777777" w:rsidR="00112ACB" w:rsidRDefault="00112ACB" w:rsidP="00ED7FB8">
                      <w:pPr>
                        <w:jc w:val="center"/>
                        <w:rPr>
                          <w:b/>
                          <w:bCs/>
                          <w:sz w:val="28"/>
                          <w:szCs w:val="28"/>
                        </w:rPr>
                      </w:pPr>
                    </w:p>
                    <w:p w14:paraId="57BC280A" w14:textId="77777777" w:rsidR="00112ACB" w:rsidRPr="00ED7FB8" w:rsidRDefault="00112ACB" w:rsidP="00ED7FB8">
                      <w:pPr>
                        <w:jc w:val="center"/>
                        <w:rPr>
                          <w:b/>
                          <w:bCs/>
                          <w:sz w:val="28"/>
                          <w:szCs w:val="28"/>
                        </w:rPr>
                      </w:pPr>
                    </w:p>
                    <w:p w14:paraId="728997A6" w14:textId="77777777" w:rsidR="00112ACB" w:rsidRPr="00BB08ED" w:rsidRDefault="00112ACB" w:rsidP="00ED7FB8">
                      <w:pPr>
                        <w:ind w:firstLine="0"/>
                        <w:jc w:val="center"/>
                        <w:rPr>
                          <w:rFonts w:ascii="Times New Roman Bold" w:hAnsi="Times New Roman Bold"/>
                          <w:b/>
                          <w:spacing w:val="-4"/>
                          <w:sz w:val="64"/>
                          <w:szCs w:val="64"/>
                        </w:rPr>
                      </w:pPr>
                      <w:r w:rsidRPr="00BB08ED">
                        <w:rPr>
                          <w:rFonts w:ascii="Times New Roman Bold" w:hAnsi="Times New Roman Bold"/>
                          <w:b/>
                          <w:spacing w:val="-4"/>
                          <w:sz w:val="64"/>
                          <w:szCs w:val="64"/>
                        </w:rPr>
                        <w:t>ĐỒ ÁN TỐT NGHIỆP KỸ SƯ</w:t>
                      </w:r>
                    </w:p>
                    <w:p w14:paraId="238BA841" w14:textId="77777777" w:rsidR="00112ACB" w:rsidRDefault="00112ACB" w:rsidP="00ED7FB8">
                      <w:pPr>
                        <w:spacing w:after="0" w:line="240" w:lineRule="auto"/>
                        <w:ind w:firstLine="851"/>
                        <w:jc w:val="left"/>
                        <w:rPr>
                          <w:b/>
                          <w:sz w:val="36"/>
                          <w:szCs w:val="36"/>
                        </w:rPr>
                      </w:pPr>
                      <w:r w:rsidRPr="00BB08ED">
                        <w:rPr>
                          <w:b/>
                          <w:sz w:val="36"/>
                          <w:szCs w:val="36"/>
                        </w:rPr>
                        <w:t>NGÀNH: CÔNG NGHỆ THÔNG TIN</w:t>
                      </w:r>
                    </w:p>
                    <w:p w14:paraId="3FC27D49" w14:textId="77777777" w:rsidR="00112ACB" w:rsidRDefault="00112ACB" w:rsidP="00ED7FB8">
                      <w:pPr>
                        <w:spacing w:after="0" w:line="240" w:lineRule="auto"/>
                        <w:ind w:firstLine="851"/>
                        <w:jc w:val="left"/>
                        <w:rPr>
                          <w:b/>
                          <w:sz w:val="32"/>
                          <w:szCs w:val="32"/>
                        </w:rPr>
                      </w:pPr>
                      <w:r w:rsidRPr="00BB08ED">
                        <w:rPr>
                          <w:b/>
                          <w:sz w:val="32"/>
                          <w:szCs w:val="32"/>
                        </w:rPr>
                        <w:t>MÃ NGÀNH: 7480201</w:t>
                      </w:r>
                    </w:p>
                    <w:p w14:paraId="234D31CA" w14:textId="77777777" w:rsidR="00112ACB" w:rsidRPr="009D68B1" w:rsidRDefault="00112ACB" w:rsidP="00ED7FB8">
                      <w:pPr>
                        <w:spacing w:after="0" w:line="240" w:lineRule="auto"/>
                        <w:ind w:firstLine="851"/>
                        <w:jc w:val="left"/>
                        <w:rPr>
                          <w:b/>
                          <w:sz w:val="32"/>
                          <w:szCs w:val="32"/>
                        </w:rPr>
                      </w:pPr>
                    </w:p>
                    <w:p w14:paraId="637BC4CF" w14:textId="77777777" w:rsidR="00112ACB" w:rsidRPr="00E0149A" w:rsidRDefault="00112ACB" w:rsidP="00ED7FB8">
                      <w:pPr>
                        <w:jc w:val="center"/>
                        <w:rPr>
                          <w:b/>
                          <w:bCs/>
                          <w:sz w:val="36"/>
                          <w:szCs w:val="32"/>
                        </w:rPr>
                      </w:pPr>
                      <w:r w:rsidRPr="00E0149A">
                        <w:rPr>
                          <w:b/>
                          <w:bCs/>
                          <w:sz w:val="36"/>
                          <w:szCs w:val="32"/>
                        </w:rPr>
                        <w:t>KHÓA: 2019 - 2024</w:t>
                      </w:r>
                    </w:p>
                    <w:p w14:paraId="1E3A1C68" w14:textId="77777777" w:rsidR="00112ACB" w:rsidRDefault="00112ACB" w:rsidP="00ED7FB8"/>
                    <w:p w14:paraId="67304F47" w14:textId="77777777" w:rsidR="00112ACB" w:rsidRDefault="00112ACB" w:rsidP="00165CF8">
                      <w:pPr>
                        <w:jc w:val="left"/>
                        <w:rPr>
                          <w:sz w:val="36"/>
                          <w:szCs w:val="36"/>
                        </w:rPr>
                      </w:pPr>
                      <w:r w:rsidRPr="009D68B1">
                        <w:rPr>
                          <w:b/>
                          <w:bCs/>
                          <w:i/>
                          <w:iCs/>
                          <w:sz w:val="36"/>
                          <w:szCs w:val="36"/>
                          <w:u w:val="single"/>
                        </w:rPr>
                        <w:t>ĐỀ TÀI</w:t>
                      </w:r>
                      <w:r w:rsidRPr="00BB08ED">
                        <w:rPr>
                          <w:sz w:val="36"/>
                          <w:szCs w:val="36"/>
                          <w:u w:val="single"/>
                        </w:rPr>
                        <w:t>:</w:t>
                      </w:r>
                      <w:r w:rsidRPr="00BB08ED">
                        <w:rPr>
                          <w:sz w:val="36"/>
                          <w:szCs w:val="36"/>
                        </w:rPr>
                        <w:t xml:space="preserve"> </w:t>
                      </w:r>
                    </w:p>
                    <w:p w14:paraId="36608824" w14:textId="64AD4B58" w:rsidR="00112ACB" w:rsidRDefault="00112ACB" w:rsidP="00ED7FB8">
                      <w:pPr>
                        <w:jc w:val="center"/>
                        <w:rPr>
                          <w:b/>
                          <w:bCs/>
                          <w:color w:val="000000"/>
                          <w:sz w:val="36"/>
                          <w:szCs w:val="36"/>
                        </w:rPr>
                      </w:pPr>
                      <w:r w:rsidRPr="009D68B1">
                        <w:rPr>
                          <w:b/>
                          <w:bCs/>
                          <w:color w:val="000000"/>
                          <w:sz w:val="36"/>
                          <w:szCs w:val="36"/>
                        </w:rPr>
                        <w:t>TÌM HIỂU MỘT SỐ KỸ THUẬT SINH DỮ LIỆU KIỂM THỬ TỰ ĐỘNG CHO ANDROID</w:t>
                      </w:r>
                    </w:p>
                    <w:p w14:paraId="3053960F" w14:textId="77777777" w:rsidR="00112ACB" w:rsidRDefault="00112ACB" w:rsidP="00ED7FB8">
                      <w:pPr>
                        <w:jc w:val="center"/>
                        <w:rPr>
                          <w:bCs/>
                          <w:color w:val="000000"/>
                          <w:sz w:val="36"/>
                          <w:szCs w:val="36"/>
                        </w:rPr>
                      </w:pPr>
                    </w:p>
                    <w:p w14:paraId="2FC6187F" w14:textId="77777777" w:rsidR="00112ACB" w:rsidRPr="00ED7FB8" w:rsidRDefault="00112ACB" w:rsidP="00ED7FB8">
                      <w:pPr>
                        <w:ind w:firstLine="0"/>
                        <w:rPr>
                          <w:sz w:val="36"/>
                          <w:szCs w:val="36"/>
                        </w:rPr>
                      </w:pPr>
                    </w:p>
                    <w:tbl>
                      <w:tblPr>
                        <w:tblStyle w:val="TableGrid"/>
                        <w:tblW w:w="74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2"/>
                        <w:gridCol w:w="3668"/>
                      </w:tblGrid>
                      <w:tr w:rsidR="00112ACB" w:rsidRPr="00ED7FB8" w14:paraId="565C4F9F" w14:textId="77777777" w:rsidTr="0066033A">
                        <w:trPr>
                          <w:jc w:val="center"/>
                        </w:trPr>
                        <w:tc>
                          <w:tcPr>
                            <w:tcW w:w="3812" w:type="dxa"/>
                          </w:tcPr>
                          <w:p w14:paraId="53D19EB4" w14:textId="06A213E4" w:rsidR="00112ACB" w:rsidRPr="00ED7FB8" w:rsidRDefault="00112ACB" w:rsidP="00D27E3B">
                            <w:pPr>
                              <w:spacing w:line="240" w:lineRule="auto"/>
                              <w:ind w:firstLine="0"/>
                              <w:jc w:val="right"/>
                              <w:rPr>
                                <w:b/>
                                <w:sz w:val="28"/>
                                <w:szCs w:val="28"/>
                              </w:rPr>
                            </w:pPr>
                            <w:r w:rsidRPr="00ED7FB8">
                              <w:rPr>
                                <w:b/>
                                <w:bCs/>
                                <w:sz w:val="28"/>
                                <w:szCs w:val="28"/>
                              </w:rPr>
                              <w:t>GIÁO VIÊN HƯỚNG DẪN:</w:t>
                            </w:r>
                          </w:p>
                        </w:tc>
                        <w:tc>
                          <w:tcPr>
                            <w:tcW w:w="3668" w:type="dxa"/>
                          </w:tcPr>
                          <w:p w14:paraId="2BC241A0" w14:textId="1516EC7F" w:rsidR="00112ACB" w:rsidRPr="00ED7FB8" w:rsidRDefault="00112ACB" w:rsidP="00D27E3B">
                            <w:pPr>
                              <w:spacing w:line="240" w:lineRule="auto"/>
                              <w:ind w:firstLine="0"/>
                              <w:rPr>
                                <w:b/>
                                <w:sz w:val="28"/>
                                <w:szCs w:val="28"/>
                              </w:rPr>
                            </w:pPr>
                            <w:r w:rsidRPr="00ED7FB8">
                              <w:rPr>
                                <w:b/>
                                <w:bCs/>
                                <w:sz w:val="28"/>
                                <w:szCs w:val="28"/>
                              </w:rPr>
                              <w:t>ThS. NGUYỄN XUÂN THU</w:t>
                            </w:r>
                          </w:p>
                        </w:tc>
                      </w:tr>
                      <w:tr w:rsidR="00112ACB" w:rsidRPr="00ED7FB8" w14:paraId="444AD788" w14:textId="77777777" w:rsidTr="0066033A">
                        <w:trPr>
                          <w:trHeight w:val="427"/>
                          <w:jc w:val="center"/>
                        </w:trPr>
                        <w:tc>
                          <w:tcPr>
                            <w:tcW w:w="3812" w:type="dxa"/>
                          </w:tcPr>
                          <w:p w14:paraId="3E3008FD" w14:textId="77777777" w:rsidR="00112ACB" w:rsidRPr="00ED7FB8" w:rsidRDefault="00112ACB" w:rsidP="00D27E3B">
                            <w:pPr>
                              <w:spacing w:line="240" w:lineRule="auto"/>
                              <w:ind w:firstLine="0"/>
                              <w:jc w:val="right"/>
                              <w:rPr>
                                <w:b/>
                                <w:sz w:val="28"/>
                                <w:szCs w:val="28"/>
                              </w:rPr>
                            </w:pPr>
                            <w:r w:rsidRPr="00ED7FB8">
                              <w:rPr>
                                <w:b/>
                                <w:sz w:val="28"/>
                                <w:szCs w:val="28"/>
                              </w:rPr>
                              <w:t>SINH VIÊN THỰC HIỆN:</w:t>
                            </w:r>
                          </w:p>
                        </w:tc>
                        <w:tc>
                          <w:tcPr>
                            <w:tcW w:w="3668" w:type="dxa"/>
                          </w:tcPr>
                          <w:p w14:paraId="53D59891" w14:textId="47384E9A" w:rsidR="00112ACB" w:rsidRPr="00ED7FB8" w:rsidRDefault="00112ACB" w:rsidP="00D27E3B">
                            <w:pPr>
                              <w:spacing w:line="240" w:lineRule="auto"/>
                              <w:ind w:firstLine="0"/>
                              <w:rPr>
                                <w:b/>
                                <w:sz w:val="28"/>
                                <w:szCs w:val="28"/>
                              </w:rPr>
                            </w:pPr>
                            <w:r w:rsidRPr="00ED7FB8">
                              <w:rPr>
                                <w:b/>
                                <w:sz w:val="28"/>
                                <w:szCs w:val="28"/>
                              </w:rPr>
                              <w:t>PHẠM THỊ THẢO</w:t>
                            </w:r>
                          </w:p>
                        </w:tc>
                      </w:tr>
                      <w:tr w:rsidR="00112ACB" w:rsidRPr="00ED7FB8" w14:paraId="410867FC" w14:textId="77777777" w:rsidTr="0066033A">
                        <w:trPr>
                          <w:jc w:val="center"/>
                        </w:trPr>
                        <w:tc>
                          <w:tcPr>
                            <w:tcW w:w="3812" w:type="dxa"/>
                          </w:tcPr>
                          <w:p w14:paraId="063B429E" w14:textId="77777777" w:rsidR="00112ACB" w:rsidRPr="00ED7FB8" w:rsidRDefault="00112ACB" w:rsidP="00D27E3B">
                            <w:pPr>
                              <w:spacing w:line="240" w:lineRule="auto"/>
                              <w:ind w:firstLine="0"/>
                              <w:jc w:val="right"/>
                              <w:rPr>
                                <w:b/>
                                <w:sz w:val="28"/>
                                <w:szCs w:val="28"/>
                              </w:rPr>
                            </w:pPr>
                            <w:r w:rsidRPr="00ED7FB8">
                              <w:rPr>
                                <w:b/>
                                <w:sz w:val="28"/>
                                <w:szCs w:val="28"/>
                              </w:rPr>
                              <w:t xml:space="preserve">LỚP: </w:t>
                            </w:r>
                          </w:p>
                        </w:tc>
                        <w:tc>
                          <w:tcPr>
                            <w:tcW w:w="3668" w:type="dxa"/>
                          </w:tcPr>
                          <w:p w14:paraId="2A776272" w14:textId="384E004B" w:rsidR="00112ACB" w:rsidRPr="00ED7FB8" w:rsidRDefault="00112ACB" w:rsidP="00D27E3B">
                            <w:pPr>
                              <w:spacing w:line="240" w:lineRule="auto"/>
                              <w:ind w:firstLine="0"/>
                              <w:rPr>
                                <w:b/>
                                <w:sz w:val="28"/>
                                <w:szCs w:val="28"/>
                              </w:rPr>
                            </w:pPr>
                            <w:r w:rsidRPr="00ED7FB8">
                              <w:rPr>
                                <w:b/>
                                <w:sz w:val="28"/>
                                <w:szCs w:val="28"/>
                              </w:rPr>
                              <w:t>19CN2</w:t>
                            </w:r>
                          </w:p>
                        </w:tc>
                      </w:tr>
                    </w:tbl>
                    <w:p w14:paraId="1D3CA675" w14:textId="77777777" w:rsidR="00112ACB" w:rsidRPr="00165CF8" w:rsidRDefault="00112ACB" w:rsidP="00ED7FB8">
                      <w:pPr>
                        <w:ind w:firstLine="0"/>
                        <w:jc w:val="left"/>
                        <w:rPr>
                          <w:b/>
                          <w:sz w:val="56"/>
                          <w:szCs w:val="56"/>
                        </w:rPr>
                      </w:pPr>
                    </w:p>
                    <w:p w14:paraId="7F27219C" w14:textId="52A3F177" w:rsidR="00112ACB" w:rsidRPr="00807DB7" w:rsidRDefault="00112ACB" w:rsidP="00165CF8">
                      <w:pPr>
                        <w:ind w:firstLine="0"/>
                        <w:jc w:val="center"/>
                        <w:rPr>
                          <w:b/>
                          <w:sz w:val="28"/>
                          <w:szCs w:val="28"/>
                        </w:rPr>
                      </w:pPr>
                      <w:r w:rsidRPr="00807DB7">
                        <w:rPr>
                          <w:b/>
                          <w:sz w:val="28"/>
                          <w:szCs w:val="28"/>
                        </w:rPr>
                        <w:t>HÀ NỘI 12-2023</w:t>
                      </w:r>
                    </w:p>
                  </w:txbxContent>
                </v:textbox>
                <w10:wrap anchorx="margin"/>
              </v:shape>
            </w:pict>
          </mc:Fallback>
        </mc:AlternateContent>
      </w:r>
    </w:p>
    <w:p w14:paraId="3CCFDCA9" w14:textId="77777777" w:rsidR="00BB08ED" w:rsidRPr="00BB08ED" w:rsidRDefault="00BB08ED" w:rsidP="00BB08ED"/>
    <w:p w14:paraId="78C0E14E" w14:textId="77777777" w:rsidR="00BB08ED" w:rsidRPr="00BB08ED" w:rsidRDefault="00BB08ED" w:rsidP="00BB08ED"/>
    <w:p w14:paraId="3173BCB5" w14:textId="77777777" w:rsidR="00BB08ED" w:rsidRPr="00BB08ED" w:rsidRDefault="00BB08ED" w:rsidP="00BB08ED"/>
    <w:p w14:paraId="6E38ED32" w14:textId="77777777" w:rsidR="00BB08ED" w:rsidRPr="00BB08ED" w:rsidRDefault="00BB08ED" w:rsidP="00BB08ED"/>
    <w:p w14:paraId="5CFAD036" w14:textId="77777777" w:rsidR="00BB08ED" w:rsidRPr="00BB08ED" w:rsidRDefault="00BB08ED" w:rsidP="00BB08ED"/>
    <w:p w14:paraId="6DF9A943" w14:textId="77777777" w:rsidR="00BB08ED" w:rsidRPr="00BB08ED" w:rsidRDefault="00BB08ED" w:rsidP="00BB08ED"/>
    <w:p w14:paraId="1EEF62DF" w14:textId="77777777" w:rsidR="00BB08ED" w:rsidRPr="00BB08ED" w:rsidRDefault="00BB08ED" w:rsidP="00BB08ED"/>
    <w:p w14:paraId="76E4821B" w14:textId="77777777" w:rsidR="00BB08ED" w:rsidRPr="00BB08ED" w:rsidRDefault="00BB08ED" w:rsidP="00BB08ED"/>
    <w:p w14:paraId="00A4B2B6" w14:textId="77777777" w:rsidR="00BB08ED" w:rsidRPr="00BB08ED" w:rsidRDefault="00BB08ED" w:rsidP="00BB08ED"/>
    <w:p w14:paraId="4B988F94" w14:textId="77777777" w:rsidR="00BB08ED" w:rsidRPr="00BB08ED" w:rsidRDefault="00BB08ED" w:rsidP="00BB08ED"/>
    <w:p w14:paraId="54FE381A" w14:textId="77777777" w:rsidR="00BB08ED" w:rsidRPr="00BB08ED" w:rsidRDefault="00BB08ED" w:rsidP="00BB08ED"/>
    <w:p w14:paraId="236CEFAC" w14:textId="77777777" w:rsidR="00BB08ED" w:rsidRPr="00BB08ED" w:rsidRDefault="00BB08ED" w:rsidP="00BB08ED"/>
    <w:p w14:paraId="3D1EFF66" w14:textId="77777777" w:rsidR="00BB08ED" w:rsidRPr="00BB08ED" w:rsidRDefault="00BB08ED" w:rsidP="00BB08ED"/>
    <w:p w14:paraId="43E41EA7" w14:textId="77777777" w:rsidR="00BB08ED" w:rsidRPr="00BB08ED" w:rsidRDefault="00BB08ED" w:rsidP="00BB08ED"/>
    <w:p w14:paraId="33866254" w14:textId="77777777" w:rsidR="00BB08ED" w:rsidRPr="00BB08ED" w:rsidRDefault="00BB08ED" w:rsidP="00BB08ED"/>
    <w:p w14:paraId="006832AB" w14:textId="77777777" w:rsidR="00BB08ED" w:rsidRPr="00BB08ED" w:rsidRDefault="00BB08ED" w:rsidP="00BB08ED"/>
    <w:p w14:paraId="3634DB95" w14:textId="77777777" w:rsidR="00BB08ED" w:rsidRPr="00BB08ED" w:rsidRDefault="00BB08ED" w:rsidP="00BB08ED"/>
    <w:p w14:paraId="28E4D2A1" w14:textId="77777777" w:rsidR="00BB08ED" w:rsidRPr="00BB08ED" w:rsidRDefault="00BB08ED" w:rsidP="00BB08ED"/>
    <w:p w14:paraId="2D685B6A" w14:textId="77777777" w:rsidR="00BB08ED" w:rsidRPr="00BB08ED" w:rsidRDefault="00BB08ED" w:rsidP="00BB08ED"/>
    <w:p w14:paraId="4BCB1275" w14:textId="77777777" w:rsidR="00BB08ED" w:rsidRDefault="00BB08ED" w:rsidP="00BB08ED"/>
    <w:p w14:paraId="24530736" w14:textId="77777777" w:rsidR="00520F57" w:rsidRDefault="00520F57" w:rsidP="00E0149A">
      <w:pPr>
        <w:ind w:firstLine="0"/>
        <w:sectPr w:rsidR="00520F57" w:rsidSect="00093C5C">
          <w:footerReference w:type="default" r:id="rId8"/>
          <w:pgSz w:w="11907" w:h="16840" w:code="9"/>
          <w:pgMar w:top="1134" w:right="1134" w:bottom="1134" w:left="1701" w:header="720" w:footer="720" w:gutter="0"/>
          <w:cols w:space="720"/>
          <w:docGrid w:linePitch="381"/>
        </w:sectPr>
      </w:pPr>
    </w:p>
    <w:p w14:paraId="1EAB0F97" w14:textId="77777777" w:rsidR="00520F57" w:rsidRDefault="00520F57" w:rsidP="00E0149A">
      <w:pPr>
        <w:ind w:firstLine="0"/>
      </w:pPr>
    </w:p>
    <w:p w14:paraId="458970E3" w14:textId="5DB2347D" w:rsidR="00520F57" w:rsidRDefault="00520F57" w:rsidP="00520F57">
      <w:pPr>
        <w:pStyle w:val="Heading1"/>
      </w:pPr>
      <w:bookmarkStart w:id="23" w:name="_Toc157044537"/>
      <w:r>
        <w:t>LỜI NÓI ĐẦU</w:t>
      </w:r>
      <w:bookmarkEnd w:id="23"/>
    </w:p>
    <w:p w14:paraId="14A1D6CA" w14:textId="2FCEFA14" w:rsidR="00F83584" w:rsidRPr="00ED2294" w:rsidRDefault="004B79EC" w:rsidP="00ED2294">
      <w:pPr>
        <w:rPr>
          <w:b/>
          <w:bCs/>
        </w:rPr>
      </w:pPr>
      <w:r>
        <w:rPr>
          <w:b/>
          <w:bCs/>
        </w:rPr>
        <w:t xml:space="preserve">1. </w:t>
      </w:r>
      <w:r w:rsidRPr="00576776">
        <w:rPr>
          <w:b/>
          <w:bCs/>
        </w:rPr>
        <w:t>Lý do chọn đề tài</w:t>
      </w:r>
    </w:p>
    <w:p w14:paraId="58A0C28D" w14:textId="7D2EE07E" w:rsidR="00E818C9" w:rsidRDefault="009E6CC6" w:rsidP="009E6CC6">
      <w:ins w:id="24" w:author="PT Thảo" w:date="2024-01-20T15:51:00Z">
        <w:r>
          <w:t>Hiện nay trên thế giới có 5,16 tỷ người dùng Internet, nghĩa là 64,4% tổng dân số thế giới hiện đang trực tuyến.</w:t>
        </w:r>
      </w:ins>
      <w:ins w:id="25" w:author="PT Thảo" w:date="2024-01-20T15:52:00Z">
        <w:r>
          <w:t xml:space="preserve"> Và cũng t</w:t>
        </w:r>
      </w:ins>
      <w:del w:id="26" w:author="PT Thảo" w:date="2024-01-20T15:52:00Z">
        <w:r w:rsidR="00BE427E" w:rsidDel="009E6CC6">
          <w:delText>T</w:delText>
        </w:r>
      </w:del>
      <w:r w:rsidR="00BE427E">
        <w:t>heo Kepios, t</w:t>
      </w:r>
      <w:r w:rsidR="00ED2294">
        <w:t xml:space="preserve">ính đến tháng </w:t>
      </w:r>
      <w:r w:rsidR="00BC4A47">
        <w:t>0</w:t>
      </w:r>
      <w:r w:rsidR="00ED2294">
        <w:t>1/2023, toàn thế giới có 5.44 tỉ người dùng thiết bị di động (chiếm 68% dân số thế giới)</w:t>
      </w:r>
      <w:ins w:id="27" w:author="PT Thảo" w:date="2024-01-20T15:53:00Z">
        <w:r>
          <w:t xml:space="preserve">. Người </w:t>
        </w:r>
        <w:r w:rsidR="0007644D">
          <w:t xml:space="preserve">chỉ </w:t>
        </w:r>
        <w:r>
          <w:t xml:space="preserve">dùng </w:t>
        </w:r>
        <w:r w:rsidR="0007644D">
          <w:t xml:space="preserve">một </w:t>
        </w:r>
        <w:r>
          <w:t xml:space="preserve">thiết bị di động duy nhất đã </w:t>
        </w:r>
      </w:ins>
      <w:ins w:id="28" w:author="PT Thảo" w:date="2024-01-20T16:32:00Z">
        <w:r w:rsidR="007A6447">
          <w:t>dù</w:t>
        </w:r>
      </w:ins>
      <w:ins w:id="29" w:author="PT Thảo" w:date="2024-01-20T16:03:00Z">
        <w:r w:rsidR="0007644D">
          <w:t>ng</w:t>
        </w:r>
      </w:ins>
      <w:ins w:id="30" w:author="PT Thảo" w:date="2024-01-20T15:53:00Z">
        <w:r>
          <w:t xml:space="preserve"> hơn 3% trong năm qua, với 168 triệu người </w:t>
        </w:r>
      </w:ins>
      <w:ins w:id="31" w:author="PT Thảo" w:date="2024-01-20T16:32:00Z">
        <w:r w:rsidR="007A6447">
          <w:t>dù</w:t>
        </w:r>
      </w:ins>
      <w:ins w:id="32" w:author="PT Thảo" w:date="2024-01-20T16:03:00Z">
        <w:r w:rsidR="0007644D">
          <w:t>ng</w:t>
        </w:r>
      </w:ins>
      <w:ins w:id="33" w:author="PT Thảo" w:date="2024-01-20T15:53:00Z">
        <w:r>
          <w:t xml:space="preserve"> mới trong 12 tháng qua</w:t>
        </w:r>
      </w:ins>
      <w:ins w:id="34" w:author="PT Thảo" w:date="2024-01-20T16:32:00Z">
        <w:r w:rsidR="007A6447">
          <w:t xml:space="preserve"> </w:t>
        </w:r>
      </w:ins>
      <w:del w:id="35" w:author="PT Thảo" w:date="2024-01-20T15:53:00Z">
        <w:r w:rsidR="00BE427E" w:rsidDel="009E6CC6">
          <w:delText xml:space="preserve"> </w:delText>
        </w:r>
      </w:del>
      <w:r w:rsidR="00BC4A47">
        <w:t xml:space="preserve">. </w:t>
      </w:r>
    </w:p>
    <w:p w14:paraId="6CBBE5B7" w14:textId="0A672F06" w:rsidR="007A6447" w:rsidRDefault="009E2043" w:rsidP="008D615B">
      <w:pPr>
        <w:rPr>
          <w:ins w:id="36" w:author="PT Thảo" w:date="2024-01-20T16:28:00Z"/>
        </w:rPr>
      </w:pPr>
      <w:ins w:id="37" w:author="PT Thảo" w:date="2024-01-20T16:05:00Z">
        <w:r w:rsidRPr="009E2043">
          <w:t xml:space="preserve">Android là một nền tảng nguồn mở thuộc sở hữu của Google, được nhiều thương hiệu điện thoại thông minh điều chỉnh và sử dụng. </w:t>
        </w:r>
      </w:ins>
      <w:ins w:id="38" w:author="PT Thảo" w:date="2024-01-20T16:28:00Z">
        <w:r w:rsidR="007A6447">
          <w:t xml:space="preserve">Trên cả năm 2023, thị phần hệ điều hành di động toàn cầu của Android giảm nhẹ xuống 70,27%, </w:t>
        </w:r>
      </w:ins>
      <w:ins w:id="39" w:author="PT Thảo" w:date="2024-01-20T16:40:00Z">
        <w:r w:rsidR="008D615B" w:rsidRPr="009E2043">
          <w:t>giảm 1,20% so với năm 2022</w:t>
        </w:r>
        <w:r w:rsidR="008D615B">
          <w:t>. T</w:t>
        </w:r>
      </w:ins>
      <w:ins w:id="40" w:author="PT Thảo" w:date="2024-01-20T16:28:00Z">
        <w:r w:rsidR="007A6447">
          <w:t xml:space="preserve">rong khi </w:t>
        </w:r>
      </w:ins>
      <w:ins w:id="41" w:author="PT Thảo" w:date="2024-01-20T16:40:00Z">
        <w:r w:rsidR="008D615B">
          <w:t xml:space="preserve">đó, </w:t>
        </w:r>
      </w:ins>
      <w:ins w:id="42" w:author="PT Thảo" w:date="2024-01-20T16:28:00Z">
        <w:r w:rsidR="007A6447">
          <w:t>iOS của Apple tăng lên 29,01%, tăng 1,16% so với năm trước.</w:t>
        </w:r>
      </w:ins>
      <w:ins w:id="43" w:author="PT Thảo" w:date="2024-01-20T16:41:00Z">
        <w:r w:rsidR="008D615B" w:rsidRPr="008D615B">
          <w:t xml:space="preserve"> </w:t>
        </w:r>
        <w:r w:rsidR="008D615B" w:rsidRPr="009E2043">
          <w:t>Android bắt đầu chiếm vị trí dẫn đầu trên thị trường toàn cầu vào năm 2012, đánh bại iOS 3,37%. Từ năm 2009 đến nay, Android tăng trưởng hơn 67%, trong khi thị phần của iOS giảm khoảng 5%.</w:t>
        </w:r>
      </w:ins>
    </w:p>
    <w:p w14:paraId="26CFBB36" w14:textId="40C9EE5C" w:rsidR="00016D17" w:rsidRPr="00A15558" w:rsidRDefault="00B261B6" w:rsidP="00016D17">
      <w:pPr>
        <w:rPr>
          <w:lang w:val="vi-VN"/>
          <w:rPrChange w:id="44" w:author="Administrator" w:date="2024-01-22T13:01:00Z">
            <w:rPr/>
          </w:rPrChange>
        </w:rPr>
      </w:pPr>
      <w:r>
        <w:t>K</w:t>
      </w:r>
      <w:r w:rsidR="00782A4A" w:rsidRPr="00A15558">
        <w:rPr>
          <w:lang w:val="vi-VN"/>
          <w:rPrChange w:id="45" w:author="Administrator" w:date="2024-01-22T13:01:00Z">
            <w:rPr>
              <w:rFonts w:eastAsia="Times New Roman" w:cs="Times New Roman"/>
              <w:szCs w:val="26"/>
            </w:rPr>
          </w:rPrChange>
        </w:rPr>
        <w:t>ể cả những lập trình viên xuất sắc nhất cũng không thể lúc nào cũng xây dựng được một phần mềm không có lỗi. Lỗi tiềm ẩn trong mọi phần mềm và có thể gây ra những thiệt hại nghiêm trọng. Do đó, trong vòng đời phát triển phần mềm nói chung</w:t>
      </w:r>
      <w:r>
        <w:t xml:space="preserve"> và </w:t>
      </w:r>
      <w:r w:rsidR="00782A4A" w:rsidRPr="00A15558">
        <w:rPr>
          <w:lang w:val="vi-VN"/>
          <w:rPrChange w:id="46" w:author="Administrator" w:date="2024-01-22T13:01:00Z">
            <w:rPr>
              <w:rFonts w:eastAsia="Times New Roman" w:cs="Times New Roman"/>
              <w:szCs w:val="26"/>
            </w:rPr>
          </w:rPrChange>
        </w:rPr>
        <w:t xml:space="preserve">ứng dụng di động nói riêng, kiểm thử là một hoạt động quan trọng, </w:t>
      </w:r>
      <w:r w:rsidR="00117A62" w:rsidRPr="00A15558">
        <w:rPr>
          <w:lang w:val="vi-VN"/>
          <w:rPrChange w:id="47" w:author="Administrator" w:date="2024-01-22T13:01:00Z">
            <w:rPr>
              <w:rFonts w:eastAsia="Times New Roman" w:cs="Times New Roman"/>
              <w:szCs w:val="26"/>
            </w:rPr>
          </w:rPrChange>
        </w:rPr>
        <w:t xml:space="preserve">xuyên suốt, </w:t>
      </w:r>
      <w:r w:rsidR="00782A4A" w:rsidRPr="00A15558">
        <w:rPr>
          <w:lang w:val="vi-VN"/>
          <w:rPrChange w:id="48" w:author="Administrator" w:date="2024-01-22T13:01:00Z">
            <w:rPr>
              <w:rFonts w:eastAsia="Times New Roman" w:cs="Times New Roman"/>
              <w:szCs w:val="26"/>
            </w:rPr>
          </w:rPrChange>
        </w:rPr>
        <w:t>không thể bỏ qua, quyết định đến khả năng tiếp cận người dùng của sản phẩm</w:t>
      </w:r>
      <w:r w:rsidR="00117A62" w:rsidRPr="00A15558">
        <w:rPr>
          <w:lang w:val="vi-VN"/>
          <w:rPrChange w:id="49" w:author="Administrator" w:date="2024-01-22T13:01:00Z">
            <w:rPr>
              <w:rFonts w:eastAsia="Times New Roman" w:cs="Times New Roman"/>
              <w:szCs w:val="26"/>
            </w:rPr>
          </w:rPrChange>
        </w:rPr>
        <w:t>.</w:t>
      </w:r>
      <w:r w:rsidR="00016D17" w:rsidRPr="00A15558">
        <w:rPr>
          <w:lang w:val="vi-VN"/>
          <w:rPrChange w:id="50" w:author="Administrator" w:date="2024-01-22T13:01:00Z">
            <w:rPr>
              <w:rFonts w:eastAsia="Times New Roman" w:cs="Times New Roman"/>
              <w:szCs w:val="26"/>
            </w:rPr>
          </w:rPrChange>
        </w:rPr>
        <w:t xml:space="preserve"> </w:t>
      </w:r>
    </w:p>
    <w:p w14:paraId="58CC377E" w14:textId="16571BBC" w:rsidR="00016D17" w:rsidRPr="00A15558" w:rsidRDefault="00117A62" w:rsidP="00016D17">
      <w:pPr>
        <w:rPr>
          <w:lang w:val="vi-VN"/>
          <w:rPrChange w:id="51" w:author="Administrator" w:date="2024-01-22T13:01:00Z">
            <w:rPr/>
          </w:rPrChange>
        </w:rPr>
      </w:pPr>
      <w:r w:rsidRPr="00A15558">
        <w:rPr>
          <w:lang w:val="vi-VN"/>
          <w:rPrChange w:id="52" w:author="Administrator" w:date="2024-01-22T13:01:00Z">
            <w:rPr>
              <w:rFonts w:eastAsia="Times New Roman" w:cs="Times New Roman"/>
              <w:szCs w:val="26"/>
            </w:rPr>
          </w:rPrChange>
        </w:rPr>
        <w:t>Hoạt động kiểm thử có thể tiến hành một cách thủ công, tuy nhiên điều này sẽ mất thời gian, tốn chi phí và đôi khi không mang lại hiệu quả cao</w:t>
      </w:r>
      <w:r w:rsidR="00016D17" w:rsidRPr="00A15558">
        <w:rPr>
          <w:lang w:val="vi-VN"/>
          <w:rPrChange w:id="53" w:author="Administrator" w:date="2024-01-22T13:01:00Z">
            <w:rPr>
              <w:rFonts w:eastAsia="Times New Roman" w:cs="Times New Roman"/>
              <w:szCs w:val="26"/>
            </w:rPr>
          </w:rPrChange>
        </w:rPr>
        <w:t xml:space="preserve"> hoặc</w:t>
      </w:r>
      <w:r w:rsidRPr="00A15558">
        <w:rPr>
          <w:lang w:val="vi-VN"/>
          <w:rPrChange w:id="54" w:author="Administrator" w:date="2024-01-22T13:01:00Z">
            <w:rPr>
              <w:rFonts w:eastAsia="Times New Roman" w:cs="Times New Roman"/>
              <w:szCs w:val="26"/>
            </w:rPr>
          </w:rPrChange>
        </w:rPr>
        <w:t xml:space="preserve"> trong một vài trường hợp, kiểm thử thủ công là không thể thực hiện được. Vì vậy,</w:t>
      </w:r>
      <w:r w:rsidR="004B79EC" w:rsidRPr="00693DCA">
        <w:rPr>
          <w:lang w:val="vi-VN"/>
        </w:rPr>
        <w:t xml:space="preserve"> cần </w:t>
      </w:r>
      <w:r w:rsidR="007C38E8" w:rsidRPr="00A15558">
        <w:rPr>
          <w:lang w:val="vi-VN"/>
          <w:rPrChange w:id="55" w:author="Administrator" w:date="2024-01-22T13:01:00Z">
            <w:rPr>
              <w:rFonts w:eastAsia="Times New Roman" w:cs="Times New Roman"/>
              <w:szCs w:val="26"/>
            </w:rPr>
          </w:rPrChange>
        </w:rPr>
        <w:t xml:space="preserve">thiết </w:t>
      </w:r>
      <w:r w:rsidR="004B79EC" w:rsidRPr="00693DCA">
        <w:rPr>
          <w:lang w:val="vi-VN"/>
        </w:rPr>
        <w:t xml:space="preserve">phải có một hình thức kiểm thử tự động để hỗ trợ và khắc phục </w:t>
      </w:r>
      <w:r w:rsidR="00D25B00" w:rsidRPr="00A15558">
        <w:rPr>
          <w:lang w:val="vi-VN"/>
          <w:rPrChange w:id="56" w:author="Administrator" w:date="2024-01-22T13:01:00Z">
            <w:rPr>
              <w:rFonts w:eastAsia="Times New Roman" w:cs="Times New Roman"/>
              <w:szCs w:val="26"/>
            </w:rPr>
          </w:rPrChange>
        </w:rPr>
        <w:t xml:space="preserve">các </w:t>
      </w:r>
      <w:r w:rsidR="004B79EC" w:rsidRPr="00693DCA">
        <w:rPr>
          <w:lang w:val="vi-VN"/>
        </w:rPr>
        <w:t>vấn</w:t>
      </w:r>
      <w:r w:rsidR="00D25B00" w:rsidRPr="00A15558">
        <w:rPr>
          <w:lang w:val="vi-VN"/>
          <w:rPrChange w:id="57" w:author="Administrator" w:date="2024-01-22T13:01:00Z">
            <w:rPr>
              <w:rFonts w:eastAsia="Times New Roman" w:cs="Times New Roman"/>
              <w:szCs w:val="26"/>
            </w:rPr>
          </w:rPrChange>
        </w:rPr>
        <w:t xml:space="preserve"> đề</w:t>
      </w:r>
      <w:r w:rsidR="004B79EC" w:rsidRPr="00693DCA">
        <w:rPr>
          <w:lang w:val="vi-VN"/>
        </w:rPr>
        <w:t xml:space="preserve"> này.</w:t>
      </w:r>
      <w:r w:rsidR="00DD7AA2" w:rsidRPr="00A15558">
        <w:rPr>
          <w:lang w:val="vi-VN"/>
          <w:rPrChange w:id="58" w:author="Administrator" w:date="2024-01-22T13:01:00Z">
            <w:rPr>
              <w:rFonts w:eastAsia="Times New Roman" w:cs="Times New Roman"/>
              <w:szCs w:val="26"/>
            </w:rPr>
          </w:rPrChange>
        </w:rPr>
        <w:t xml:space="preserve"> </w:t>
      </w:r>
    </w:p>
    <w:p w14:paraId="5B1235ED" w14:textId="5F13CED0" w:rsidR="004B79EC" w:rsidRPr="00A15558" w:rsidRDefault="00016D17" w:rsidP="00DD7AA2">
      <w:pPr>
        <w:rPr>
          <w:spacing w:val="-2"/>
          <w:lang w:val="vi-VN"/>
          <w:rPrChange w:id="59" w:author="Administrator" w:date="2024-01-22T13:01:00Z">
            <w:rPr>
              <w:spacing w:val="-2"/>
            </w:rPr>
          </w:rPrChange>
        </w:rPr>
      </w:pPr>
      <w:r w:rsidRPr="00A15558">
        <w:rPr>
          <w:spacing w:val="-2"/>
          <w:lang w:val="vi-VN"/>
          <w:rPrChange w:id="60" w:author="Administrator" w:date="2024-01-22T13:01:00Z">
            <w:rPr>
              <w:rFonts w:eastAsia="Times New Roman" w:cs="Times New Roman"/>
              <w:spacing w:val="-2"/>
              <w:szCs w:val="26"/>
            </w:rPr>
          </w:rPrChange>
        </w:rPr>
        <w:t>K</w:t>
      </w:r>
      <w:r w:rsidR="00DD7AA2" w:rsidRPr="00A15558">
        <w:rPr>
          <w:spacing w:val="-2"/>
          <w:lang w:val="vi-VN"/>
          <w:rPrChange w:id="61" w:author="Administrator" w:date="2024-01-22T13:01:00Z">
            <w:rPr>
              <w:rFonts w:eastAsia="Times New Roman" w:cs="Times New Roman"/>
              <w:spacing w:val="-2"/>
              <w:szCs w:val="26"/>
            </w:rPr>
          </w:rPrChange>
        </w:rPr>
        <w:t>iểm thử tự động cũng có nhiều kỹ thuật với các mức độ tự động khác nhau. Đối với nhiều các công cụ kiểm thử vẫn cần có sự tham gia của kiểm thử viên vào trong quá trình. Kiểm thử viên sẽ phải xây dựng các kịch bản cho các công cụ kiểm thử thực thi. Đây là một công việc không hề đơn giản, tốn thời gian, chi phí và nhân lực.</w:t>
      </w:r>
    </w:p>
    <w:p w14:paraId="19936083" w14:textId="3F60E276" w:rsidR="002B2866" w:rsidRPr="00A15558" w:rsidRDefault="00DD7AA2" w:rsidP="002B2866">
      <w:pPr>
        <w:widowControl w:val="0"/>
        <w:rPr>
          <w:color w:val="000000"/>
          <w:szCs w:val="26"/>
          <w:lang w:val="vi-VN"/>
          <w:rPrChange w:id="62" w:author="Administrator" w:date="2024-01-22T13:01:00Z">
            <w:rPr>
              <w:color w:val="000000"/>
              <w:szCs w:val="26"/>
            </w:rPr>
          </w:rPrChange>
        </w:rPr>
      </w:pPr>
      <w:r w:rsidRPr="00A15558">
        <w:rPr>
          <w:rFonts w:cs="Times New Roman"/>
          <w:lang w:val="vi-VN"/>
          <w:rPrChange w:id="63" w:author="Administrator" w:date="2024-01-22T13:01:00Z">
            <w:rPr>
              <w:rFonts w:eastAsia="Times New Roman" w:cs="Times New Roman"/>
              <w:szCs w:val="26"/>
            </w:rPr>
          </w:rPrChange>
        </w:rPr>
        <w:t xml:space="preserve">Xuất phát từ tình hình trên, tôi chọn đề tài: </w:t>
      </w:r>
      <w:r w:rsidRPr="00A15558">
        <w:rPr>
          <w:rFonts w:cs="Times New Roman"/>
          <w:b/>
          <w:bCs/>
          <w:lang w:val="vi-VN"/>
          <w:rPrChange w:id="64" w:author="Administrator" w:date="2024-01-22T13:01:00Z">
            <w:rPr>
              <w:rFonts w:eastAsia="Times New Roman" w:cs="Times New Roman"/>
              <w:b/>
              <w:bCs/>
              <w:szCs w:val="26"/>
            </w:rPr>
          </w:rPrChange>
        </w:rPr>
        <w:t>“</w:t>
      </w:r>
      <w:r w:rsidRPr="00A15558">
        <w:rPr>
          <w:rFonts w:cs="Times New Roman"/>
          <w:b/>
          <w:bCs/>
          <w:i/>
          <w:lang w:val="vi-VN"/>
          <w:rPrChange w:id="65" w:author="Administrator" w:date="2024-01-22T13:01:00Z">
            <w:rPr>
              <w:rFonts w:eastAsia="Times New Roman" w:cs="Times New Roman"/>
              <w:b/>
              <w:bCs/>
              <w:i/>
              <w:szCs w:val="26"/>
            </w:rPr>
          </w:rPrChange>
        </w:rPr>
        <w:t xml:space="preserve">Tìm hiểu một số kỹ thuật sinh dữ liệu kiểm thử tự động cho </w:t>
      </w:r>
      <w:r w:rsidR="002B2866" w:rsidRPr="00A15558">
        <w:rPr>
          <w:rFonts w:cs="Times New Roman"/>
          <w:b/>
          <w:bCs/>
          <w:i/>
          <w:lang w:val="vi-VN"/>
          <w:rPrChange w:id="66" w:author="Administrator" w:date="2024-01-22T13:01:00Z">
            <w:rPr>
              <w:rFonts w:eastAsia="Times New Roman" w:cs="Times New Roman"/>
              <w:b/>
              <w:bCs/>
              <w:i/>
              <w:szCs w:val="26"/>
            </w:rPr>
          </w:rPrChange>
        </w:rPr>
        <w:t>A</w:t>
      </w:r>
      <w:r w:rsidRPr="00A15558">
        <w:rPr>
          <w:rFonts w:cs="Times New Roman"/>
          <w:b/>
          <w:bCs/>
          <w:i/>
          <w:lang w:val="vi-VN"/>
          <w:rPrChange w:id="67" w:author="Administrator" w:date="2024-01-22T13:01:00Z">
            <w:rPr>
              <w:rFonts w:eastAsia="Times New Roman" w:cs="Times New Roman"/>
              <w:b/>
              <w:bCs/>
              <w:i/>
              <w:szCs w:val="26"/>
            </w:rPr>
          </w:rPrChange>
        </w:rPr>
        <w:t>ndroid</w:t>
      </w:r>
      <w:r w:rsidRPr="00A15558">
        <w:rPr>
          <w:rFonts w:cs="Times New Roman"/>
          <w:b/>
          <w:bCs/>
          <w:lang w:val="vi-VN"/>
          <w:rPrChange w:id="68" w:author="Administrator" w:date="2024-01-22T13:01:00Z">
            <w:rPr>
              <w:rFonts w:eastAsia="Times New Roman" w:cs="Times New Roman"/>
              <w:b/>
              <w:bCs/>
              <w:szCs w:val="26"/>
            </w:rPr>
          </w:rPrChange>
        </w:rPr>
        <w:t>”</w:t>
      </w:r>
      <w:r w:rsidRPr="00A15558">
        <w:rPr>
          <w:rFonts w:cs="Times New Roman"/>
          <w:lang w:val="vi-VN"/>
          <w:rPrChange w:id="69" w:author="Administrator" w:date="2024-01-22T13:01:00Z">
            <w:rPr>
              <w:rFonts w:eastAsia="Times New Roman" w:cs="Times New Roman"/>
              <w:szCs w:val="26"/>
            </w:rPr>
          </w:rPrChange>
        </w:rPr>
        <w:t xml:space="preserve"> nhằm nghiên cứu, tìm hiểu các kỹ thuật </w:t>
      </w:r>
      <w:r w:rsidRPr="00A15558">
        <w:rPr>
          <w:color w:val="000000"/>
          <w:szCs w:val="26"/>
          <w:lang w:val="vi-VN"/>
          <w:rPrChange w:id="70" w:author="Administrator" w:date="2024-01-22T13:01:00Z">
            <w:rPr>
              <w:rFonts w:eastAsia="Times New Roman" w:cs="Times New Roman"/>
              <w:color w:val="000000"/>
              <w:szCs w:val="26"/>
            </w:rPr>
          </w:rPrChange>
        </w:rPr>
        <w:t>sinh dữ liệu kiểm thử tự động cho Android</w:t>
      </w:r>
      <w:r w:rsidR="002B2866" w:rsidRPr="00A15558">
        <w:rPr>
          <w:color w:val="000000"/>
          <w:szCs w:val="26"/>
          <w:lang w:val="vi-VN"/>
          <w:rPrChange w:id="71" w:author="Administrator" w:date="2024-01-22T13:01:00Z">
            <w:rPr>
              <w:rFonts w:eastAsia="Times New Roman" w:cs="Times New Roman"/>
              <w:color w:val="000000"/>
              <w:szCs w:val="26"/>
            </w:rPr>
          </w:rPrChange>
        </w:rPr>
        <w:t xml:space="preserve">; khảo sát các công cụ kiểm thử mã nguồn mở đã </w:t>
      </w:r>
      <w:r w:rsidR="002B2866" w:rsidRPr="00A15558">
        <w:rPr>
          <w:color w:val="000000"/>
          <w:szCs w:val="26"/>
          <w:lang w:val="vi-VN"/>
          <w:rPrChange w:id="72" w:author="Administrator" w:date="2024-01-22T13:01:00Z">
            <w:rPr>
              <w:rFonts w:eastAsia="Times New Roman" w:cs="Times New Roman"/>
              <w:color w:val="000000"/>
              <w:szCs w:val="26"/>
            </w:rPr>
          </w:rPrChange>
        </w:rPr>
        <w:lastRenderedPageBreak/>
        <w:t xml:space="preserve">được triển khai sử dụng trên thế giới và trong nước, từ đó lựa chọn ra các công cụ phù hợp xây dựng thành kịch bản thử nghiệm để phân tích, đánh giá </w:t>
      </w:r>
      <w:r w:rsidR="000C0889" w:rsidRPr="00A15558">
        <w:rPr>
          <w:color w:val="000000"/>
          <w:szCs w:val="26"/>
          <w:lang w:val="vi-VN"/>
          <w:rPrChange w:id="73" w:author="Administrator" w:date="2024-01-22T13:01:00Z">
            <w:rPr>
              <w:rFonts w:eastAsia="Times New Roman" w:cs="Times New Roman"/>
              <w:color w:val="000000"/>
              <w:szCs w:val="26"/>
            </w:rPr>
          </w:rPrChange>
        </w:rPr>
        <w:t>hiệu quả của công cụ. Các kết quả nghiên cứu này có thể được sử dụng để nâng cao hiệu quả, tiết kiệm chi phí, thời gian kiểm thử ứng dụng Android của tổ chức, cá nhân thực hiện kiểm thử.</w:t>
      </w:r>
    </w:p>
    <w:p w14:paraId="6BFC264C" w14:textId="77777777" w:rsidR="002A2413" w:rsidRPr="00A15558" w:rsidRDefault="004B79EC" w:rsidP="002A2413">
      <w:pPr>
        <w:rPr>
          <w:b/>
          <w:bCs/>
          <w:lang w:val="vi-VN"/>
          <w:rPrChange w:id="74" w:author="Administrator" w:date="2024-01-22T13:01:00Z">
            <w:rPr>
              <w:b/>
              <w:bCs/>
            </w:rPr>
          </w:rPrChange>
        </w:rPr>
      </w:pPr>
      <w:r w:rsidRPr="00A15558">
        <w:rPr>
          <w:b/>
          <w:bCs/>
          <w:lang w:val="vi-VN"/>
          <w:rPrChange w:id="75" w:author="Administrator" w:date="2024-01-22T13:01:00Z">
            <w:rPr>
              <w:rFonts w:eastAsia="Times New Roman" w:cs="Times New Roman"/>
              <w:b/>
              <w:bCs/>
              <w:szCs w:val="26"/>
            </w:rPr>
          </w:rPrChange>
        </w:rPr>
        <w:t xml:space="preserve">2. Tình hình nghiên cứu trong nước và trên thế giới </w:t>
      </w:r>
    </w:p>
    <w:p w14:paraId="3C0A2D71" w14:textId="4C3828A4" w:rsidR="00772EC5" w:rsidRPr="00A15558" w:rsidRDefault="00653C82" w:rsidP="002A2413">
      <w:pPr>
        <w:rPr>
          <w:b/>
          <w:bCs/>
          <w:i/>
          <w:iCs/>
          <w:lang w:val="vi-VN"/>
          <w:rPrChange w:id="76" w:author="Administrator" w:date="2024-01-22T13:01:00Z">
            <w:rPr>
              <w:b/>
              <w:bCs/>
              <w:i/>
              <w:iCs/>
            </w:rPr>
          </w:rPrChange>
        </w:rPr>
      </w:pPr>
      <w:r w:rsidRPr="00A15558">
        <w:rPr>
          <w:b/>
          <w:bCs/>
          <w:i/>
          <w:iCs/>
          <w:lang w:val="vi-VN"/>
          <w:rPrChange w:id="77" w:author="Administrator" w:date="2024-01-22T13:01:00Z">
            <w:rPr>
              <w:rFonts w:eastAsia="Times New Roman" w:cs="Times New Roman"/>
              <w:b/>
              <w:bCs/>
              <w:i/>
              <w:iCs/>
              <w:szCs w:val="26"/>
            </w:rPr>
          </w:rPrChange>
        </w:rPr>
        <w:t xml:space="preserve">2.1. </w:t>
      </w:r>
      <w:r w:rsidR="00772EC5" w:rsidRPr="00A15558">
        <w:rPr>
          <w:b/>
          <w:bCs/>
          <w:i/>
          <w:iCs/>
          <w:lang w:val="vi-VN"/>
          <w:rPrChange w:id="78" w:author="Administrator" w:date="2024-01-22T13:01:00Z">
            <w:rPr>
              <w:rFonts w:eastAsia="Times New Roman" w:cs="Times New Roman"/>
              <w:b/>
              <w:bCs/>
              <w:i/>
              <w:iCs/>
              <w:szCs w:val="26"/>
            </w:rPr>
          </w:rPrChange>
        </w:rPr>
        <w:t>Tình hình nghiên cứu trên thế giới</w:t>
      </w:r>
    </w:p>
    <w:p w14:paraId="73A257F1" w14:textId="3383A65D" w:rsidR="0018500B" w:rsidRPr="00315970" w:rsidRDefault="002044E7" w:rsidP="00315970">
      <w:pPr>
        <w:rPr>
          <w:rFonts w:cs="Times New Roman"/>
          <w:lang w:val="vi-VN"/>
          <w:rPrChange w:id="79" w:author="Administrator" w:date="2024-01-22T13:01:00Z">
            <w:rPr>
              <w:rFonts w:cs="Times New Roman"/>
              <w:color w:val="FF0000"/>
            </w:rPr>
          </w:rPrChange>
        </w:rPr>
      </w:pPr>
      <w:r w:rsidRPr="00A15558">
        <w:rPr>
          <w:rFonts w:cs="Times New Roman"/>
          <w:lang w:val="vi-VN"/>
          <w:rPrChange w:id="80" w:author="Administrator" w:date="2024-01-22T13:01:00Z">
            <w:rPr>
              <w:rFonts w:eastAsia="Times New Roman" w:cs="Times New Roman"/>
              <w:color w:val="FF0000"/>
              <w:szCs w:val="26"/>
            </w:rPr>
          </w:rPrChange>
        </w:rPr>
        <w:t>Đề cập đến kiểm thử tự động cho Android, trên thế giới đã có nhiều tổ chức</w:t>
      </w:r>
      <w:r w:rsidR="006E64FB" w:rsidRPr="00A15558">
        <w:rPr>
          <w:rFonts w:cs="Times New Roman"/>
          <w:lang w:val="vi-VN"/>
          <w:rPrChange w:id="81" w:author="Administrator" w:date="2024-01-22T13:01:00Z">
            <w:rPr>
              <w:rFonts w:eastAsia="Times New Roman" w:cs="Times New Roman"/>
              <w:color w:val="FF0000"/>
              <w:szCs w:val="26"/>
            </w:rPr>
          </w:rPrChange>
        </w:rPr>
        <w:t xml:space="preserve">, công ty đã xây dựng quy trình và công cụ đi kèm, trong đó </w:t>
      </w:r>
      <w:r w:rsidRPr="00A15558">
        <w:rPr>
          <w:rFonts w:cs="Times New Roman"/>
          <w:lang w:val="vi-VN"/>
          <w:rPrChange w:id="82" w:author="Administrator" w:date="2024-01-22T13:01:00Z">
            <w:rPr>
              <w:rFonts w:eastAsia="Times New Roman" w:cs="Times New Roman"/>
              <w:color w:val="FF0000"/>
              <w:szCs w:val="26"/>
            </w:rPr>
          </w:rPrChange>
        </w:rPr>
        <w:t>phổ biến và được công nhận rộng rãi nhất có thể kể đến:</w:t>
      </w:r>
      <w:r w:rsidR="00315970">
        <w:rPr>
          <w:rFonts w:cs="Times New Roman"/>
        </w:rPr>
        <w:t xml:space="preserve"> </w:t>
      </w:r>
      <w:r w:rsidR="003F362B" w:rsidRPr="00A15558">
        <w:rPr>
          <w:rFonts w:cs="Times New Roman"/>
          <w:lang w:val="vi-VN"/>
          <w:rPrChange w:id="83" w:author="Administrator" w:date="2024-01-22T13:01:00Z">
            <w:rPr>
              <w:rFonts w:eastAsia="Times New Roman" w:cs="Times New Roman"/>
              <w:color w:val="FF0000"/>
              <w:szCs w:val="26"/>
            </w:rPr>
          </w:rPrChange>
        </w:rPr>
        <w:t>UI Automator</w:t>
      </w:r>
      <w:r w:rsidR="00315970">
        <w:rPr>
          <w:rFonts w:cs="Times New Roman"/>
        </w:rPr>
        <w:t xml:space="preserve">, </w:t>
      </w:r>
      <w:r w:rsidRPr="00A15558">
        <w:rPr>
          <w:rFonts w:cs="Times New Roman"/>
          <w:lang w:val="vi-VN"/>
          <w:rPrChange w:id="84" w:author="Administrator" w:date="2024-01-22T13:01:00Z">
            <w:rPr>
              <w:rFonts w:eastAsia="Times New Roman" w:cs="Times New Roman"/>
              <w:color w:val="FF0000"/>
              <w:szCs w:val="26"/>
            </w:rPr>
          </w:rPrChange>
        </w:rPr>
        <w:t>Robotium</w:t>
      </w:r>
      <w:del w:id="85" w:author="PT Thảo" w:date="2024-01-20T17:30:00Z">
        <w:r w:rsidRPr="00A15558" w:rsidDel="00D73C17">
          <w:rPr>
            <w:rFonts w:cs="Times New Roman"/>
            <w:lang w:val="vi-VN"/>
            <w:rPrChange w:id="86" w:author="Administrator" w:date="2024-01-22T13:01:00Z">
              <w:rPr>
                <w:rFonts w:eastAsia="Times New Roman" w:cs="Times New Roman"/>
                <w:color w:val="FF0000"/>
                <w:szCs w:val="26"/>
              </w:rPr>
            </w:rPrChange>
          </w:rPr>
          <w:delText xml:space="preserve"> [3]</w:delText>
        </w:r>
      </w:del>
      <w:r w:rsidR="00315970">
        <w:rPr>
          <w:rFonts w:cs="Times New Roman"/>
        </w:rPr>
        <w:t xml:space="preserve">, </w:t>
      </w:r>
      <w:r w:rsidR="003F61EC" w:rsidRPr="00A15558">
        <w:rPr>
          <w:rFonts w:cs="Times New Roman"/>
          <w:lang w:val="vi-VN"/>
          <w:rPrChange w:id="87" w:author="Administrator" w:date="2024-01-22T13:01:00Z">
            <w:rPr>
              <w:rFonts w:eastAsia="Times New Roman" w:cs="Times New Roman"/>
              <w:color w:val="FF0000"/>
              <w:szCs w:val="26"/>
            </w:rPr>
          </w:rPrChange>
        </w:rPr>
        <w:t>MonkeyRunne</w:t>
      </w:r>
      <w:r w:rsidR="00315970">
        <w:rPr>
          <w:rFonts w:cs="Times New Roman"/>
        </w:rPr>
        <w:t xml:space="preserve">r, </w:t>
      </w:r>
      <w:r w:rsidR="005254EA" w:rsidRPr="00A15558">
        <w:rPr>
          <w:rFonts w:cs="Times New Roman"/>
          <w:lang w:val="vi-VN"/>
          <w:rPrChange w:id="88" w:author="Administrator" w:date="2024-01-22T13:01:00Z">
            <w:rPr>
              <w:rFonts w:eastAsia="Times New Roman" w:cs="Times New Roman"/>
              <w:color w:val="FF0000"/>
              <w:szCs w:val="26"/>
            </w:rPr>
          </w:rPrChange>
        </w:rPr>
        <w:t>Ranorex</w:t>
      </w:r>
      <w:r w:rsidR="00315970">
        <w:rPr>
          <w:rFonts w:cs="Times New Roman"/>
        </w:rPr>
        <w:t xml:space="preserve">, </w:t>
      </w:r>
      <w:r w:rsidR="0018500B" w:rsidRPr="00A15558">
        <w:rPr>
          <w:rFonts w:cs="Times New Roman"/>
          <w:lang w:val="vi-VN"/>
          <w:rPrChange w:id="89" w:author="Administrator" w:date="2024-01-22T13:01:00Z">
            <w:rPr>
              <w:rFonts w:eastAsia="Times New Roman" w:cs="Times New Roman"/>
              <w:color w:val="FF0000"/>
              <w:szCs w:val="26"/>
            </w:rPr>
          </w:rPrChange>
        </w:rPr>
        <w:t>Kobiton</w:t>
      </w:r>
      <w:r w:rsidR="00315970">
        <w:rPr>
          <w:rFonts w:cs="Times New Roman"/>
        </w:rPr>
        <w:t>,</w:t>
      </w:r>
      <w:r w:rsidR="00315970">
        <w:rPr>
          <w:rFonts w:cs="Times New Roman"/>
          <w:color w:val="FF0000"/>
        </w:rPr>
        <w:t xml:space="preserve"> </w:t>
      </w:r>
      <w:r w:rsidR="0018500B" w:rsidRPr="00A15558">
        <w:rPr>
          <w:rFonts w:cs="Times New Roman"/>
          <w:lang w:val="vi-VN"/>
          <w:rPrChange w:id="90" w:author="Administrator" w:date="2024-01-22T13:01:00Z">
            <w:rPr>
              <w:rFonts w:eastAsia="Times New Roman" w:cs="Times New Roman"/>
              <w:color w:val="FF0000"/>
              <w:szCs w:val="26"/>
            </w:rPr>
          </w:rPrChange>
        </w:rPr>
        <w:t>Calabash</w:t>
      </w:r>
      <w:ins w:id="91" w:author="PT Thảo" w:date="2024-01-20T17:39:00Z">
        <w:r w:rsidR="00531A83" w:rsidRPr="00A15558">
          <w:rPr>
            <w:rFonts w:cs="Times New Roman"/>
            <w:lang w:val="vi-VN"/>
            <w:rPrChange w:id="92" w:author="Administrator" w:date="2024-01-22T13:01:00Z">
              <w:rPr>
                <w:rFonts w:eastAsia="Times New Roman" w:cs="Times New Roman"/>
                <w:szCs w:val="26"/>
              </w:rPr>
            </w:rPrChange>
          </w:rPr>
          <w:t>.</w:t>
        </w:r>
      </w:ins>
    </w:p>
    <w:p w14:paraId="1E9460BE" w14:textId="1A491DBB" w:rsidR="00A40AB0" w:rsidRDefault="003C778D" w:rsidP="00A40AB0">
      <w:pPr>
        <w:rPr>
          <w:b/>
          <w:bCs/>
          <w:i/>
          <w:iCs/>
        </w:rPr>
      </w:pPr>
      <w:r>
        <w:rPr>
          <w:b/>
          <w:bCs/>
          <w:i/>
          <w:iCs/>
        </w:rPr>
        <w:t xml:space="preserve">2.2. </w:t>
      </w:r>
      <w:r w:rsidR="00A40AB0">
        <w:rPr>
          <w:b/>
          <w:bCs/>
          <w:i/>
          <w:iCs/>
        </w:rPr>
        <w:t>Tình hình nghiên cứu trong nước</w:t>
      </w:r>
    </w:p>
    <w:p w14:paraId="7FE7A538" w14:textId="478635CF" w:rsidR="00A40AB0" w:rsidRDefault="007A5119" w:rsidP="007A5119">
      <w:r>
        <w:t xml:space="preserve">Báo cáo của DataAI &amp; AppMagic cho biết, đến tháng 7 năm </w:t>
      </w:r>
      <w:r w:rsidR="00154F7D">
        <w:t>2023</w:t>
      </w:r>
      <w:r>
        <w:t>, với 4,2 tỷ lượt tải của các ứng dụng phát hành bởi các nhà phát triển trong nước thì Việt Nam đã vươn lên đứng thứ 4 toàn cầu về lượt tải ứng dụng trên CH Play của Google. Việt Nam hiện có 7 ứng dụng với số lượng người dùng trên 10 triệu người và 11 ứng dụng có từ 5 - 10 triệu người dùng.</w:t>
      </w:r>
      <w:r w:rsidRPr="007A5119">
        <w:t xml:space="preserve"> Việt Nam cũng có 4 nhà phát triển ứng dụng lọt vào bảng xếp hạng top 50 công ty toàn cầu, có nhiều ứng dụng mới vượt mốc 100.000 lượt tải xuống năm 202</w:t>
      </w:r>
      <w:r>
        <w:t>3</w:t>
      </w:r>
      <w:del w:id="93" w:author="PT Thảo" w:date="2024-01-20T17:40:00Z">
        <w:r w:rsidR="00B2481D" w:rsidDel="00531A83">
          <w:delText>[7]</w:delText>
        </w:r>
      </w:del>
      <w:r w:rsidR="00B2481D">
        <w:t>.</w:t>
      </w:r>
    </w:p>
    <w:p w14:paraId="7F4275A2" w14:textId="236BECFA" w:rsidR="007A5119" w:rsidRPr="00E24D62" w:rsidRDefault="007A5119" w:rsidP="00B2481D">
      <w:r>
        <w:t>Tuy nhiên, th</w:t>
      </w:r>
      <w:r w:rsidR="00B2481D">
        <w:t>ực</w:t>
      </w:r>
      <w:r>
        <w:t xml:space="preserve"> tế cho thấy, </w:t>
      </w:r>
      <w:r w:rsidR="00B2481D">
        <w:t>ở Việt Nam</w:t>
      </w:r>
      <w:r w:rsidR="00405EE9">
        <w:t xml:space="preserve">, hầu </w:t>
      </w:r>
      <w:r w:rsidR="00B2481D">
        <w:t>hết các doanh nghiệp, cá nhân phát triển ứng dụng thực kiểm thử ứng dụng di động theo các phương pháp, công cụ của nước ngoài hoặc dựa trên "kinh nghiệm".</w:t>
      </w:r>
    </w:p>
    <w:p w14:paraId="27EEA75A" w14:textId="4F78E474" w:rsidR="002A2413" w:rsidRDefault="00B2481D" w:rsidP="00B2481D">
      <w:r>
        <w:t xml:space="preserve">Vì vậy, nghiên cứu về </w:t>
      </w:r>
      <w:r>
        <w:rPr>
          <w:color w:val="000000"/>
          <w:szCs w:val="26"/>
        </w:rPr>
        <w:t>kiểm thử tự động cho Android</w:t>
      </w:r>
      <w:r>
        <w:t xml:space="preserve"> </w:t>
      </w:r>
      <w:r w:rsidR="002A2413">
        <w:t xml:space="preserve">đang là một lĩnh vực hứa hẹn với nhiều tiềm năng phát triển trong tương lai. Các nghiên cứu này nhằm tạo ra các phương pháp và công cụ mới để giúp tăng cường chất lượng kiểm thử và tăng cường hiệu suất </w:t>
      </w:r>
      <w:r w:rsidR="00982809">
        <w:t xml:space="preserve">cho </w:t>
      </w:r>
      <w:r w:rsidR="002A2413">
        <w:t>quy trình kiểm thử trong các dự án phần mềm.</w:t>
      </w:r>
    </w:p>
    <w:p w14:paraId="1BD1DDF4" w14:textId="61878B0F" w:rsidR="004B79EC" w:rsidRDefault="004B79EC" w:rsidP="002A2413">
      <w:pPr>
        <w:rPr>
          <w:b/>
          <w:bCs/>
        </w:rPr>
      </w:pPr>
      <w:r>
        <w:rPr>
          <w:b/>
          <w:bCs/>
        </w:rPr>
        <w:t xml:space="preserve">3. </w:t>
      </w:r>
      <w:r w:rsidRPr="00576776">
        <w:rPr>
          <w:b/>
          <w:bCs/>
        </w:rPr>
        <w:t>Mục đích nghiên cứu của đề tài</w:t>
      </w:r>
    </w:p>
    <w:p w14:paraId="6475AA6B" w14:textId="3A8D1A98" w:rsidR="00C5088D" w:rsidRPr="00C5088D" w:rsidRDefault="00C5088D" w:rsidP="002A2413">
      <w:r w:rsidRPr="00C5088D">
        <w:t xml:space="preserve">Nghiên cứu, tìm hiểu các kỹ thuật sinh dữ liệu kiểm thử tự động cho Android; khảo sát các công cụ kiểm thử mã nguồn mở đã được triển khai sử dụng trên thế giới và trong nước, từ đó lựa chọn ra các công cụ phù hợp xây dựng thành kịch bản thử nghiệm để phân tích, đánh giá hiệu quả của công cụ. </w:t>
      </w:r>
    </w:p>
    <w:p w14:paraId="7AF25C0B" w14:textId="77777777" w:rsidR="004B79EC" w:rsidRDefault="004B79EC" w:rsidP="004B79EC">
      <w:pPr>
        <w:rPr>
          <w:b/>
          <w:bCs/>
        </w:rPr>
      </w:pPr>
      <w:r>
        <w:rPr>
          <w:b/>
          <w:bCs/>
        </w:rPr>
        <w:t xml:space="preserve">4. </w:t>
      </w:r>
      <w:r w:rsidRPr="00576776">
        <w:rPr>
          <w:b/>
          <w:bCs/>
        </w:rPr>
        <w:t>Nhiệm vụ nghiên cứu</w:t>
      </w:r>
    </w:p>
    <w:p w14:paraId="3743B4A3" w14:textId="5733095D" w:rsidR="004B79EC" w:rsidRPr="00693DCA" w:rsidRDefault="004B79EC" w:rsidP="004B79EC">
      <w:pPr>
        <w:rPr>
          <w:lang w:val="vi-VN"/>
        </w:rPr>
      </w:pPr>
      <w:r w:rsidRPr="00693DCA">
        <w:rPr>
          <w:lang w:val="vi-VN"/>
        </w:rPr>
        <w:lastRenderedPageBreak/>
        <w:t xml:space="preserve">- </w:t>
      </w:r>
      <w:r w:rsidR="00C404BB">
        <w:rPr>
          <w:lang w:val="vi-VN"/>
        </w:rPr>
        <w:tab/>
      </w:r>
      <w:r w:rsidR="00C404BB" w:rsidRPr="00C404BB">
        <w:rPr>
          <w:lang w:val="vi-VN"/>
        </w:rPr>
        <w:t xml:space="preserve">  </w:t>
      </w:r>
      <w:r w:rsidRPr="00A15558">
        <w:rPr>
          <w:lang w:val="vi-VN"/>
          <w:rPrChange w:id="94" w:author="Administrator" w:date="2024-01-22T13:01:00Z">
            <w:rPr>
              <w:rFonts w:eastAsia="Times New Roman" w:cs="Times New Roman"/>
              <w:szCs w:val="26"/>
            </w:rPr>
          </w:rPrChange>
        </w:rPr>
        <w:t>Nghiên cứu, tìm hiểu tổng quan về hệ điều hành Android.</w:t>
      </w:r>
    </w:p>
    <w:p w14:paraId="3B7597F3" w14:textId="4CA30A72" w:rsidR="004B79EC" w:rsidRPr="00693DCA" w:rsidRDefault="004B79EC" w:rsidP="004B79EC">
      <w:pPr>
        <w:rPr>
          <w:lang w:val="vi-VN"/>
        </w:rPr>
      </w:pPr>
      <w:r w:rsidRPr="00693DCA">
        <w:rPr>
          <w:lang w:val="vi-VN"/>
        </w:rPr>
        <w:t xml:space="preserve">- </w:t>
      </w:r>
      <w:r w:rsidR="00C404BB" w:rsidRPr="00C404BB">
        <w:rPr>
          <w:lang w:val="vi-VN"/>
        </w:rPr>
        <w:t xml:space="preserve">  </w:t>
      </w:r>
      <w:r w:rsidRPr="00A15558">
        <w:rPr>
          <w:lang w:val="vi-VN"/>
          <w:rPrChange w:id="95" w:author="Administrator" w:date="2024-01-22T13:01:00Z">
            <w:rPr>
              <w:rFonts w:eastAsia="Times New Roman" w:cs="Times New Roman"/>
              <w:szCs w:val="26"/>
            </w:rPr>
          </w:rPrChange>
        </w:rPr>
        <w:t>Nghiên cứu, tìm hiểu về các phương pháp kiểm thử tự động.</w:t>
      </w:r>
    </w:p>
    <w:p w14:paraId="29530ABD" w14:textId="68B266D1" w:rsidR="004B79EC" w:rsidRPr="00A15558" w:rsidRDefault="004B79EC" w:rsidP="004B79EC">
      <w:pPr>
        <w:rPr>
          <w:lang w:val="vi-VN"/>
          <w:rPrChange w:id="96" w:author="Administrator" w:date="2024-01-22T13:01:00Z">
            <w:rPr/>
          </w:rPrChange>
        </w:rPr>
      </w:pPr>
      <w:r w:rsidRPr="00693DCA">
        <w:rPr>
          <w:lang w:val="vi-VN"/>
        </w:rPr>
        <w:t xml:space="preserve">- </w:t>
      </w:r>
      <w:r w:rsidR="00C404BB" w:rsidRPr="00C404BB">
        <w:rPr>
          <w:lang w:val="vi-VN"/>
        </w:rPr>
        <w:t xml:space="preserve">  </w:t>
      </w:r>
      <w:r w:rsidR="00E04278" w:rsidRPr="00A15558">
        <w:rPr>
          <w:lang w:val="vi-VN"/>
          <w:rPrChange w:id="97" w:author="Administrator" w:date="2024-01-22T13:01:00Z">
            <w:rPr>
              <w:rFonts w:eastAsia="Times New Roman" w:cs="Times New Roman"/>
              <w:szCs w:val="26"/>
            </w:rPr>
          </w:rPrChange>
        </w:rPr>
        <w:t>Nghiên cứu</w:t>
      </w:r>
      <w:r w:rsidRPr="00A15558">
        <w:rPr>
          <w:lang w:val="vi-VN"/>
          <w:rPrChange w:id="98" w:author="Administrator" w:date="2024-01-22T13:01:00Z">
            <w:rPr>
              <w:rFonts w:eastAsia="Times New Roman" w:cs="Times New Roman"/>
              <w:szCs w:val="26"/>
            </w:rPr>
          </w:rPrChange>
        </w:rPr>
        <w:t xml:space="preserve">, </w:t>
      </w:r>
      <w:r w:rsidR="00E04278" w:rsidRPr="00A15558">
        <w:rPr>
          <w:lang w:val="vi-VN"/>
          <w:rPrChange w:id="99" w:author="Administrator" w:date="2024-01-22T13:01:00Z">
            <w:rPr>
              <w:rFonts w:eastAsia="Times New Roman" w:cs="Times New Roman"/>
              <w:szCs w:val="26"/>
            </w:rPr>
          </w:rPrChange>
        </w:rPr>
        <w:t xml:space="preserve">khảo sát, </w:t>
      </w:r>
      <w:r w:rsidRPr="00A15558">
        <w:rPr>
          <w:lang w:val="vi-VN"/>
          <w:rPrChange w:id="100" w:author="Administrator" w:date="2024-01-22T13:01:00Z">
            <w:rPr>
              <w:rFonts w:eastAsia="Times New Roman" w:cs="Times New Roman"/>
              <w:szCs w:val="26"/>
            </w:rPr>
          </w:rPrChange>
        </w:rPr>
        <w:t>tìm hiểu một số công cụ sinh đầu vào kiểm thử tự động</w:t>
      </w:r>
      <w:r w:rsidR="00E04278" w:rsidRPr="00A15558">
        <w:rPr>
          <w:lang w:val="vi-VN"/>
          <w:rPrChange w:id="101" w:author="Administrator" w:date="2024-01-22T13:01:00Z">
            <w:rPr>
              <w:rFonts w:eastAsia="Times New Roman" w:cs="Times New Roman"/>
              <w:szCs w:val="26"/>
            </w:rPr>
          </w:rPrChange>
        </w:rPr>
        <w:t xml:space="preserve"> mã nguồn mở</w:t>
      </w:r>
      <w:r w:rsidRPr="00A15558">
        <w:rPr>
          <w:lang w:val="vi-VN"/>
          <w:rPrChange w:id="102" w:author="Administrator" w:date="2024-01-22T13:01:00Z">
            <w:rPr>
              <w:rFonts w:eastAsia="Times New Roman" w:cs="Times New Roman"/>
              <w:szCs w:val="26"/>
            </w:rPr>
          </w:rPrChange>
        </w:rPr>
        <w:t xml:space="preserve"> cho ứng dụng Android</w:t>
      </w:r>
      <w:r w:rsidR="00E04278" w:rsidRPr="00A15558">
        <w:rPr>
          <w:lang w:val="vi-VN"/>
          <w:rPrChange w:id="103" w:author="Administrator" w:date="2024-01-22T13:01:00Z">
            <w:rPr>
              <w:rFonts w:eastAsia="Times New Roman" w:cs="Times New Roman"/>
              <w:szCs w:val="26"/>
            </w:rPr>
          </w:rPrChange>
        </w:rPr>
        <w:t>.</w:t>
      </w:r>
    </w:p>
    <w:p w14:paraId="71CFB6BF" w14:textId="0CDDDB88" w:rsidR="004B79EC" w:rsidRPr="00A15558" w:rsidRDefault="004B79EC" w:rsidP="00E04278">
      <w:pPr>
        <w:rPr>
          <w:lang w:val="vi-VN"/>
          <w:rPrChange w:id="104" w:author="Administrator" w:date="2024-01-22T13:01:00Z">
            <w:rPr/>
          </w:rPrChange>
        </w:rPr>
      </w:pPr>
      <w:r w:rsidRPr="00693DCA">
        <w:rPr>
          <w:lang w:val="vi-VN"/>
        </w:rPr>
        <w:t xml:space="preserve">- </w:t>
      </w:r>
      <w:r w:rsidR="00C404BB" w:rsidRPr="00C404BB">
        <w:rPr>
          <w:lang w:val="vi-VN"/>
        </w:rPr>
        <w:t xml:space="preserve">  </w:t>
      </w:r>
      <w:r w:rsidR="00A42EC6" w:rsidRPr="00A15558">
        <w:rPr>
          <w:lang w:val="vi-VN"/>
          <w:rPrChange w:id="105" w:author="Administrator" w:date="2024-01-22T13:01:00Z">
            <w:rPr>
              <w:rFonts w:eastAsia="Times New Roman" w:cs="Times New Roman"/>
              <w:szCs w:val="26"/>
            </w:rPr>
          </w:rPrChange>
        </w:rPr>
        <w:t>X</w:t>
      </w:r>
      <w:r w:rsidR="00E04278" w:rsidRPr="00A15558">
        <w:rPr>
          <w:lang w:val="vi-VN"/>
          <w:rPrChange w:id="106" w:author="Administrator" w:date="2024-01-22T13:01:00Z">
            <w:rPr>
              <w:rFonts w:eastAsia="Times New Roman" w:cs="Times New Roman"/>
              <w:szCs w:val="26"/>
            </w:rPr>
          </w:rPrChange>
        </w:rPr>
        <w:t xml:space="preserve">ây dựng kịch bản thử nghiệm để phân tích, đánh giá hiệu quả của công cụ. </w:t>
      </w:r>
    </w:p>
    <w:p w14:paraId="48A29F2B" w14:textId="77777777" w:rsidR="004B79EC" w:rsidRPr="00A15558" w:rsidRDefault="004B79EC" w:rsidP="004B79EC">
      <w:pPr>
        <w:rPr>
          <w:b/>
          <w:bCs/>
          <w:lang w:val="vi-VN"/>
          <w:rPrChange w:id="107" w:author="Administrator" w:date="2024-01-22T13:01:00Z">
            <w:rPr>
              <w:b/>
              <w:bCs/>
            </w:rPr>
          </w:rPrChange>
        </w:rPr>
      </w:pPr>
      <w:r w:rsidRPr="00A15558">
        <w:rPr>
          <w:b/>
          <w:bCs/>
          <w:lang w:val="vi-VN"/>
          <w:rPrChange w:id="108" w:author="Administrator" w:date="2024-01-22T13:01:00Z">
            <w:rPr>
              <w:rFonts w:eastAsia="Times New Roman" w:cs="Times New Roman"/>
              <w:b/>
              <w:bCs/>
              <w:szCs w:val="26"/>
            </w:rPr>
          </w:rPrChange>
        </w:rPr>
        <w:t>5. Đối tượng nghiên cứu</w:t>
      </w:r>
    </w:p>
    <w:p w14:paraId="21C1101C" w14:textId="2B4F8CA7" w:rsidR="004B79EC" w:rsidRPr="00A15558" w:rsidRDefault="004B79EC" w:rsidP="004B79EC">
      <w:pPr>
        <w:rPr>
          <w:lang w:val="vi-VN"/>
          <w:rPrChange w:id="109" w:author="Administrator" w:date="2024-01-22T13:01:00Z">
            <w:rPr/>
          </w:rPrChange>
        </w:rPr>
      </w:pPr>
      <w:r w:rsidRPr="00693DCA">
        <w:rPr>
          <w:lang w:val="vi-VN"/>
        </w:rPr>
        <w:t xml:space="preserve">- </w:t>
      </w:r>
      <w:r w:rsidR="00C404BB" w:rsidRPr="00C404BB">
        <w:rPr>
          <w:lang w:val="vi-VN"/>
        </w:rPr>
        <w:t xml:space="preserve">  </w:t>
      </w:r>
      <w:r w:rsidR="008C7451" w:rsidRPr="00A15558">
        <w:rPr>
          <w:lang w:val="vi-VN"/>
          <w:rPrChange w:id="110" w:author="Administrator" w:date="2024-01-22T13:01:00Z">
            <w:rPr>
              <w:rFonts w:eastAsia="Times New Roman" w:cs="Times New Roman"/>
              <w:szCs w:val="26"/>
            </w:rPr>
          </w:rPrChange>
        </w:rPr>
        <w:t>Hệ điều hành Android</w:t>
      </w:r>
      <w:r w:rsidR="00834EBF" w:rsidRPr="00A15558">
        <w:rPr>
          <w:lang w:val="vi-VN"/>
          <w:rPrChange w:id="111" w:author="Administrator" w:date="2024-01-22T13:01:00Z">
            <w:rPr>
              <w:rFonts w:eastAsia="Times New Roman" w:cs="Times New Roman"/>
              <w:szCs w:val="26"/>
            </w:rPr>
          </w:rPrChange>
        </w:rPr>
        <w:t xml:space="preserve"> và các ứng dụng cho hệ điều hành Android</w:t>
      </w:r>
    </w:p>
    <w:p w14:paraId="0693D3B3" w14:textId="42DD47F9" w:rsidR="004B79EC" w:rsidRPr="00A15558" w:rsidRDefault="004B79EC" w:rsidP="004B79EC">
      <w:pPr>
        <w:rPr>
          <w:lang w:val="vi-VN"/>
          <w:rPrChange w:id="112" w:author="Administrator" w:date="2024-01-22T13:01:00Z">
            <w:rPr/>
          </w:rPrChange>
        </w:rPr>
      </w:pPr>
      <w:r w:rsidRPr="00693DCA">
        <w:rPr>
          <w:lang w:val="vi-VN"/>
        </w:rPr>
        <w:t xml:space="preserve">- </w:t>
      </w:r>
      <w:r w:rsidR="00C404BB" w:rsidRPr="00C404BB">
        <w:rPr>
          <w:lang w:val="vi-VN"/>
        </w:rPr>
        <w:t xml:space="preserve">  </w:t>
      </w:r>
      <w:r w:rsidRPr="00693DCA">
        <w:rPr>
          <w:lang w:val="vi-VN"/>
        </w:rPr>
        <w:t xml:space="preserve">Công cụ </w:t>
      </w:r>
      <w:r w:rsidR="008C7451" w:rsidRPr="00A15558">
        <w:rPr>
          <w:lang w:val="vi-VN"/>
          <w:rPrChange w:id="113" w:author="Administrator" w:date="2024-01-22T13:01:00Z">
            <w:rPr>
              <w:rFonts w:eastAsia="Times New Roman" w:cs="Times New Roman"/>
              <w:szCs w:val="26"/>
            </w:rPr>
          </w:rPrChange>
        </w:rPr>
        <w:t xml:space="preserve">mã nguồn mở </w:t>
      </w:r>
      <w:r w:rsidR="008C7451" w:rsidRPr="00A15558">
        <w:rPr>
          <w:color w:val="000000"/>
          <w:szCs w:val="26"/>
          <w:lang w:val="vi-VN"/>
          <w:rPrChange w:id="114" w:author="Administrator" w:date="2024-01-22T13:01:00Z">
            <w:rPr>
              <w:rFonts w:eastAsia="Times New Roman" w:cs="Times New Roman"/>
              <w:color w:val="000000"/>
              <w:szCs w:val="26"/>
            </w:rPr>
          </w:rPrChange>
        </w:rPr>
        <w:t>kiểm thử tự động cho Android.</w:t>
      </w:r>
    </w:p>
    <w:p w14:paraId="702D1F1D" w14:textId="77777777" w:rsidR="004B79EC" w:rsidRPr="00A15558" w:rsidRDefault="004B79EC" w:rsidP="004B79EC">
      <w:pPr>
        <w:rPr>
          <w:b/>
          <w:bCs/>
          <w:lang w:val="vi-VN"/>
          <w:rPrChange w:id="115" w:author="Administrator" w:date="2024-01-22T13:01:00Z">
            <w:rPr>
              <w:b/>
              <w:bCs/>
            </w:rPr>
          </w:rPrChange>
        </w:rPr>
      </w:pPr>
      <w:r w:rsidRPr="00A15558">
        <w:rPr>
          <w:b/>
          <w:bCs/>
          <w:lang w:val="vi-VN"/>
          <w:rPrChange w:id="116" w:author="Administrator" w:date="2024-01-22T13:01:00Z">
            <w:rPr>
              <w:rFonts w:eastAsia="Times New Roman" w:cs="Times New Roman"/>
              <w:b/>
              <w:bCs/>
              <w:szCs w:val="26"/>
            </w:rPr>
          </w:rPrChange>
        </w:rPr>
        <w:t>6. Phạm vi nghiên cứu</w:t>
      </w:r>
    </w:p>
    <w:p w14:paraId="2AC42D67" w14:textId="65492330" w:rsidR="00834EBF" w:rsidRDefault="00834EBF" w:rsidP="004B79EC">
      <w:pPr>
        <w:rPr>
          <w:lang w:val="vi-VN"/>
        </w:rPr>
      </w:pPr>
      <w:r w:rsidRPr="00A15558">
        <w:rPr>
          <w:lang w:val="vi-VN"/>
          <w:rPrChange w:id="117" w:author="Administrator" w:date="2024-01-22T13:01:00Z">
            <w:rPr>
              <w:rFonts w:eastAsia="Times New Roman" w:cs="Times New Roman"/>
              <w:szCs w:val="26"/>
            </w:rPr>
          </w:rPrChange>
        </w:rPr>
        <w:t>Các phương pháp kiểm thử tự động</w:t>
      </w:r>
      <w:r w:rsidRPr="00A15558">
        <w:rPr>
          <w:color w:val="000000"/>
          <w:szCs w:val="26"/>
          <w:lang w:val="vi-VN"/>
          <w:rPrChange w:id="118" w:author="Administrator" w:date="2024-01-22T13:01:00Z">
            <w:rPr>
              <w:rFonts w:eastAsia="Times New Roman" w:cs="Times New Roman"/>
              <w:color w:val="000000"/>
              <w:szCs w:val="26"/>
            </w:rPr>
          </w:rPrChange>
        </w:rPr>
        <w:t xml:space="preserve"> cho Android</w:t>
      </w:r>
    </w:p>
    <w:p w14:paraId="0755194E" w14:textId="77777777" w:rsidR="004B79EC" w:rsidRPr="00A15558" w:rsidRDefault="004B79EC" w:rsidP="004B79EC">
      <w:pPr>
        <w:rPr>
          <w:b/>
          <w:bCs/>
          <w:lang w:val="vi-VN"/>
          <w:rPrChange w:id="119" w:author="Administrator" w:date="2024-01-22T13:01:00Z">
            <w:rPr>
              <w:b/>
              <w:bCs/>
            </w:rPr>
          </w:rPrChange>
        </w:rPr>
      </w:pPr>
      <w:r w:rsidRPr="00A15558">
        <w:rPr>
          <w:b/>
          <w:bCs/>
          <w:lang w:val="vi-VN"/>
          <w:rPrChange w:id="120" w:author="Administrator" w:date="2024-01-22T13:01:00Z">
            <w:rPr>
              <w:rFonts w:eastAsia="Times New Roman" w:cs="Times New Roman"/>
              <w:b/>
              <w:bCs/>
              <w:szCs w:val="26"/>
            </w:rPr>
          </w:rPrChange>
        </w:rPr>
        <w:t>7. Phương pháp nghiên cứu</w:t>
      </w:r>
    </w:p>
    <w:p w14:paraId="66B87FEE" w14:textId="45397055" w:rsidR="004B79EC" w:rsidRPr="00693DCA" w:rsidRDefault="004B79EC" w:rsidP="004B79EC">
      <w:pPr>
        <w:rPr>
          <w:lang w:val="vi-VN"/>
        </w:rPr>
      </w:pPr>
      <w:r w:rsidRPr="00693DCA">
        <w:rPr>
          <w:lang w:val="vi-VN"/>
        </w:rPr>
        <w:t xml:space="preserve">- </w:t>
      </w:r>
      <w:r w:rsidR="00C404BB" w:rsidRPr="00C404BB">
        <w:rPr>
          <w:lang w:val="vi-VN"/>
        </w:rPr>
        <w:t xml:space="preserve">  </w:t>
      </w:r>
      <w:r w:rsidRPr="00693DCA">
        <w:rPr>
          <w:lang w:val="vi-VN"/>
        </w:rPr>
        <w:t>Phương pháp nghiên cứu tài liệu: Thu thập, nghiên cứu, phân tích tổng hợp các tài liệu, báo cáo khoa học về kỹ thuật sinh dữ liệu và công cụ kiểm thử tự động.</w:t>
      </w:r>
    </w:p>
    <w:p w14:paraId="4F10A8F3" w14:textId="11C5CF6A" w:rsidR="004B79EC" w:rsidRPr="00693DCA" w:rsidRDefault="004B79EC" w:rsidP="004B79EC">
      <w:pPr>
        <w:rPr>
          <w:lang w:val="vi-VN"/>
        </w:rPr>
      </w:pPr>
      <w:r w:rsidRPr="00693DCA">
        <w:rPr>
          <w:lang w:val="vi-VN"/>
        </w:rPr>
        <w:t xml:space="preserve">- </w:t>
      </w:r>
      <w:r w:rsidR="00C404BB" w:rsidRPr="00C404BB">
        <w:rPr>
          <w:lang w:val="vi-VN"/>
        </w:rPr>
        <w:t xml:space="preserve">  </w:t>
      </w:r>
      <w:r w:rsidRPr="00693DCA">
        <w:rPr>
          <w:lang w:val="vi-VN"/>
        </w:rPr>
        <w:t>Phương pháp tham khảo ý kiến chuyên gia: Tham khảo ý kiến của giáo viên hướng dẫn, các thầy cô giáo có nhiều kinh nghiệm trong lĩnh kiểm thử phần mềm.</w:t>
      </w:r>
    </w:p>
    <w:p w14:paraId="08838489" w14:textId="2430E210" w:rsidR="00834EBF" w:rsidRDefault="004B79EC" w:rsidP="00834EBF">
      <w:pPr>
        <w:widowControl w:val="0"/>
        <w:rPr>
          <w:lang w:val="vi-VN"/>
        </w:rPr>
      </w:pPr>
      <w:r w:rsidRPr="00693DCA">
        <w:rPr>
          <w:lang w:val="vi-VN"/>
        </w:rPr>
        <w:t xml:space="preserve">- </w:t>
      </w:r>
      <w:r w:rsidR="00C404BB" w:rsidRPr="00C404BB">
        <w:rPr>
          <w:lang w:val="vi-VN"/>
        </w:rPr>
        <w:t xml:space="preserve">  </w:t>
      </w:r>
      <w:r w:rsidRPr="00693DCA">
        <w:rPr>
          <w:lang w:val="vi-VN"/>
        </w:rPr>
        <w:t xml:space="preserve">Phương pháp thực nghiệm: </w:t>
      </w:r>
      <w:r w:rsidR="00834EBF" w:rsidRPr="00A15558">
        <w:rPr>
          <w:lang w:val="vi-VN"/>
          <w:rPrChange w:id="121" w:author="Administrator" w:date="2024-01-22T13:01:00Z">
            <w:rPr>
              <w:rFonts w:eastAsia="Times New Roman" w:cs="Times New Roman"/>
              <w:szCs w:val="26"/>
            </w:rPr>
          </w:rPrChange>
        </w:rPr>
        <w:t>Lựa chọn các c</w:t>
      </w:r>
      <w:r w:rsidR="00834EBF" w:rsidRPr="00693DCA">
        <w:rPr>
          <w:lang w:val="vi-VN"/>
        </w:rPr>
        <w:t xml:space="preserve">ông cụ </w:t>
      </w:r>
      <w:r w:rsidR="00834EBF" w:rsidRPr="00A15558">
        <w:rPr>
          <w:lang w:val="vi-VN"/>
          <w:rPrChange w:id="122" w:author="Administrator" w:date="2024-01-22T13:01:00Z">
            <w:rPr>
              <w:rFonts w:eastAsia="Times New Roman" w:cs="Times New Roman"/>
              <w:szCs w:val="26"/>
            </w:rPr>
          </w:rPrChange>
        </w:rPr>
        <w:t xml:space="preserve">mã nguồn mở </w:t>
      </w:r>
      <w:r w:rsidR="00834EBF" w:rsidRPr="00A15558">
        <w:rPr>
          <w:color w:val="000000"/>
          <w:szCs w:val="26"/>
          <w:lang w:val="vi-VN"/>
          <w:rPrChange w:id="123" w:author="Administrator" w:date="2024-01-22T13:01:00Z">
            <w:rPr>
              <w:rFonts w:eastAsia="Times New Roman" w:cs="Times New Roman"/>
              <w:color w:val="000000"/>
              <w:szCs w:val="26"/>
            </w:rPr>
          </w:rPrChange>
        </w:rPr>
        <w:t xml:space="preserve">kiểm thử tự động cho Android, cài đặt, </w:t>
      </w:r>
      <w:r w:rsidR="00834EBF" w:rsidRPr="00A15558">
        <w:rPr>
          <w:lang w:val="vi-VN"/>
          <w:rPrChange w:id="124" w:author="Administrator" w:date="2024-01-22T13:01:00Z">
            <w:rPr>
              <w:rFonts w:eastAsia="Times New Roman" w:cs="Times New Roman"/>
              <w:szCs w:val="26"/>
            </w:rPr>
          </w:rPrChange>
        </w:rPr>
        <w:t>xây dựng kịch bản thử nghiệm để phân tích, đánh giá hiệu quả của công cụ.</w:t>
      </w:r>
    </w:p>
    <w:p w14:paraId="46C33A3C" w14:textId="77777777" w:rsidR="004B79EC" w:rsidRPr="00A15558" w:rsidRDefault="004B79EC" w:rsidP="004B79EC">
      <w:pPr>
        <w:rPr>
          <w:b/>
          <w:bCs/>
          <w:lang w:val="vi-VN"/>
          <w:rPrChange w:id="125" w:author="Administrator" w:date="2024-01-22T13:01:00Z">
            <w:rPr>
              <w:b/>
              <w:bCs/>
            </w:rPr>
          </w:rPrChange>
        </w:rPr>
      </w:pPr>
      <w:r w:rsidRPr="00A15558">
        <w:rPr>
          <w:b/>
          <w:bCs/>
          <w:lang w:val="vi-VN"/>
          <w:rPrChange w:id="126" w:author="Administrator" w:date="2024-01-22T13:01:00Z">
            <w:rPr>
              <w:rFonts w:eastAsia="Times New Roman" w:cs="Times New Roman"/>
              <w:b/>
              <w:bCs/>
              <w:szCs w:val="26"/>
            </w:rPr>
          </w:rPrChange>
        </w:rPr>
        <w:t>8. Dự kiến kết quả đạt được</w:t>
      </w:r>
    </w:p>
    <w:p w14:paraId="376BC4B5" w14:textId="4EFDD31A" w:rsidR="00A42EC6" w:rsidRPr="00A15558" w:rsidRDefault="004B79EC" w:rsidP="004B79EC">
      <w:pPr>
        <w:rPr>
          <w:lang w:val="vi-VN"/>
          <w:rPrChange w:id="127" w:author="Administrator" w:date="2024-01-22T13:01:00Z">
            <w:rPr/>
          </w:rPrChange>
        </w:rPr>
      </w:pPr>
      <w:r w:rsidRPr="00693DCA">
        <w:rPr>
          <w:lang w:val="vi-VN"/>
        </w:rPr>
        <w:t xml:space="preserve">- </w:t>
      </w:r>
      <w:r w:rsidR="00C404BB" w:rsidRPr="00C404BB">
        <w:rPr>
          <w:lang w:val="vi-VN"/>
        </w:rPr>
        <w:t xml:space="preserve">  </w:t>
      </w:r>
      <w:r w:rsidRPr="00693DCA">
        <w:rPr>
          <w:lang w:val="vi-VN"/>
        </w:rPr>
        <w:t>Nghiên cứu</w:t>
      </w:r>
      <w:r w:rsidR="00A42EC6" w:rsidRPr="00A15558">
        <w:rPr>
          <w:lang w:val="vi-VN"/>
          <w:rPrChange w:id="128" w:author="Administrator" w:date="2024-01-22T13:01:00Z">
            <w:rPr>
              <w:rFonts w:eastAsia="Times New Roman" w:cs="Times New Roman"/>
              <w:szCs w:val="26"/>
            </w:rPr>
          </w:rPrChange>
        </w:rPr>
        <w:t xml:space="preserve"> về các kỹ thuật sinh dữ liệu kiểm thử tự động cho Android</w:t>
      </w:r>
    </w:p>
    <w:p w14:paraId="57159B86" w14:textId="45A40FA8" w:rsidR="00A42EC6" w:rsidRPr="00A15558" w:rsidRDefault="00A42EC6" w:rsidP="004B79EC">
      <w:pPr>
        <w:rPr>
          <w:lang w:val="vi-VN"/>
          <w:rPrChange w:id="129" w:author="Administrator" w:date="2024-01-22T13:01:00Z">
            <w:rPr/>
          </w:rPrChange>
        </w:rPr>
      </w:pPr>
      <w:r w:rsidRPr="00A15558">
        <w:rPr>
          <w:lang w:val="vi-VN"/>
          <w:rPrChange w:id="130" w:author="Administrator" w:date="2024-01-22T13:01:00Z">
            <w:rPr>
              <w:rFonts w:eastAsia="Times New Roman" w:cs="Times New Roman"/>
              <w:szCs w:val="26"/>
            </w:rPr>
          </w:rPrChange>
        </w:rPr>
        <w:t xml:space="preserve">- </w:t>
      </w:r>
      <w:r w:rsidR="00C404BB" w:rsidRPr="00C404BB">
        <w:rPr>
          <w:lang w:val="vi-VN"/>
        </w:rPr>
        <w:t xml:space="preserve">  </w:t>
      </w:r>
      <w:r w:rsidR="00CB240F" w:rsidRPr="00A15558">
        <w:rPr>
          <w:lang w:val="vi-VN"/>
          <w:rPrChange w:id="131" w:author="Administrator" w:date="2024-01-22T13:01:00Z">
            <w:rPr>
              <w:rFonts w:eastAsia="Times New Roman" w:cs="Times New Roman"/>
              <w:szCs w:val="26"/>
            </w:rPr>
          </w:rPrChange>
        </w:rPr>
        <w:t>Quy trình kiểm thử tự động ứng dụng Android dựa trên các công cụ mã nguồn mở có sẵn</w:t>
      </w:r>
    </w:p>
    <w:p w14:paraId="29104497" w14:textId="1BF0243C" w:rsidR="00CB240F" w:rsidRPr="00A15558" w:rsidRDefault="00CB240F" w:rsidP="00CB240F">
      <w:pPr>
        <w:rPr>
          <w:lang w:val="vi-VN"/>
          <w:rPrChange w:id="132" w:author="Administrator" w:date="2024-01-22T13:01:00Z">
            <w:rPr/>
          </w:rPrChange>
        </w:rPr>
      </w:pPr>
      <w:r w:rsidRPr="00A15558">
        <w:rPr>
          <w:lang w:val="vi-VN"/>
          <w:rPrChange w:id="133" w:author="Administrator" w:date="2024-01-22T13:01:00Z">
            <w:rPr>
              <w:rFonts w:eastAsia="Times New Roman" w:cs="Times New Roman"/>
              <w:szCs w:val="26"/>
            </w:rPr>
          </w:rPrChange>
        </w:rPr>
        <w:t xml:space="preserve">- </w:t>
      </w:r>
      <w:r w:rsidR="00C404BB" w:rsidRPr="00C404BB">
        <w:rPr>
          <w:lang w:val="vi-VN"/>
        </w:rPr>
        <w:t xml:space="preserve">  </w:t>
      </w:r>
      <w:r w:rsidRPr="00A15558">
        <w:rPr>
          <w:lang w:val="vi-VN"/>
          <w:rPrChange w:id="134" w:author="Administrator" w:date="2024-01-22T13:01:00Z">
            <w:rPr>
              <w:rFonts w:eastAsia="Times New Roman" w:cs="Times New Roman"/>
              <w:szCs w:val="26"/>
            </w:rPr>
          </w:rPrChange>
        </w:rPr>
        <w:t>Kịch bản thử nghiệm kiểm thử tự động một số ứng dụng Android dựa trên các công cụ mã nguồn mở và các kết quả phân tích, đánh giá hiệu quả của công cụ.</w:t>
      </w:r>
    </w:p>
    <w:p w14:paraId="036A9605" w14:textId="77777777" w:rsidR="004B79EC" w:rsidRPr="00A15558" w:rsidRDefault="004B79EC" w:rsidP="004B79EC">
      <w:pPr>
        <w:rPr>
          <w:b/>
          <w:bCs/>
          <w:lang w:val="vi-VN"/>
          <w:rPrChange w:id="135" w:author="Administrator" w:date="2024-01-22T13:01:00Z">
            <w:rPr>
              <w:b/>
              <w:bCs/>
            </w:rPr>
          </w:rPrChange>
        </w:rPr>
      </w:pPr>
      <w:r w:rsidRPr="00A15558">
        <w:rPr>
          <w:b/>
          <w:bCs/>
          <w:lang w:val="vi-VN"/>
          <w:rPrChange w:id="136" w:author="Administrator" w:date="2024-01-22T13:01:00Z">
            <w:rPr>
              <w:rFonts w:eastAsia="Times New Roman" w:cs="Times New Roman"/>
              <w:b/>
              <w:bCs/>
              <w:szCs w:val="26"/>
            </w:rPr>
          </w:rPrChange>
        </w:rPr>
        <w:t>9. Bố cục của đồ án tốt nghiệp</w:t>
      </w:r>
    </w:p>
    <w:p w14:paraId="354FD4E1" w14:textId="77777777" w:rsidR="004B79EC" w:rsidRPr="00693DCA" w:rsidRDefault="004B79EC" w:rsidP="004B79EC">
      <w:pPr>
        <w:ind w:left="567"/>
        <w:rPr>
          <w:lang w:val="vi-VN"/>
        </w:rPr>
      </w:pPr>
      <w:r w:rsidRPr="00693DCA">
        <w:rPr>
          <w:lang w:val="vi-VN"/>
        </w:rPr>
        <w:t xml:space="preserve">Chương 1. Tổng quan về </w:t>
      </w:r>
      <w:r w:rsidRPr="00A15558">
        <w:rPr>
          <w:lang w:val="vi-VN"/>
          <w:rPrChange w:id="137" w:author="Administrator" w:date="2024-01-22T13:01:00Z">
            <w:rPr>
              <w:rFonts w:eastAsia="Times New Roman" w:cs="Times New Roman"/>
              <w:szCs w:val="26"/>
            </w:rPr>
          </w:rPrChange>
        </w:rPr>
        <w:t xml:space="preserve">hệ điều hành </w:t>
      </w:r>
      <w:r w:rsidRPr="00693DCA">
        <w:rPr>
          <w:lang w:val="vi-VN"/>
        </w:rPr>
        <w:t>Android</w:t>
      </w:r>
    </w:p>
    <w:p w14:paraId="52A68ADD" w14:textId="77777777" w:rsidR="004B79EC" w:rsidRPr="00A15558" w:rsidRDefault="004B79EC" w:rsidP="004B79EC">
      <w:pPr>
        <w:ind w:left="567"/>
        <w:rPr>
          <w:lang w:val="vi-VN"/>
          <w:rPrChange w:id="138" w:author="Administrator" w:date="2024-01-22T13:01:00Z">
            <w:rPr/>
          </w:rPrChange>
        </w:rPr>
      </w:pPr>
      <w:r w:rsidRPr="00693DCA">
        <w:rPr>
          <w:lang w:val="vi-VN"/>
        </w:rPr>
        <w:t xml:space="preserve">Chương 2. </w:t>
      </w:r>
      <w:r w:rsidRPr="00A15558">
        <w:rPr>
          <w:lang w:val="vi-VN"/>
          <w:rPrChange w:id="139" w:author="Administrator" w:date="2024-01-22T13:01:00Z">
            <w:rPr>
              <w:rFonts w:eastAsia="Times New Roman" w:cs="Times New Roman"/>
              <w:szCs w:val="26"/>
            </w:rPr>
          </w:rPrChange>
        </w:rPr>
        <w:t>Các phương pháp kiểm thử tự động</w:t>
      </w:r>
    </w:p>
    <w:p w14:paraId="5A2A12EE" w14:textId="77777777" w:rsidR="004B79EC" w:rsidRPr="00693DCA" w:rsidRDefault="004B79EC" w:rsidP="004B79EC">
      <w:pPr>
        <w:ind w:left="567"/>
        <w:rPr>
          <w:lang w:val="vi-VN"/>
        </w:rPr>
      </w:pPr>
      <w:r w:rsidRPr="00693DCA">
        <w:rPr>
          <w:lang w:val="vi-VN"/>
        </w:rPr>
        <w:t xml:space="preserve">Chương 3. </w:t>
      </w:r>
      <w:r w:rsidRPr="00A15558">
        <w:rPr>
          <w:color w:val="000000"/>
          <w:szCs w:val="26"/>
          <w:lang w:val="vi-VN"/>
          <w:rPrChange w:id="140" w:author="Administrator" w:date="2024-01-22T13:01:00Z">
            <w:rPr>
              <w:rFonts w:eastAsia="Times New Roman" w:cs="Times New Roman"/>
              <w:color w:val="000000"/>
              <w:szCs w:val="26"/>
            </w:rPr>
          </w:rPrChange>
        </w:rPr>
        <w:t>Một số công cụ sinh đầu vào kiểm thử tự động cho Android</w:t>
      </w:r>
    </w:p>
    <w:p w14:paraId="7AD36F45" w14:textId="4023039A" w:rsidR="00DE1A0F" w:rsidRPr="00A15558" w:rsidRDefault="004B79EC" w:rsidP="00DE1A0F">
      <w:pPr>
        <w:ind w:left="567"/>
        <w:jc w:val="left"/>
        <w:rPr>
          <w:color w:val="000000"/>
          <w:szCs w:val="26"/>
          <w:lang w:val="vi-VN"/>
          <w:rPrChange w:id="141" w:author="Administrator" w:date="2024-01-22T13:01:00Z">
            <w:rPr>
              <w:color w:val="000000"/>
              <w:szCs w:val="26"/>
            </w:rPr>
          </w:rPrChange>
        </w:rPr>
        <w:sectPr w:rsidR="00DE1A0F" w:rsidRPr="00A15558" w:rsidSect="00093C5C">
          <w:footerReference w:type="default" r:id="rId9"/>
          <w:pgSz w:w="11907" w:h="16840" w:code="9"/>
          <w:pgMar w:top="1134" w:right="1134" w:bottom="1134" w:left="1701" w:header="720" w:footer="720" w:gutter="0"/>
          <w:pgNumType w:fmt="lowerRoman" w:start="1"/>
          <w:cols w:space="720"/>
          <w:docGrid w:linePitch="381"/>
        </w:sectPr>
      </w:pPr>
      <w:r w:rsidRPr="00693DCA">
        <w:rPr>
          <w:lang w:val="vi-VN"/>
        </w:rPr>
        <w:t xml:space="preserve">Chương 4. </w:t>
      </w:r>
      <w:r w:rsidR="00CB240F" w:rsidRPr="00A15558">
        <w:rPr>
          <w:color w:val="000000"/>
          <w:szCs w:val="26"/>
          <w:lang w:val="vi-VN"/>
          <w:rPrChange w:id="146" w:author="Administrator" w:date="2024-01-22T13:01:00Z">
            <w:rPr>
              <w:rFonts w:eastAsia="Times New Roman" w:cs="Times New Roman"/>
              <w:color w:val="000000"/>
              <w:szCs w:val="26"/>
            </w:rPr>
          </w:rPrChange>
        </w:rPr>
        <w:t>T</w:t>
      </w:r>
      <w:r w:rsidRPr="00A15558">
        <w:rPr>
          <w:color w:val="000000"/>
          <w:szCs w:val="26"/>
          <w:lang w:val="vi-VN"/>
          <w:rPrChange w:id="147" w:author="Administrator" w:date="2024-01-22T13:01:00Z">
            <w:rPr>
              <w:rFonts w:eastAsia="Times New Roman" w:cs="Times New Roman"/>
              <w:color w:val="000000"/>
              <w:szCs w:val="26"/>
            </w:rPr>
          </w:rPrChange>
        </w:rPr>
        <w:t>hực nghiệm kiểm thử tự động cho ứng dụng</w:t>
      </w:r>
      <w:r w:rsidR="00DE1A0F" w:rsidRPr="00A15558">
        <w:rPr>
          <w:color w:val="000000"/>
          <w:szCs w:val="26"/>
          <w:lang w:val="vi-VN"/>
          <w:rPrChange w:id="148" w:author="Administrator" w:date="2024-01-22T13:01:00Z">
            <w:rPr>
              <w:rFonts w:eastAsia="Times New Roman" w:cs="Times New Roman"/>
              <w:color w:val="000000"/>
              <w:szCs w:val="26"/>
            </w:rPr>
          </w:rPrChange>
        </w:rPr>
        <w:t xml:space="preserve"> </w:t>
      </w:r>
      <w:r w:rsidRPr="00A15558">
        <w:rPr>
          <w:color w:val="000000"/>
          <w:szCs w:val="26"/>
          <w:lang w:val="vi-VN"/>
          <w:rPrChange w:id="149" w:author="Administrator" w:date="2024-01-22T13:01:00Z">
            <w:rPr>
              <w:rFonts w:eastAsia="Times New Roman" w:cs="Times New Roman"/>
              <w:color w:val="000000"/>
              <w:szCs w:val="26"/>
            </w:rPr>
          </w:rPrChange>
        </w:rPr>
        <w:t>Android</w:t>
      </w:r>
      <w:r w:rsidR="00DE1A0F" w:rsidRPr="00A15558">
        <w:rPr>
          <w:color w:val="000000"/>
          <w:szCs w:val="26"/>
          <w:lang w:val="vi-VN"/>
          <w:rPrChange w:id="150" w:author="Administrator" w:date="2024-01-22T13:01:00Z">
            <w:rPr>
              <w:rFonts w:eastAsia="Times New Roman" w:cs="Times New Roman"/>
              <w:color w:val="000000"/>
              <w:szCs w:val="26"/>
            </w:rPr>
          </w:rPrChange>
        </w:rPr>
        <w:t>.</w:t>
      </w:r>
    </w:p>
    <w:p w14:paraId="567A53A6" w14:textId="57C95EF4" w:rsidR="00321805" w:rsidRDefault="00520F57" w:rsidP="00C33EBB">
      <w:pPr>
        <w:pStyle w:val="Heading1"/>
      </w:pPr>
      <w:bookmarkStart w:id="151" w:name="_Toc157044539"/>
      <w:r>
        <w:lastRenderedPageBreak/>
        <w:t>CHƯƠNG 1.</w:t>
      </w:r>
      <w:r w:rsidR="001014F6">
        <w:t xml:space="preserve"> TỔNG QUAN VỀ HỆ ĐIỀU HÀNH AND</w:t>
      </w:r>
      <w:r w:rsidR="00E3022F">
        <w:t>R</w:t>
      </w:r>
      <w:r w:rsidR="001014F6">
        <w:t>OID</w:t>
      </w:r>
      <w:bookmarkEnd w:id="151"/>
    </w:p>
    <w:p w14:paraId="01434F3D" w14:textId="36D1F64A" w:rsidR="00154F7D" w:rsidRPr="00154F7D" w:rsidRDefault="00154F7D" w:rsidP="00154F7D">
      <w:r w:rsidRPr="00154F7D">
        <w:rPr>
          <w:i/>
          <w:iCs/>
        </w:rPr>
        <w:t>Chương này giới thiệu nền tảng, kiến trúc, hoạt động của hệ điều hành Android; trình bày các vấn đề cơ bản về hệ thống tập tin trên hệ điều hành Android</w:t>
      </w:r>
      <w:ins w:id="152" w:author="PT Thảo" w:date="2024-01-20T08:00:00Z">
        <w:r w:rsidRPr="00154F7D">
          <w:rPr>
            <w:i/>
            <w:iCs/>
          </w:rPr>
          <w:t>.</w:t>
        </w:r>
      </w:ins>
    </w:p>
    <w:p w14:paraId="2715471D" w14:textId="7385281A" w:rsidR="00E853F8" w:rsidRPr="00321805" w:rsidRDefault="009F631A" w:rsidP="00321805">
      <w:pPr>
        <w:pStyle w:val="Heading2"/>
      </w:pPr>
      <w:bookmarkStart w:id="153" w:name="_Toc157044540"/>
      <w:r w:rsidRPr="00321805">
        <w:t>Giới thiệu chung về hệ điều hành Android</w:t>
      </w:r>
      <w:bookmarkEnd w:id="153"/>
    </w:p>
    <w:p w14:paraId="50540433" w14:textId="3AA89B04" w:rsidR="00282037" w:rsidRDefault="00282037" w:rsidP="00282037">
      <w:r>
        <w:t xml:space="preserve">Hệ điều hành là một phần mềm hoặc một tập hợp các chương trình điều khiển mà </w:t>
      </w:r>
      <w:r w:rsidR="00746E60">
        <w:t>các thiết bị điện toán</w:t>
      </w:r>
      <w:r>
        <w:t xml:space="preserve"> sử dụng để quản lý và điều phối các tài nguyên phần cứng và phần mềm trên hệ thống. Nó cung cấp một giao diện giữa người dùng và phần cứng, cho phép người dùng tương tác với </w:t>
      </w:r>
      <w:r w:rsidR="00746E60">
        <w:t xml:space="preserve">các thiết bị điện toán </w:t>
      </w:r>
      <w:r>
        <w:t>và thực hiện các nhiệm vụ thông qua các ứng dụng.</w:t>
      </w:r>
    </w:p>
    <w:p w14:paraId="1168A28A" w14:textId="360F22F4" w:rsidR="00C007D9" w:rsidRPr="00C007D9" w:rsidDel="00781EC3" w:rsidRDefault="00502FC9" w:rsidP="00C007D9">
      <w:pPr>
        <w:rPr>
          <w:del w:id="154" w:author="PT Thảo" w:date="2024-01-20T21:13:00Z"/>
        </w:rPr>
      </w:pPr>
      <w:r w:rsidRPr="00502FC9">
        <w:t xml:space="preserve">Android là một hệ điều hành dựa trên nền tảng Linux </w:t>
      </w:r>
      <w:r>
        <w:t xml:space="preserve">2.6 </w:t>
      </w:r>
      <w:r w:rsidRPr="00502FC9">
        <w:t>được thiết kế dành cho các thiết bị di động có màn hình cảm ứng như điện thoại thông minh và máy tính bảng</w:t>
      </w:r>
      <w:r w:rsidR="00C007D9">
        <w:t>.</w:t>
      </w:r>
      <w:r w:rsidR="00C007D9" w:rsidRPr="00C007D9">
        <w:t xml:space="preserve"> </w:t>
      </w:r>
      <w:ins w:id="155" w:author="PT Thảo" w:date="2024-01-20T20:50:00Z">
        <w:r w:rsidR="00C007D9" w:rsidRPr="00C007D9">
          <w:t xml:space="preserve">Chiếc điện thoại đầu tiên chạy Android được bán vào </w:t>
        </w:r>
      </w:ins>
      <w:ins w:id="156" w:author="PT Thảo" w:date="2024-01-20T21:19:00Z">
        <w:r w:rsidR="00C007D9" w:rsidRPr="00C007D9">
          <w:t xml:space="preserve">năm </w:t>
        </w:r>
      </w:ins>
      <w:ins w:id="157" w:author="PT Thảo" w:date="2024-01-20T20:50:00Z">
        <w:r w:rsidR="00C007D9" w:rsidRPr="00C007D9">
          <w:t>2008</w:t>
        </w:r>
      </w:ins>
      <w:del w:id="158" w:author="PT Thảo" w:date="2024-01-20T20:50:00Z">
        <w:r w:rsidR="00C007D9" w:rsidRPr="00C007D9" w:rsidDel="00AB54D3">
          <w:delText>Chiếc điện thoại đầu tiên chạy Android được bán vào năm 2008</w:delText>
        </w:r>
      </w:del>
      <w:r w:rsidR="00C007D9" w:rsidRPr="00C007D9">
        <w:t>.</w:t>
      </w:r>
      <w:ins w:id="159" w:author="PT Thảo" w:date="2024-01-20T21:19:00Z">
        <w:r w:rsidR="00C007D9" w:rsidRPr="00C007D9">
          <w:t xml:space="preserve"> </w:t>
        </w:r>
      </w:ins>
      <w:del w:id="160" w:author="PT Thảo" w:date="2024-01-20T20:42:00Z">
        <w:r w:rsidR="00C007D9" w:rsidRPr="00C007D9" w:rsidDel="00B15DB8">
          <w:delText>[8]</w:delText>
        </w:r>
      </w:del>
    </w:p>
    <w:p w14:paraId="4FAE6F5C" w14:textId="703DEBDD" w:rsidR="00502FC9" w:rsidRDefault="00C007D9" w:rsidP="00C007D9">
      <w:r w:rsidRPr="00C007D9">
        <w:t>Android có mã nguồn mở và Google phát hành mã nguồn theo Giấy phép Apache</w:t>
      </w:r>
      <w:del w:id="161" w:author="PT Thảo" w:date="2024-01-20T21:09:00Z">
        <w:r w:rsidRPr="00C007D9" w:rsidDel="00781EC3">
          <w:delText xml:space="preserve">.[9] </w:delText>
        </w:r>
      </w:del>
      <w:ins w:id="162" w:author="PT Thảo" w:date="2024-01-20T21:09:00Z">
        <w:r w:rsidRPr="00C007D9">
          <w:t>.</w:t>
        </w:r>
      </w:ins>
      <w:r>
        <w:t xml:space="preserve"> </w:t>
      </w:r>
      <w:r w:rsidRPr="00C007D9">
        <w:t>Chính mã nguồn mở cùng với giấy phép không có nhiều ràng buộc đã cho phép các nhà phát triển thiết bị, mạng di động và các lập trình viên được tùy biến và phân phối Android một cách tự do</w:t>
      </w:r>
      <w:r>
        <w:t>.</w:t>
      </w:r>
      <w:del w:id="163" w:author="PT Thảo" w:date="2024-01-20T21:26:00Z">
        <w:r w:rsidR="00502FC9" w:rsidDel="0000313E">
          <w:delText>Cửa hàng Google Play có hơn 3 triệu ứng dụng.[</w:delText>
        </w:r>
      </w:del>
      <w:del w:id="164" w:author="PT Thảo" w:date="2024-01-20T21:25:00Z">
        <w:r w:rsidR="00502FC9" w:rsidDel="0000313E">
          <w:delText>22]</w:delText>
        </w:r>
      </w:del>
      <w:del w:id="165" w:author="PT Thảo" w:date="2024-01-20T21:26:00Z">
        <w:r w:rsidR="00502FC9" w:rsidDel="0000313E">
          <w:delText xml:space="preserve"> </w:delText>
        </w:r>
      </w:del>
    </w:p>
    <w:p w14:paraId="29747161" w14:textId="7862ADCA" w:rsidR="009F631A" w:rsidRDefault="00247CE2" w:rsidP="009F631A">
      <w:pPr>
        <w:pStyle w:val="Heading2"/>
      </w:pPr>
      <w:bookmarkStart w:id="166" w:name="_Toc157044541"/>
      <w:r>
        <w:t>Các phiên bản</w:t>
      </w:r>
      <w:r w:rsidR="009F631A">
        <w:t xml:space="preserve"> của hệ điều hành Android</w:t>
      </w:r>
      <w:bookmarkEnd w:id="166"/>
    </w:p>
    <w:p w14:paraId="0F0EF277" w14:textId="06E754EC" w:rsidR="00A533B0" w:rsidRDefault="00A533B0" w:rsidP="00A533B0">
      <w:r w:rsidRPr="00A533B0">
        <w:t xml:space="preserve">Lịch sử phiên bản của hệ điều hành Android bắt đầu với việc phát hành công khai phiên bản beta đầu tiên vào ngày 5 tháng 11 năm 2007. </w:t>
      </w:r>
    </w:p>
    <w:p w14:paraId="7FB4AC2D" w14:textId="77777777" w:rsidR="00C007D9" w:rsidRDefault="00C007D9" w:rsidP="00C007D9">
      <w:r w:rsidRPr="00C007D9">
        <w:rPr>
          <w:lang w:val="vi-VN"/>
        </w:rPr>
        <w:t>Hệ điều hành Android đã trải qua nhiều bản cập nhật quan trọng từ khi ra mắt. Bản Android 1.0</w:t>
      </w:r>
      <w:r w:rsidRPr="00C007D9">
        <w:t xml:space="preserve"> ra mắt</w:t>
      </w:r>
      <w:r w:rsidRPr="00C007D9">
        <w:rPr>
          <w:lang w:val="vi-VN"/>
        </w:rPr>
        <w:t xml:space="preserve"> ngày 23/9/2008 khai sinh ra hệ điều hành di động này, sau đó, các phiên bản như CupCake</w:t>
      </w:r>
      <w:r w:rsidRPr="00C007D9">
        <w:t xml:space="preserve">, </w:t>
      </w:r>
      <w:r w:rsidRPr="00C007D9">
        <w:rPr>
          <w:lang w:val="vi-VN"/>
        </w:rPr>
        <w:t>Donut</w:t>
      </w:r>
      <w:r w:rsidRPr="00C007D9">
        <w:t xml:space="preserve">, </w:t>
      </w:r>
      <w:r w:rsidRPr="00C007D9">
        <w:rPr>
          <w:lang w:val="vi-VN"/>
        </w:rPr>
        <w:t>Ice Cream Sandwich</w:t>
      </w:r>
      <w:r w:rsidRPr="00C007D9">
        <w:t>, KitKat</w:t>
      </w:r>
      <w:r w:rsidRPr="00C007D9">
        <w:rPr>
          <w:lang w:val="vi-VN"/>
        </w:rPr>
        <w:t>, Lollipop, Marshmallow</w:t>
      </w:r>
      <w:r w:rsidRPr="00C007D9">
        <w:t>,</w:t>
      </w:r>
      <w:r w:rsidRPr="00C007D9">
        <w:rPr>
          <w:lang w:val="vi-VN"/>
        </w:rPr>
        <w:t xml:space="preserve"> Nougat</w:t>
      </w:r>
      <w:r w:rsidRPr="00C007D9">
        <w:t>,…</w:t>
      </w:r>
      <w:r w:rsidRPr="00C007D9">
        <w:rPr>
          <w:lang w:val="vi-VN"/>
        </w:rPr>
        <w:t xml:space="preserve"> đem đến cải tiến về giao diện, hiệu suất và tính năng. </w:t>
      </w:r>
    </w:p>
    <w:p w14:paraId="4538CAA5" w14:textId="3C00A487" w:rsidR="00C007D9" w:rsidRDefault="00C007D9" w:rsidP="00C007D9">
      <w:r w:rsidRPr="00C007D9">
        <w:rPr>
          <w:lang w:val="vi-VN"/>
        </w:rPr>
        <w:t xml:space="preserve">Các bản Android </w:t>
      </w:r>
      <w:r w:rsidRPr="00C007D9">
        <w:t xml:space="preserve">cập nhật sau này </w:t>
      </w:r>
      <w:r w:rsidRPr="00C007D9">
        <w:rPr>
          <w:lang w:val="vi-VN"/>
        </w:rPr>
        <w:t>tập trung vào</w:t>
      </w:r>
      <w:r w:rsidRPr="00C007D9">
        <w:t xml:space="preserve"> sự</w:t>
      </w:r>
      <w:r w:rsidRPr="00C007D9">
        <w:rPr>
          <w:lang w:val="vi-VN"/>
        </w:rPr>
        <w:t xml:space="preserve"> an toàn, quản lý nguồn pin</w:t>
      </w:r>
      <w:r w:rsidRPr="00C007D9">
        <w:t xml:space="preserve"> </w:t>
      </w:r>
      <w:r w:rsidRPr="00C007D9">
        <w:rPr>
          <w:lang w:val="vi-VN"/>
        </w:rPr>
        <w:t>và trải nghiệm người dùng</w:t>
      </w:r>
      <w:r w:rsidRPr="00C007D9">
        <w:t xml:space="preserve">., </w:t>
      </w:r>
      <w:r w:rsidRPr="00C007D9">
        <w:rPr>
          <w:lang w:val="vi-VN"/>
        </w:rPr>
        <w:t>tăng cường quản lý thông báo và tính năng</w:t>
      </w:r>
      <w:r w:rsidRPr="00C007D9">
        <w:t>;</w:t>
      </w:r>
      <w:r w:rsidRPr="00C007D9">
        <w:rPr>
          <w:lang w:val="vi-VN"/>
        </w:rPr>
        <w:t xml:space="preserve"> mang đến trải nghiệm tùy chỉnh hóa mạnh mẽ</w:t>
      </w:r>
      <w:r w:rsidRPr="00C007D9">
        <w:t>. Đ</w:t>
      </w:r>
      <w:r w:rsidRPr="00C007D9">
        <w:rPr>
          <w:lang w:val="vi-VN"/>
        </w:rPr>
        <w:t>ặc biệt chú trọng vào bảo mật và quyền riêng tư.</w:t>
      </w:r>
    </w:p>
    <w:p w14:paraId="7DED3F23" w14:textId="77777777" w:rsidR="00D14C95" w:rsidRPr="00D14C95" w:rsidRDefault="00D14C95" w:rsidP="00D14C95">
      <w:pPr>
        <w:pStyle w:val="ListParagraph"/>
        <w:keepNext/>
        <w:keepLines/>
        <w:numPr>
          <w:ilvl w:val="0"/>
          <w:numId w:val="1"/>
        </w:numPr>
        <w:contextualSpacing w:val="0"/>
        <w:jc w:val="both"/>
        <w:outlineLvl w:val="2"/>
        <w:rPr>
          <w:ins w:id="167" w:author="PT Thảo" w:date="2024-01-20T22:22:00Z"/>
          <w:rFonts w:eastAsiaTheme="majorEastAsia" w:cstheme="majorBidi"/>
          <w:i/>
          <w:vanish/>
          <w:szCs w:val="24"/>
        </w:rPr>
      </w:pPr>
      <w:bookmarkStart w:id="168" w:name="_Toc156821959"/>
      <w:bookmarkStart w:id="169" w:name="_Toc156871225"/>
      <w:bookmarkStart w:id="170" w:name="_Toc156884018"/>
      <w:bookmarkStart w:id="171" w:name="_Toc156898133"/>
      <w:bookmarkStart w:id="172" w:name="_Toc157044542"/>
      <w:bookmarkEnd w:id="168"/>
      <w:bookmarkEnd w:id="169"/>
      <w:bookmarkEnd w:id="170"/>
      <w:bookmarkEnd w:id="171"/>
      <w:bookmarkEnd w:id="172"/>
    </w:p>
    <w:p w14:paraId="2C529731" w14:textId="77777777" w:rsidR="00D14C95" w:rsidRPr="00D14C95" w:rsidRDefault="00D14C95" w:rsidP="00D14C95">
      <w:pPr>
        <w:pStyle w:val="ListParagraph"/>
        <w:keepNext/>
        <w:keepLines/>
        <w:numPr>
          <w:ilvl w:val="1"/>
          <w:numId w:val="1"/>
        </w:numPr>
        <w:contextualSpacing w:val="0"/>
        <w:jc w:val="both"/>
        <w:outlineLvl w:val="2"/>
        <w:rPr>
          <w:ins w:id="173" w:author="PT Thảo" w:date="2024-01-20T22:22:00Z"/>
          <w:rFonts w:eastAsiaTheme="majorEastAsia" w:cstheme="majorBidi"/>
          <w:i/>
          <w:vanish/>
          <w:szCs w:val="24"/>
        </w:rPr>
      </w:pPr>
      <w:bookmarkStart w:id="174" w:name="_Toc156821960"/>
      <w:bookmarkStart w:id="175" w:name="_Toc156871226"/>
      <w:bookmarkStart w:id="176" w:name="_Toc156884019"/>
      <w:bookmarkStart w:id="177" w:name="_Toc156898134"/>
      <w:bookmarkStart w:id="178" w:name="_Toc157044543"/>
      <w:bookmarkEnd w:id="174"/>
      <w:bookmarkEnd w:id="175"/>
      <w:bookmarkEnd w:id="176"/>
      <w:bookmarkEnd w:id="177"/>
      <w:bookmarkEnd w:id="178"/>
    </w:p>
    <w:p w14:paraId="5C578C50" w14:textId="77777777" w:rsidR="00D14C95" w:rsidRPr="00D14C95" w:rsidRDefault="00D14C95" w:rsidP="00D14C95">
      <w:pPr>
        <w:pStyle w:val="ListParagraph"/>
        <w:keepNext/>
        <w:keepLines/>
        <w:numPr>
          <w:ilvl w:val="1"/>
          <w:numId w:val="1"/>
        </w:numPr>
        <w:contextualSpacing w:val="0"/>
        <w:jc w:val="both"/>
        <w:outlineLvl w:val="2"/>
        <w:rPr>
          <w:ins w:id="179" w:author="PT Thảo" w:date="2024-01-20T22:22:00Z"/>
          <w:rFonts w:eastAsiaTheme="majorEastAsia" w:cstheme="majorBidi"/>
          <w:i/>
          <w:vanish/>
          <w:szCs w:val="24"/>
        </w:rPr>
      </w:pPr>
      <w:bookmarkStart w:id="180" w:name="_Toc156821961"/>
      <w:bookmarkStart w:id="181" w:name="_Toc156871227"/>
      <w:bookmarkStart w:id="182" w:name="_Toc156884020"/>
      <w:bookmarkStart w:id="183" w:name="_Toc156898135"/>
      <w:bookmarkStart w:id="184" w:name="_Toc157044544"/>
      <w:bookmarkEnd w:id="180"/>
      <w:bookmarkEnd w:id="181"/>
      <w:bookmarkEnd w:id="182"/>
      <w:bookmarkEnd w:id="183"/>
      <w:bookmarkEnd w:id="184"/>
    </w:p>
    <w:p w14:paraId="78CDC44F" w14:textId="7983693D" w:rsidR="00F56C0B" w:rsidRPr="00296307" w:rsidDel="00F56C0B" w:rsidRDefault="00F56C0B" w:rsidP="00F56C0B">
      <w:pPr>
        <w:rPr>
          <w:del w:id="185" w:author="Hang Nguyen" w:date="2024-01-04T08:17:00Z"/>
        </w:rPr>
      </w:pPr>
      <w:bookmarkStart w:id="186" w:name="_Toc156821982"/>
      <w:bookmarkStart w:id="187" w:name="_Toc156871248"/>
      <w:bookmarkStart w:id="188" w:name="_Toc156884041"/>
      <w:bookmarkStart w:id="189" w:name="_Toc156898156"/>
      <w:bookmarkStart w:id="190" w:name="_Toc157044565"/>
      <w:bookmarkEnd w:id="186"/>
      <w:bookmarkEnd w:id="187"/>
      <w:bookmarkEnd w:id="188"/>
      <w:bookmarkEnd w:id="189"/>
      <w:bookmarkEnd w:id="190"/>
    </w:p>
    <w:p w14:paraId="34E95DC8" w14:textId="0C68DA1D" w:rsidR="004B79EC" w:rsidRDefault="009F631A" w:rsidP="00C642FF">
      <w:pPr>
        <w:pStyle w:val="Heading2"/>
      </w:pPr>
      <w:bookmarkStart w:id="191" w:name="_Ref149445364"/>
      <w:bookmarkStart w:id="192" w:name="_Ref149445368"/>
      <w:bookmarkStart w:id="193" w:name="_Toc157044566"/>
      <w:r>
        <w:t>Kiến trúc hệ điều hành Android</w:t>
      </w:r>
      <w:bookmarkEnd w:id="191"/>
      <w:bookmarkEnd w:id="192"/>
      <w:bookmarkEnd w:id="193"/>
    </w:p>
    <w:p w14:paraId="7F277F7F" w14:textId="56D52DA5" w:rsidR="00675249" w:rsidRDefault="00675249" w:rsidP="00675249">
      <w:r>
        <w:t>Hệ điều hành Android là một ngăn xếp các thành phần phần mềm, được chia thành 5 phần và 4 lớp chính:</w:t>
      </w:r>
    </w:p>
    <w:p w14:paraId="29533861" w14:textId="4758669A" w:rsidR="00675249" w:rsidRDefault="00675249" w:rsidP="00675249">
      <w:r>
        <w:lastRenderedPageBreak/>
        <w:t xml:space="preserve"> </w:t>
      </w:r>
      <w:r w:rsidRPr="00DB5C76">
        <w:rPr>
          <w:noProof/>
        </w:rPr>
        <w:drawing>
          <wp:inline distT="0" distB="0" distL="0" distR="0" wp14:anchorId="2564EA1A" wp14:editId="2B75BE37">
            <wp:extent cx="5058696" cy="4168032"/>
            <wp:effectExtent l="0" t="0" r="8890" b="4445"/>
            <wp:docPr id="1221870697"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70697" name="Hình ảnh 1" descr="Ảnh có chứa văn bản, ảnh chụp màn hình, Phông chữ, số&#10;&#10;Mô tả được tạo tự động"/>
                    <pic:cNvPicPr/>
                  </pic:nvPicPr>
                  <pic:blipFill>
                    <a:blip r:embed="rId10"/>
                    <a:stretch>
                      <a:fillRect/>
                    </a:stretch>
                  </pic:blipFill>
                  <pic:spPr>
                    <a:xfrm>
                      <a:off x="0" y="0"/>
                      <a:ext cx="5061525" cy="4170363"/>
                    </a:xfrm>
                    <a:prstGeom prst="rect">
                      <a:avLst/>
                    </a:prstGeom>
                  </pic:spPr>
                </pic:pic>
              </a:graphicData>
            </a:graphic>
          </wp:inline>
        </w:drawing>
      </w:r>
    </w:p>
    <w:p w14:paraId="7EE1A687" w14:textId="78A6A3D9" w:rsidR="00675249" w:rsidRPr="00675249" w:rsidRDefault="00675249" w:rsidP="00675249">
      <w:pPr>
        <w:jc w:val="center"/>
        <w:rPr>
          <w:b/>
          <w:bCs/>
        </w:rPr>
      </w:pPr>
      <w:r w:rsidRPr="00675249">
        <w:rPr>
          <w:b/>
          <w:bCs/>
        </w:rPr>
        <w:t>Hình 1.1 Kiến trúc hệ điều hành Android</w:t>
      </w:r>
    </w:p>
    <w:p w14:paraId="1869EA0C" w14:textId="77777777" w:rsidR="009E7A98" w:rsidRPr="009E7A98" w:rsidRDefault="009E7A98">
      <w:pPr>
        <w:numPr>
          <w:ilvl w:val="0"/>
          <w:numId w:val="1"/>
        </w:numPr>
        <w:rPr>
          <w:vanish/>
        </w:rPr>
      </w:pPr>
    </w:p>
    <w:p w14:paraId="7FB22C13" w14:textId="77777777" w:rsidR="009E7A98" w:rsidRPr="009E7A98" w:rsidRDefault="009E7A98" w:rsidP="009E7A98">
      <w:pPr>
        <w:rPr>
          <w:vanish/>
        </w:rPr>
      </w:pPr>
    </w:p>
    <w:p w14:paraId="699D533F" w14:textId="77777777" w:rsidR="009E7A98" w:rsidRPr="009E7A98" w:rsidRDefault="009E7A98" w:rsidP="009E7A98">
      <w:pPr>
        <w:rPr>
          <w:vanish/>
        </w:rPr>
      </w:pPr>
    </w:p>
    <w:p w14:paraId="431BA672" w14:textId="77777777" w:rsidR="009E7A98" w:rsidRPr="009E7A98" w:rsidRDefault="009E7A98" w:rsidP="009E7A98">
      <w:pPr>
        <w:rPr>
          <w:vanish/>
        </w:rPr>
      </w:pPr>
    </w:p>
    <w:p w14:paraId="55B1831A" w14:textId="77777777" w:rsidR="006572BE" w:rsidRPr="006572BE" w:rsidRDefault="006572BE" w:rsidP="006572BE">
      <w:pPr>
        <w:pStyle w:val="ListParagraph"/>
        <w:keepNext/>
        <w:keepLines/>
        <w:numPr>
          <w:ilvl w:val="0"/>
          <w:numId w:val="50"/>
        </w:numPr>
        <w:contextualSpacing w:val="0"/>
        <w:jc w:val="both"/>
        <w:outlineLvl w:val="2"/>
        <w:rPr>
          <w:ins w:id="194" w:author="PT Thảo" w:date="2024-01-20T22:25:00Z"/>
          <w:rFonts w:eastAsiaTheme="majorEastAsia" w:cstheme="majorBidi"/>
          <w:i/>
          <w:vanish/>
          <w:szCs w:val="24"/>
        </w:rPr>
      </w:pPr>
      <w:bookmarkStart w:id="195" w:name="_Toc156821984"/>
      <w:bookmarkStart w:id="196" w:name="_Toc156871250"/>
      <w:bookmarkStart w:id="197" w:name="_Toc156884043"/>
      <w:bookmarkStart w:id="198" w:name="_Toc156898158"/>
      <w:bookmarkStart w:id="199" w:name="_Toc157044567"/>
      <w:bookmarkEnd w:id="195"/>
      <w:bookmarkEnd w:id="196"/>
      <w:bookmarkEnd w:id="197"/>
      <w:bookmarkEnd w:id="198"/>
      <w:bookmarkEnd w:id="199"/>
    </w:p>
    <w:p w14:paraId="02052485" w14:textId="77777777" w:rsidR="006572BE" w:rsidRPr="006572BE" w:rsidRDefault="006572BE" w:rsidP="006572BE">
      <w:pPr>
        <w:pStyle w:val="ListParagraph"/>
        <w:keepNext/>
        <w:keepLines/>
        <w:numPr>
          <w:ilvl w:val="1"/>
          <w:numId w:val="50"/>
        </w:numPr>
        <w:contextualSpacing w:val="0"/>
        <w:jc w:val="both"/>
        <w:outlineLvl w:val="2"/>
        <w:rPr>
          <w:ins w:id="200" w:author="PT Thảo" w:date="2024-01-20T22:25:00Z"/>
          <w:rFonts w:eastAsiaTheme="majorEastAsia" w:cstheme="majorBidi"/>
          <w:i/>
          <w:vanish/>
          <w:szCs w:val="24"/>
        </w:rPr>
      </w:pPr>
      <w:bookmarkStart w:id="201" w:name="_Toc156821985"/>
      <w:bookmarkStart w:id="202" w:name="_Toc156871251"/>
      <w:bookmarkStart w:id="203" w:name="_Toc156884044"/>
      <w:bookmarkStart w:id="204" w:name="_Toc156898159"/>
      <w:bookmarkStart w:id="205" w:name="_Toc157044568"/>
      <w:bookmarkEnd w:id="201"/>
      <w:bookmarkEnd w:id="202"/>
      <w:bookmarkEnd w:id="203"/>
      <w:bookmarkEnd w:id="204"/>
      <w:bookmarkEnd w:id="205"/>
    </w:p>
    <w:p w14:paraId="0B88FE6C" w14:textId="77777777" w:rsidR="006572BE" w:rsidRPr="006572BE" w:rsidRDefault="006572BE" w:rsidP="006572BE">
      <w:pPr>
        <w:pStyle w:val="ListParagraph"/>
        <w:keepNext/>
        <w:keepLines/>
        <w:numPr>
          <w:ilvl w:val="1"/>
          <w:numId w:val="50"/>
        </w:numPr>
        <w:contextualSpacing w:val="0"/>
        <w:jc w:val="both"/>
        <w:outlineLvl w:val="2"/>
        <w:rPr>
          <w:ins w:id="206" w:author="PT Thảo" w:date="2024-01-20T22:25:00Z"/>
          <w:rFonts w:eastAsiaTheme="majorEastAsia" w:cstheme="majorBidi"/>
          <w:i/>
          <w:vanish/>
          <w:szCs w:val="24"/>
        </w:rPr>
      </w:pPr>
      <w:bookmarkStart w:id="207" w:name="_Toc156821986"/>
      <w:bookmarkStart w:id="208" w:name="_Toc156871252"/>
      <w:bookmarkStart w:id="209" w:name="_Toc156884045"/>
      <w:bookmarkStart w:id="210" w:name="_Toc156898160"/>
      <w:bookmarkStart w:id="211" w:name="_Toc157044569"/>
      <w:bookmarkEnd w:id="207"/>
      <w:bookmarkEnd w:id="208"/>
      <w:bookmarkEnd w:id="209"/>
      <w:bookmarkEnd w:id="210"/>
      <w:bookmarkEnd w:id="211"/>
    </w:p>
    <w:p w14:paraId="75A8D8DC" w14:textId="77777777" w:rsidR="006572BE" w:rsidRPr="006572BE" w:rsidRDefault="006572BE" w:rsidP="006572BE">
      <w:pPr>
        <w:pStyle w:val="ListParagraph"/>
        <w:keepNext/>
        <w:keepLines/>
        <w:numPr>
          <w:ilvl w:val="1"/>
          <w:numId w:val="50"/>
        </w:numPr>
        <w:contextualSpacing w:val="0"/>
        <w:jc w:val="both"/>
        <w:outlineLvl w:val="2"/>
        <w:rPr>
          <w:ins w:id="212" w:author="PT Thảo" w:date="2024-01-20T22:25:00Z"/>
          <w:rFonts w:eastAsiaTheme="majorEastAsia" w:cstheme="majorBidi"/>
          <w:i/>
          <w:vanish/>
          <w:szCs w:val="24"/>
        </w:rPr>
      </w:pPr>
      <w:bookmarkStart w:id="213" w:name="_Toc156821987"/>
      <w:bookmarkStart w:id="214" w:name="_Toc156871253"/>
      <w:bookmarkStart w:id="215" w:name="_Toc156884046"/>
      <w:bookmarkStart w:id="216" w:name="_Toc156898161"/>
      <w:bookmarkStart w:id="217" w:name="_Toc157044570"/>
      <w:bookmarkEnd w:id="213"/>
      <w:bookmarkEnd w:id="214"/>
      <w:bookmarkEnd w:id="215"/>
      <w:bookmarkEnd w:id="216"/>
      <w:bookmarkEnd w:id="217"/>
    </w:p>
    <w:p w14:paraId="2FDCFD36" w14:textId="21953F44" w:rsidR="00131F5D" w:rsidRPr="00131F5D" w:rsidRDefault="00702333">
      <w:pPr>
        <w:pStyle w:val="Heading3"/>
        <w:numPr>
          <w:ilvl w:val="2"/>
          <w:numId w:val="50"/>
        </w:numPr>
        <w:pPrChange w:id="218" w:author="PT Thảo" w:date="2024-01-20T22:25:00Z">
          <w:pPr>
            <w:pStyle w:val="Heading3"/>
          </w:pPr>
        </w:pPrChange>
      </w:pPr>
      <w:bookmarkStart w:id="219" w:name="_Toc157044571"/>
      <w:r>
        <w:t>Hạt nhân</w:t>
      </w:r>
      <w:r w:rsidR="00CD4D96">
        <w:t xml:space="preserve"> </w:t>
      </w:r>
      <w:r w:rsidR="00131F5D" w:rsidRPr="00131F5D">
        <w:t>Linux</w:t>
      </w:r>
      <w:r w:rsidR="00035BD1">
        <w:t xml:space="preserve"> (Linux Kernel)</w:t>
      </w:r>
      <w:bookmarkEnd w:id="219"/>
    </w:p>
    <w:p w14:paraId="092FBD7E" w14:textId="1C9F0D02" w:rsidR="00DB5C76" w:rsidRPr="002C2675" w:rsidDel="00081D8E" w:rsidRDefault="00DB5C76" w:rsidP="000E5053">
      <w:pPr>
        <w:rPr>
          <w:del w:id="220" w:author="Hang Nguyen" w:date="2024-01-03T15:20:00Z"/>
          <w:rPrChange w:id="221" w:author="PT Thảo" w:date="2024-01-20T21:57:00Z">
            <w:rPr>
              <w:del w:id="222" w:author="Hang Nguyen" w:date="2024-01-03T15:20:00Z"/>
              <w:color w:val="FF0000"/>
            </w:rPr>
          </w:rPrChange>
        </w:rPr>
      </w:pPr>
      <w:del w:id="223" w:author="Hang Nguyen" w:date="2024-01-03T15:20:00Z">
        <w:r w:rsidRPr="002C2675" w:rsidDel="00081D8E">
          <w:rPr>
            <w:rPrChange w:id="224" w:author="PT Thảo" w:date="2024-01-20T21:57:00Z">
              <w:rPr>
                <w:rFonts w:eastAsiaTheme="majorEastAsia" w:cstheme="majorBidi"/>
                <w:b/>
                <w:i/>
                <w:color w:val="FF0000"/>
                <w:szCs w:val="24"/>
              </w:rPr>
            </w:rPrChange>
          </w:rPr>
          <w:delText>Hạt nhân Linux là một phần quan trọng trong hệ điều hành Linux. Nó là một phần mềm chạy trực tiếp trên phần cứng của máy tính hoặc thiết bị điện tử và chịu trách nhiệm quản lý tài nguyên phần cứng, cung cấp các dịch vụ cần thiết và làm cầu nối giữa phần mềm ứng dụng và phần cứng.</w:delText>
        </w:r>
      </w:del>
    </w:p>
    <w:p w14:paraId="1FA4EA07" w14:textId="3238C8BA" w:rsidR="00DB5C76" w:rsidRPr="002C2675" w:rsidDel="00081D8E" w:rsidRDefault="00131F5D" w:rsidP="000E5053">
      <w:pPr>
        <w:rPr>
          <w:del w:id="225" w:author="Hang Nguyen" w:date="2024-01-03T15:20:00Z"/>
          <w:rPrChange w:id="226" w:author="PT Thảo" w:date="2024-01-20T21:57:00Z">
            <w:rPr>
              <w:del w:id="227" w:author="Hang Nguyen" w:date="2024-01-03T15:20:00Z"/>
              <w:color w:val="FF0000"/>
            </w:rPr>
          </w:rPrChange>
        </w:rPr>
      </w:pPr>
      <w:del w:id="228" w:author="Hang Nguyen" w:date="2024-01-03T15:20:00Z">
        <w:r w:rsidRPr="002C2675" w:rsidDel="00081D8E">
          <w:rPr>
            <w:rPrChange w:id="229" w:author="PT Thảo" w:date="2024-01-20T21:57:00Z">
              <w:rPr>
                <w:rFonts w:eastAsiaTheme="majorEastAsia" w:cstheme="majorBidi"/>
                <w:b/>
                <w:i/>
                <w:color w:val="FF0000"/>
                <w:szCs w:val="24"/>
              </w:rPr>
            </w:rPrChange>
          </w:rPr>
          <w:delText>Dưới cùng là lớp Linux - Linux 3.6 cùng với khoảng 115 bản vá. Lớp này cung cấp 1 cấp độ trừu tượng giữa phần cứng của thiết bị và các thành trình điều khiển phần cứng thiết yếu như máy ảnh, bàn phím, màn hình hiển thị... Đồng thời, hạt nhân còn xử lý tất cả các thứ mà Linux có thể làm tốt như</w:delText>
        </w:r>
        <w:r w:rsidR="00CD4D96" w:rsidRPr="002C2675" w:rsidDel="00081D8E">
          <w:rPr>
            <w:rPrChange w:id="230" w:author="PT Thảo" w:date="2024-01-20T21:57:00Z">
              <w:rPr>
                <w:rFonts w:eastAsiaTheme="majorEastAsia" w:cstheme="majorBidi"/>
                <w:b/>
                <w:i/>
                <w:color w:val="FF0000"/>
                <w:szCs w:val="24"/>
              </w:rPr>
            </w:rPrChange>
          </w:rPr>
          <w:delText xml:space="preserve"> </w:delText>
        </w:r>
        <w:r w:rsidRPr="002C2675" w:rsidDel="00081D8E">
          <w:rPr>
            <w:rPrChange w:id="231" w:author="PT Thảo" w:date="2024-01-20T21:57:00Z">
              <w:rPr>
                <w:rFonts w:eastAsiaTheme="majorEastAsia" w:cstheme="majorBidi"/>
                <w:b/>
                <w:i/>
                <w:color w:val="FF0000"/>
                <w:szCs w:val="24"/>
              </w:rPr>
            </w:rPrChange>
          </w:rPr>
          <w:delText>kết nối</w:delText>
        </w:r>
        <w:r w:rsidR="00CD4D96" w:rsidRPr="002C2675" w:rsidDel="00081D8E">
          <w:rPr>
            <w:rPrChange w:id="232" w:author="PT Thảo" w:date="2024-01-20T21:57:00Z">
              <w:rPr>
                <w:rFonts w:eastAsiaTheme="majorEastAsia" w:cstheme="majorBidi"/>
                <w:b/>
                <w:i/>
                <w:color w:val="FF0000"/>
                <w:szCs w:val="24"/>
              </w:rPr>
            </w:rPrChange>
          </w:rPr>
          <w:delText xml:space="preserve"> mạng</w:delText>
        </w:r>
        <w:r w:rsidR="007274D3" w:rsidRPr="002C2675" w:rsidDel="00081D8E">
          <w:rPr>
            <w:rPrChange w:id="233" w:author="PT Thảo" w:date="2024-01-20T21:57:00Z">
              <w:rPr>
                <w:rFonts w:eastAsiaTheme="majorEastAsia" w:cstheme="majorBidi"/>
                <w:b/>
                <w:i/>
                <w:color w:val="FF0000"/>
                <w:szCs w:val="24"/>
              </w:rPr>
            </w:rPrChange>
          </w:rPr>
          <w:delText>,</w:delText>
        </w:r>
        <w:r w:rsidRPr="002C2675" w:rsidDel="00081D8E">
          <w:rPr>
            <w:rPrChange w:id="234" w:author="PT Thảo" w:date="2024-01-20T21:57:00Z">
              <w:rPr>
                <w:rFonts w:eastAsiaTheme="majorEastAsia" w:cstheme="majorBidi"/>
                <w:b/>
                <w:i/>
                <w:color w:val="FF0000"/>
                <w:szCs w:val="24"/>
              </w:rPr>
            </w:rPrChange>
          </w:rPr>
          <w:delText xml:space="preserve"> </w:delText>
        </w:r>
        <w:r w:rsidR="007274D3" w:rsidRPr="002C2675" w:rsidDel="00081D8E">
          <w:rPr>
            <w:rPrChange w:id="235" w:author="PT Thảo" w:date="2024-01-20T21:57:00Z">
              <w:rPr>
                <w:rFonts w:eastAsiaTheme="majorEastAsia" w:cstheme="majorBidi"/>
                <w:b/>
                <w:i/>
                <w:color w:val="FF0000"/>
                <w:szCs w:val="24"/>
              </w:rPr>
            </w:rPrChange>
          </w:rPr>
          <w:delText>một</w:delText>
        </w:r>
        <w:r w:rsidRPr="002C2675" w:rsidDel="00081D8E">
          <w:rPr>
            <w:rPrChange w:id="236" w:author="PT Thảo" w:date="2024-01-20T21:57:00Z">
              <w:rPr>
                <w:rFonts w:eastAsiaTheme="majorEastAsia" w:cstheme="majorBidi"/>
                <w:b/>
                <w:i/>
                <w:color w:val="FF0000"/>
                <w:szCs w:val="24"/>
              </w:rPr>
            </w:rPrChange>
          </w:rPr>
          <w:delText xml:space="preserve"> chuỗi các trình điều khiển thiết bị.</w:delText>
        </w:r>
        <w:r w:rsidR="000E5053" w:rsidRPr="002C2675" w:rsidDel="00081D8E">
          <w:rPr>
            <w:rPrChange w:id="237" w:author="PT Thảo" w:date="2024-01-20T21:57:00Z">
              <w:rPr>
                <w:rFonts w:eastAsiaTheme="majorEastAsia" w:cstheme="majorBidi"/>
                <w:b/>
                <w:i/>
                <w:color w:val="FF0000"/>
                <w:szCs w:val="24"/>
              </w:rPr>
            </w:rPrChange>
          </w:rPr>
          <w:delText xml:space="preserve"> </w:delText>
        </w:r>
      </w:del>
    </w:p>
    <w:p w14:paraId="5B849F40" w14:textId="51C8366B" w:rsidR="00DB5C76" w:rsidRPr="00234D23" w:rsidRDefault="000E5053">
      <w:pPr>
        <w:rPr>
          <w:rPrChange w:id="238" w:author="PT Thảo" w:date="2024-01-20T21:57:00Z">
            <w:rPr>
              <w:b/>
              <w:bCs/>
              <w:color w:val="FF0000"/>
            </w:rPr>
          </w:rPrChange>
        </w:rPr>
        <w:pPrChange w:id="239" w:author="Thảo Phạm" w:date="2024-01-22T08:02:00Z">
          <w:pPr>
            <w:numPr>
              <w:numId w:val="29"/>
            </w:numPr>
            <w:ind w:left="1287" w:hanging="360"/>
          </w:pPr>
        </w:pPrChange>
      </w:pPr>
      <w:r w:rsidRPr="002C2675">
        <w:rPr>
          <w:rPrChange w:id="240" w:author="PT Thảo" w:date="2024-01-20T21:57:00Z">
            <w:rPr>
              <w:rFonts w:eastAsiaTheme="majorEastAsia" w:cstheme="majorBidi"/>
              <w:b/>
              <w:i/>
              <w:color w:val="FF0000"/>
              <w:szCs w:val="24"/>
            </w:rPr>
          </w:rPrChange>
        </w:rPr>
        <w:t xml:space="preserve">Android sử dụng </w:t>
      </w:r>
      <w:r w:rsidR="00702333" w:rsidRPr="002C2675">
        <w:rPr>
          <w:rPrChange w:id="241" w:author="PT Thảo" w:date="2024-01-20T21:57:00Z">
            <w:rPr>
              <w:rFonts w:eastAsiaTheme="majorEastAsia" w:cstheme="majorBidi"/>
              <w:b/>
              <w:i/>
              <w:color w:val="FF0000"/>
              <w:szCs w:val="24"/>
            </w:rPr>
          </w:rPrChange>
        </w:rPr>
        <w:t>hạt nhân Linux</w:t>
      </w:r>
      <w:ins w:id="242" w:author="Hang Nguyen" w:date="2024-01-03T15:20:00Z">
        <w:r w:rsidR="00081D8E" w:rsidRPr="002C2675">
          <w:rPr>
            <w:rPrChange w:id="243" w:author="PT Thảo" w:date="2024-01-20T21:57:00Z">
              <w:rPr>
                <w:rFonts w:eastAsiaTheme="majorEastAsia" w:cstheme="majorBidi"/>
                <w:b/>
                <w:i/>
                <w:color w:val="FF0000"/>
                <w:szCs w:val="24"/>
              </w:rPr>
            </w:rPrChange>
          </w:rPr>
          <w:t xml:space="preserve"> </w:t>
        </w:r>
      </w:ins>
      <w:r w:rsidRPr="002C2675">
        <w:rPr>
          <w:rPrChange w:id="244" w:author="PT Thảo" w:date="2024-01-20T21:57:00Z">
            <w:rPr>
              <w:rFonts w:eastAsiaTheme="majorEastAsia" w:cstheme="majorBidi"/>
              <w:b/>
              <w:i/>
              <w:color w:val="FF0000"/>
              <w:szCs w:val="24"/>
            </w:rPr>
          </w:rPrChange>
        </w:rPr>
        <w:t xml:space="preserve">làm hạt nhân của hệ điều hành, cung cấp các chức năng cơ bản như quản lý bộ nhớ, quản lý tài nguyên phần cứng và </w:t>
      </w:r>
      <w:del w:id="245" w:author="PT Thảo" w:date="2024-01-20T21:36:00Z">
        <w:r w:rsidRPr="002C2675" w:rsidDel="00013D97">
          <w:rPr>
            <w:rPrChange w:id="246" w:author="PT Thảo" w:date="2024-01-20T21:57:00Z">
              <w:rPr>
                <w:rFonts w:eastAsiaTheme="majorEastAsia" w:cstheme="majorBidi"/>
                <w:b/>
                <w:i/>
                <w:color w:val="FF0000"/>
                <w:szCs w:val="24"/>
              </w:rPr>
            </w:rPrChange>
          </w:rPr>
          <w:delText xml:space="preserve">giao tiếp với </w:delText>
        </w:r>
      </w:del>
      <w:r w:rsidRPr="002C2675">
        <w:rPr>
          <w:rPrChange w:id="247" w:author="PT Thảo" w:date="2024-01-20T21:57:00Z">
            <w:rPr>
              <w:rFonts w:eastAsiaTheme="majorEastAsia" w:cstheme="majorBidi"/>
              <w:b/>
              <w:i/>
              <w:color w:val="FF0000"/>
              <w:szCs w:val="24"/>
            </w:rPr>
          </w:rPrChange>
        </w:rPr>
        <w:t xml:space="preserve">các </w:t>
      </w:r>
      <w:del w:id="248" w:author="PT Thảo" w:date="2024-01-20T22:05:00Z">
        <w:r w:rsidRPr="002C2675" w:rsidDel="00537140">
          <w:rPr>
            <w:rPrChange w:id="249" w:author="PT Thảo" w:date="2024-01-20T21:57:00Z">
              <w:rPr>
                <w:rFonts w:eastAsiaTheme="majorEastAsia" w:cstheme="majorBidi"/>
                <w:b/>
                <w:i/>
                <w:color w:val="FF0000"/>
                <w:szCs w:val="24"/>
              </w:rPr>
            </w:rPrChange>
          </w:rPr>
          <w:delText xml:space="preserve">thành phần </w:delText>
        </w:r>
      </w:del>
      <w:r w:rsidRPr="002C2675">
        <w:rPr>
          <w:rPrChange w:id="250" w:author="PT Thảo" w:date="2024-01-20T21:57:00Z">
            <w:rPr>
              <w:rFonts w:eastAsiaTheme="majorEastAsia" w:cstheme="majorBidi"/>
              <w:b/>
              <w:i/>
              <w:color w:val="FF0000"/>
              <w:szCs w:val="24"/>
            </w:rPr>
          </w:rPrChange>
        </w:rPr>
        <w:t xml:space="preserve">phần cứng khác </w:t>
      </w:r>
      <w:del w:id="251" w:author="PT Thảo" w:date="2024-01-20T22:04:00Z">
        <w:r w:rsidRPr="002C2675" w:rsidDel="002C2675">
          <w:rPr>
            <w:rPrChange w:id="252" w:author="PT Thảo" w:date="2024-01-20T21:57:00Z">
              <w:rPr>
                <w:rFonts w:eastAsiaTheme="majorEastAsia" w:cstheme="majorBidi"/>
                <w:b/>
                <w:i/>
                <w:color w:val="FF0000"/>
                <w:szCs w:val="24"/>
              </w:rPr>
            </w:rPrChange>
          </w:rPr>
          <w:delText>giúp cho</w:delText>
        </w:r>
      </w:del>
      <w:ins w:id="253" w:author="PT Thảo" w:date="2024-01-20T22:04:00Z">
        <w:r w:rsidR="002C2675">
          <w:t>nhằm</w:t>
        </w:r>
      </w:ins>
      <w:r w:rsidRPr="002C2675">
        <w:rPr>
          <w:rPrChange w:id="254" w:author="PT Thảo" w:date="2024-01-20T21:57:00Z">
            <w:rPr>
              <w:rFonts w:eastAsiaTheme="majorEastAsia" w:cstheme="majorBidi"/>
              <w:b/>
              <w:i/>
              <w:color w:val="FF0000"/>
              <w:szCs w:val="24"/>
            </w:rPr>
          </w:rPrChange>
        </w:rPr>
        <w:t xml:space="preserve"> giao tiếp với các thiết bị ngoại vi dễ dàng hơn.</w:t>
      </w:r>
    </w:p>
    <w:p w14:paraId="2A9BB68A" w14:textId="2C1DDCDE" w:rsidR="00DB5C76" w:rsidRPr="002C2675" w:rsidRDefault="00DB5C76" w:rsidP="00DB5C76">
      <w:pPr>
        <w:rPr>
          <w:rPrChange w:id="255" w:author="PT Thảo" w:date="2024-01-20T21:57:00Z">
            <w:rPr>
              <w:color w:val="FF0000"/>
            </w:rPr>
          </w:rPrChange>
        </w:rPr>
      </w:pPr>
      <w:r w:rsidRPr="002C2675">
        <w:rPr>
          <w:rPrChange w:id="256" w:author="PT Thảo" w:date="2024-01-20T21:57:00Z">
            <w:rPr>
              <w:color w:val="FF0000"/>
            </w:rPr>
          </w:rPrChange>
        </w:rPr>
        <w:t xml:space="preserve">Hạt nhân Linux là mã nguồn mở, có nghĩa là mã nguồn có sẵn và có thể được sửa đổi phát triển bởi cộng đồng lập trình viên trên toàn thế giới. </w:t>
      </w:r>
      <w:r w:rsidR="00B012CA">
        <w:t>S</w:t>
      </w:r>
      <w:r w:rsidRPr="002C2675">
        <w:rPr>
          <w:rPrChange w:id="257" w:author="PT Thảo" w:date="2024-01-20T21:57:00Z">
            <w:rPr>
              <w:color w:val="FF0000"/>
            </w:rPr>
          </w:rPrChange>
        </w:rPr>
        <w:t>ự phát triển linh hoạt của Linux và đã cho phép nó trở thành một trong những hệ điều hành phổ biến nhất trên nhiều nền tảng khác nhau.</w:t>
      </w:r>
    </w:p>
    <w:p w14:paraId="074C16AD" w14:textId="3DB73947" w:rsidR="00131F5D" w:rsidRPr="002C2675" w:rsidRDefault="00CD4D96">
      <w:pPr>
        <w:pStyle w:val="Heading3"/>
        <w:numPr>
          <w:ilvl w:val="2"/>
          <w:numId w:val="50"/>
        </w:numPr>
        <w:rPr>
          <w:rPrChange w:id="258" w:author="PT Thảo" w:date="2024-01-20T21:57:00Z">
            <w:rPr>
              <w:color w:val="FF0000"/>
            </w:rPr>
          </w:rPrChange>
        </w:rPr>
        <w:pPrChange w:id="259" w:author="PT Thảo" w:date="2024-01-20T22:25:00Z">
          <w:pPr>
            <w:pStyle w:val="Heading3"/>
          </w:pPr>
        </w:pPrChange>
      </w:pPr>
      <w:bookmarkStart w:id="260" w:name="_Toc157044572"/>
      <w:r w:rsidRPr="002C2675">
        <w:rPr>
          <w:rPrChange w:id="261" w:author="PT Thảo" w:date="2024-01-20T21:57:00Z">
            <w:rPr>
              <w:color w:val="FF0000"/>
            </w:rPr>
          </w:rPrChange>
        </w:rPr>
        <w:t>Thư viện</w:t>
      </w:r>
      <w:r w:rsidR="00035BD1" w:rsidRPr="002C2675">
        <w:rPr>
          <w:rPrChange w:id="262" w:author="PT Thảo" w:date="2024-01-20T21:57:00Z">
            <w:rPr>
              <w:color w:val="FF0000"/>
            </w:rPr>
          </w:rPrChange>
        </w:rPr>
        <w:t xml:space="preserve"> (Libraries)</w:t>
      </w:r>
      <w:bookmarkEnd w:id="260"/>
    </w:p>
    <w:p w14:paraId="3F932B1C" w14:textId="502F7EC6" w:rsidR="009E7A98" w:rsidRPr="00B012CA" w:rsidRDefault="000E5053">
      <w:pPr>
        <w:rPr>
          <w:rPrChange w:id="263" w:author="Thảo Phạm" w:date="2024-01-22T08:02:00Z">
            <w:rPr>
              <w:color w:val="FF0000"/>
            </w:rPr>
          </w:rPrChange>
        </w:rPr>
        <w:pPrChange w:id="264" w:author="Thảo Phạm" w:date="2024-01-22T08:03:00Z">
          <w:pPr>
            <w:ind w:left="567"/>
          </w:pPr>
        </w:pPrChange>
      </w:pPr>
      <w:r w:rsidRPr="002C2675">
        <w:rPr>
          <w:rPrChange w:id="265" w:author="PT Thảo" w:date="2024-01-20T21:57:00Z">
            <w:rPr>
              <w:rFonts w:eastAsiaTheme="majorEastAsia" w:cstheme="majorBidi"/>
              <w:b/>
              <w:i/>
              <w:color w:val="FF0000"/>
              <w:szCs w:val="24"/>
            </w:rPr>
          </w:rPrChange>
        </w:rPr>
        <w:t xml:space="preserve">Android cung cấp một loạt các thư viện phần mềm để hỗ trợ các chức năng cơ bản như đồ họa, đa phương tiện, cơ sở dữ liệu, mạng và nhiều hơn nữa. Các thư viện này bao gồm </w:t>
      </w:r>
      <w:r w:rsidR="00CD4D96" w:rsidRPr="002C2675">
        <w:rPr>
          <w:rPrChange w:id="266" w:author="PT Thảo" w:date="2024-01-20T21:57:00Z">
            <w:rPr>
              <w:rFonts w:eastAsiaTheme="majorEastAsia" w:cstheme="majorBidi"/>
              <w:b/>
              <w:i/>
              <w:color w:val="FF0000"/>
              <w:szCs w:val="24"/>
            </w:rPr>
          </w:rPrChange>
        </w:rPr>
        <w:t>quản lý bề mặt</w:t>
      </w:r>
      <w:r w:rsidRPr="002C2675">
        <w:rPr>
          <w:rPrChange w:id="267" w:author="PT Thảo" w:date="2024-01-20T21:57:00Z">
            <w:rPr>
              <w:rFonts w:eastAsiaTheme="majorEastAsia" w:cstheme="majorBidi"/>
              <w:b/>
              <w:i/>
              <w:color w:val="FF0000"/>
              <w:szCs w:val="24"/>
            </w:rPr>
          </w:rPrChange>
        </w:rPr>
        <w:t xml:space="preserve">, </w:t>
      </w:r>
      <w:r w:rsidR="00CD4D96" w:rsidRPr="002C2675">
        <w:rPr>
          <w:rPrChange w:id="268" w:author="PT Thảo" w:date="2024-01-20T21:57:00Z">
            <w:rPr>
              <w:rFonts w:eastAsiaTheme="majorEastAsia" w:cstheme="majorBidi"/>
              <w:b/>
              <w:i/>
              <w:color w:val="FF0000"/>
              <w:szCs w:val="24"/>
            </w:rPr>
          </w:rPrChange>
        </w:rPr>
        <w:t>khung phương tiện</w:t>
      </w:r>
      <w:r w:rsidRPr="002C2675">
        <w:rPr>
          <w:rPrChange w:id="269" w:author="PT Thảo" w:date="2024-01-20T21:57:00Z">
            <w:rPr>
              <w:rFonts w:eastAsiaTheme="majorEastAsia" w:cstheme="majorBidi"/>
              <w:b/>
              <w:i/>
              <w:color w:val="FF0000"/>
              <w:szCs w:val="24"/>
            </w:rPr>
          </w:rPrChange>
        </w:rPr>
        <w:t>, SQLite, OpenGL</w:t>
      </w:r>
      <w:r w:rsidR="00CD4D96" w:rsidRPr="002C2675">
        <w:rPr>
          <w:rPrChange w:id="270" w:author="PT Thảo" w:date="2024-01-20T21:57:00Z">
            <w:rPr>
              <w:rFonts w:eastAsiaTheme="majorEastAsia" w:cstheme="majorBidi"/>
              <w:b/>
              <w:i/>
              <w:color w:val="FF0000"/>
              <w:szCs w:val="24"/>
            </w:rPr>
          </w:rPrChange>
        </w:rPr>
        <w:t>|</w:t>
      </w:r>
      <w:r w:rsidRPr="002C2675">
        <w:rPr>
          <w:rPrChange w:id="271" w:author="PT Thảo" w:date="2024-01-20T21:57:00Z">
            <w:rPr>
              <w:rFonts w:eastAsiaTheme="majorEastAsia" w:cstheme="majorBidi"/>
              <w:b/>
              <w:i/>
              <w:color w:val="FF0000"/>
              <w:szCs w:val="24"/>
            </w:rPr>
          </w:rPrChange>
        </w:rPr>
        <w:t>ES và nhiều thư viện khác.</w:t>
      </w:r>
      <w:r w:rsidR="009E7A98" w:rsidRPr="00B012CA">
        <w:rPr>
          <w:bCs/>
          <w:rPrChange w:id="272" w:author="Thảo Phạm" w:date="2024-01-22T08:02:00Z">
            <w:rPr>
              <w:color w:val="FF0000"/>
            </w:rPr>
          </w:rPrChange>
        </w:rPr>
        <w:t xml:space="preserve"> </w:t>
      </w:r>
    </w:p>
    <w:p w14:paraId="06C9FCAE" w14:textId="4F577306" w:rsidR="00131F5D" w:rsidDel="00013D97" w:rsidRDefault="009E7A98">
      <w:pPr>
        <w:pStyle w:val="Heading3"/>
        <w:numPr>
          <w:ilvl w:val="2"/>
          <w:numId w:val="50"/>
        </w:numPr>
        <w:rPr>
          <w:del w:id="273" w:author="PT Thảo" w:date="2024-01-20T21:37:00Z"/>
          <w:bCs/>
        </w:rPr>
        <w:pPrChange w:id="274" w:author="PT Thảo" w:date="2024-01-20T22:29:00Z">
          <w:pPr>
            <w:ind w:left="567"/>
          </w:pPr>
        </w:pPrChange>
      </w:pPr>
      <w:del w:id="275" w:author="PT Thảo" w:date="2024-01-20T21:54:00Z">
        <w:r w:rsidRPr="00081D8E" w:rsidDel="002C2675">
          <w:lastRenderedPageBreak/>
          <w:delText xml:space="preserve">- Thư viện SQLite: </w:delText>
        </w:r>
        <w:r w:rsidR="007274D3" w:rsidRPr="00081D8E" w:rsidDel="002C2675">
          <w:delText>h</w:delText>
        </w:r>
        <w:r w:rsidRPr="00081D8E" w:rsidDel="002C2675">
          <w:delText>ệ cơ sở dữ liệu để các ứng dụng có thể sử dụng</w:delText>
        </w:r>
      </w:del>
      <w:bookmarkStart w:id="276" w:name="_Toc156821990"/>
      <w:bookmarkStart w:id="277" w:name="_Toc156871256"/>
      <w:bookmarkStart w:id="278" w:name="_Toc156884049"/>
      <w:bookmarkStart w:id="279" w:name="_Toc156898164"/>
      <w:bookmarkStart w:id="280" w:name="_Toc157044573"/>
      <w:bookmarkEnd w:id="276"/>
      <w:bookmarkEnd w:id="277"/>
      <w:bookmarkEnd w:id="278"/>
      <w:bookmarkEnd w:id="279"/>
      <w:bookmarkEnd w:id="280"/>
    </w:p>
    <w:p w14:paraId="32FEBEB0" w14:textId="6D165AA2" w:rsidR="00131F5D" w:rsidRPr="00081D8E" w:rsidDel="002C2675" w:rsidRDefault="009E7A98">
      <w:pPr>
        <w:pStyle w:val="Heading3"/>
        <w:numPr>
          <w:ilvl w:val="2"/>
          <w:numId w:val="50"/>
        </w:numPr>
        <w:rPr>
          <w:del w:id="281" w:author="PT Thảo" w:date="2024-01-20T21:54:00Z"/>
          <w:bCs/>
        </w:rPr>
        <w:pPrChange w:id="282" w:author="PT Thảo" w:date="2024-01-20T22:29:00Z">
          <w:pPr>
            <w:numPr>
              <w:numId w:val="4"/>
            </w:numPr>
            <w:ind w:left="-1560" w:hanging="360"/>
          </w:pPr>
        </w:pPrChange>
      </w:pPr>
      <w:del w:id="283" w:author="PT Thảo" w:date="2024-01-20T21:54:00Z">
        <w:r w:rsidRPr="00081D8E" w:rsidDel="002C2675">
          <w:rPr>
            <w:bCs/>
          </w:rPr>
          <w:delText>Một</w:delText>
        </w:r>
        <w:r w:rsidR="00131F5D" w:rsidRPr="00081D8E" w:rsidDel="002C2675">
          <w:rPr>
            <w:bCs/>
          </w:rPr>
          <w:delText xml:space="preserve"> số thư viện chính của Android</w:delText>
        </w:r>
        <w:r w:rsidR="00682591" w:rsidRPr="00081D8E" w:rsidDel="002C2675">
          <w:rPr>
            <w:bCs/>
          </w:rPr>
          <w:delText xml:space="preserve"> dựa trên Java</w:delText>
        </w:r>
        <w:r w:rsidR="00131F5D" w:rsidRPr="00081D8E" w:rsidDel="002C2675">
          <w:rPr>
            <w:bCs/>
          </w:rPr>
          <w:delText>:</w:delText>
        </w:r>
        <w:bookmarkStart w:id="284" w:name="_Toc156821991"/>
        <w:bookmarkStart w:id="285" w:name="_Toc156871257"/>
        <w:bookmarkStart w:id="286" w:name="_Toc156884050"/>
        <w:bookmarkStart w:id="287" w:name="_Toc156898165"/>
        <w:bookmarkStart w:id="288" w:name="_Toc157044574"/>
        <w:bookmarkEnd w:id="284"/>
        <w:bookmarkEnd w:id="285"/>
        <w:bookmarkEnd w:id="286"/>
        <w:bookmarkEnd w:id="287"/>
        <w:bookmarkEnd w:id="288"/>
      </w:del>
    </w:p>
    <w:p w14:paraId="71E6388B" w14:textId="2D95C508" w:rsidR="00131F5D" w:rsidRPr="00081D8E" w:rsidDel="002C2675" w:rsidRDefault="00722F7A">
      <w:pPr>
        <w:pStyle w:val="Heading3"/>
        <w:numPr>
          <w:ilvl w:val="2"/>
          <w:numId w:val="50"/>
        </w:numPr>
        <w:rPr>
          <w:del w:id="289" w:author="PT Thảo" w:date="2024-01-20T21:54:00Z"/>
          <w:bCs/>
        </w:rPr>
        <w:pPrChange w:id="290" w:author="PT Thảo" w:date="2024-01-20T22:29:00Z">
          <w:pPr>
            <w:numPr>
              <w:numId w:val="2"/>
            </w:numPr>
            <w:ind w:left="1440" w:hanging="360"/>
          </w:pPr>
        </w:pPrChange>
      </w:pPr>
      <w:del w:id="291" w:author="PT Thảo" w:date="2024-01-20T21:54:00Z">
        <w:r w:rsidRPr="00081D8E" w:rsidDel="002C2675">
          <w:rPr>
            <w:bCs/>
          </w:rPr>
          <w:delText>A</w:delText>
        </w:r>
        <w:r w:rsidR="00131F5D" w:rsidRPr="00081D8E" w:rsidDel="002C2675">
          <w:rPr>
            <w:bCs/>
          </w:rPr>
          <w:delText xml:space="preserve">ndroid.app - </w:delText>
        </w:r>
        <w:r w:rsidR="007274D3" w:rsidRPr="00081D8E" w:rsidDel="002C2675">
          <w:rPr>
            <w:bCs/>
          </w:rPr>
          <w:delText>c</w:delText>
        </w:r>
        <w:r w:rsidR="00131F5D" w:rsidRPr="00081D8E" w:rsidDel="002C2675">
          <w:rPr>
            <w:bCs/>
          </w:rPr>
          <w:delText>ung cấp quyền truy cập vào ứng dụng và là nền tảng của tất cả ứng dụng Android.</w:delText>
        </w:r>
        <w:bookmarkStart w:id="292" w:name="_Toc156821992"/>
        <w:bookmarkStart w:id="293" w:name="_Toc156871258"/>
        <w:bookmarkStart w:id="294" w:name="_Toc156884051"/>
        <w:bookmarkStart w:id="295" w:name="_Toc156898166"/>
        <w:bookmarkStart w:id="296" w:name="_Toc157044575"/>
        <w:bookmarkEnd w:id="292"/>
        <w:bookmarkEnd w:id="293"/>
        <w:bookmarkEnd w:id="294"/>
        <w:bookmarkEnd w:id="295"/>
        <w:bookmarkEnd w:id="296"/>
      </w:del>
    </w:p>
    <w:p w14:paraId="28142372" w14:textId="3E978AB5" w:rsidR="00131F5D" w:rsidRPr="00081D8E" w:rsidDel="002C2675" w:rsidRDefault="00722F7A">
      <w:pPr>
        <w:pStyle w:val="Heading3"/>
        <w:numPr>
          <w:ilvl w:val="2"/>
          <w:numId w:val="50"/>
        </w:numPr>
        <w:rPr>
          <w:del w:id="297" w:author="PT Thảo" w:date="2024-01-20T21:54:00Z"/>
          <w:bCs/>
        </w:rPr>
        <w:pPrChange w:id="298" w:author="PT Thảo" w:date="2024-01-20T22:29:00Z">
          <w:pPr>
            <w:numPr>
              <w:numId w:val="2"/>
            </w:numPr>
            <w:ind w:left="1440" w:hanging="360"/>
          </w:pPr>
        </w:pPrChange>
      </w:pPr>
      <w:del w:id="299" w:author="PT Thảo" w:date="2024-01-20T21:54:00Z">
        <w:r w:rsidRPr="00081D8E" w:rsidDel="002C2675">
          <w:rPr>
            <w:bCs/>
          </w:rPr>
          <w:delText>A</w:delText>
        </w:r>
        <w:r w:rsidR="00131F5D" w:rsidRPr="00081D8E" w:rsidDel="002C2675">
          <w:rPr>
            <w:bCs/>
          </w:rPr>
          <w:delText xml:space="preserve">ndroid.content - </w:delText>
        </w:r>
        <w:r w:rsidR="007274D3" w:rsidRPr="00081D8E" w:rsidDel="002C2675">
          <w:rPr>
            <w:bCs/>
          </w:rPr>
          <w:delText>c</w:delText>
        </w:r>
        <w:r w:rsidR="00131F5D" w:rsidRPr="00081D8E" w:rsidDel="002C2675">
          <w:rPr>
            <w:bCs/>
          </w:rPr>
          <w:delText>ung cấp quyền truy cập nội dung, truyền tải thông điệp giữa các ứng dụng hay các thành phần của ứng dụng.</w:delText>
        </w:r>
        <w:bookmarkStart w:id="300" w:name="_Toc156821993"/>
        <w:bookmarkStart w:id="301" w:name="_Toc156871259"/>
        <w:bookmarkStart w:id="302" w:name="_Toc156884052"/>
        <w:bookmarkStart w:id="303" w:name="_Toc156898167"/>
        <w:bookmarkStart w:id="304" w:name="_Toc157044576"/>
        <w:bookmarkEnd w:id="300"/>
        <w:bookmarkEnd w:id="301"/>
        <w:bookmarkEnd w:id="302"/>
        <w:bookmarkEnd w:id="303"/>
        <w:bookmarkEnd w:id="304"/>
      </w:del>
    </w:p>
    <w:p w14:paraId="27A0A0B6" w14:textId="6AB115DF" w:rsidR="00131F5D" w:rsidRPr="00081D8E" w:rsidDel="002C2675" w:rsidRDefault="00722F7A">
      <w:pPr>
        <w:pStyle w:val="Heading3"/>
        <w:numPr>
          <w:ilvl w:val="2"/>
          <w:numId w:val="50"/>
        </w:numPr>
        <w:rPr>
          <w:del w:id="305" w:author="PT Thảo" w:date="2024-01-20T21:54:00Z"/>
          <w:bCs/>
        </w:rPr>
        <w:pPrChange w:id="306" w:author="PT Thảo" w:date="2024-01-20T22:29:00Z">
          <w:pPr>
            <w:numPr>
              <w:numId w:val="2"/>
            </w:numPr>
            <w:ind w:left="1440" w:hanging="360"/>
          </w:pPr>
        </w:pPrChange>
      </w:pPr>
      <w:del w:id="307" w:author="PT Thảo" w:date="2024-01-20T21:54:00Z">
        <w:r w:rsidRPr="00081D8E" w:rsidDel="002C2675">
          <w:rPr>
            <w:bCs/>
          </w:rPr>
          <w:delText>A</w:delText>
        </w:r>
        <w:r w:rsidR="00131F5D" w:rsidRPr="00081D8E" w:rsidDel="002C2675">
          <w:rPr>
            <w:bCs/>
          </w:rPr>
          <w:delText xml:space="preserve">ndroid.database - </w:delText>
        </w:r>
        <w:r w:rsidR="007274D3" w:rsidRPr="00081D8E" w:rsidDel="002C2675">
          <w:rPr>
            <w:bCs/>
          </w:rPr>
          <w:delText>đ</w:delText>
        </w:r>
        <w:r w:rsidR="009E7A98" w:rsidRPr="00081D8E" w:rsidDel="002C2675">
          <w:rPr>
            <w:bCs/>
          </w:rPr>
          <w:delText>ượ</w:delText>
        </w:r>
        <w:r w:rsidR="00131F5D" w:rsidRPr="00081D8E" w:rsidDel="002C2675">
          <w:rPr>
            <w:bCs/>
          </w:rPr>
          <w:delText>c sử dụng để truy cập dữ liệu của content provider và cơ sở dữ liệu SQLite</w:delText>
        </w:r>
        <w:r w:rsidR="009E7A98" w:rsidRPr="00081D8E" w:rsidDel="002C2675">
          <w:rPr>
            <w:bCs/>
          </w:rPr>
          <w:delText>.</w:delText>
        </w:r>
        <w:bookmarkStart w:id="308" w:name="_Toc156821994"/>
        <w:bookmarkStart w:id="309" w:name="_Toc156871260"/>
        <w:bookmarkStart w:id="310" w:name="_Toc156884053"/>
        <w:bookmarkStart w:id="311" w:name="_Toc156898168"/>
        <w:bookmarkStart w:id="312" w:name="_Toc157044577"/>
        <w:bookmarkEnd w:id="308"/>
        <w:bookmarkEnd w:id="309"/>
        <w:bookmarkEnd w:id="310"/>
        <w:bookmarkEnd w:id="311"/>
        <w:bookmarkEnd w:id="312"/>
      </w:del>
    </w:p>
    <w:p w14:paraId="584226DB" w14:textId="396AF4C5" w:rsidR="00131F5D" w:rsidRPr="00081D8E" w:rsidDel="002C2675" w:rsidRDefault="00722F7A">
      <w:pPr>
        <w:pStyle w:val="Heading3"/>
        <w:numPr>
          <w:ilvl w:val="2"/>
          <w:numId w:val="50"/>
        </w:numPr>
        <w:rPr>
          <w:del w:id="313" w:author="PT Thảo" w:date="2024-01-20T21:54:00Z"/>
          <w:bCs/>
        </w:rPr>
        <w:pPrChange w:id="314" w:author="PT Thảo" w:date="2024-01-20T22:29:00Z">
          <w:pPr>
            <w:numPr>
              <w:numId w:val="2"/>
            </w:numPr>
            <w:ind w:left="1440" w:hanging="360"/>
          </w:pPr>
        </w:pPrChange>
      </w:pPr>
      <w:del w:id="315" w:author="PT Thảo" w:date="2024-01-20T21:54:00Z">
        <w:r w:rsidRPr="00081D8E" w:rsidDel="002C2675">
          <w:rPr>
            <w:bCs/>
          </w:rPr>
          <w:delText>A</w:delText>
        </w:r>
        <w:r w:rsidR="00131F5D" w:rsidRPr="00081D8E" w:rsidDel="002C2675">
          <w:rPr>
            <w:bCs/>
          </w:rPr>
          <w:delText xml:space="preserve">ndroid.opengl - </w:delText>
        </w:r>
        <w:r w:rsidR="007274D3" w:rsidRPr="00081D8E" w:rsidDel="002C2675">
          <w:rPr>
            <w:bCs/>
          </w:rPr>
          <w:delText>g</w:delText>
        </w:r>
        <w:r w:rsidR="00131F5D" w:rsidRPr="00081D8E" w:rsidDel="002C2675">
          <w:rPr>
            <w:bCs/>
          </w:rPr>
          <w:delText>iao diện các ph</w:delText>
        </w:r>
        <w:r w:rsidR="009E7A98" w:rsidRPr="00081D8E" w:rsidDel="002C2675">
          <w:rPr>
            <w:bCs/>
          </w:rPr>
          <w:delText>ươ</w:delText>
        </w:r>
        <w:r w:rsidR="00131F5D" w:rsidRPr="00081D8E" w:rsidDel="002C2675">
          <w:rPr>
            <w:bCs/>
          </w:rPr>
          <w:delText>ng thức Java để sử dụng</w:delText>
        </w:r>
        <w:r w:rsidR="00CD4D96" w:rsidRPr="00081D8E" w:rsidDel="002C2675">
          <w:rPr>
            <w:bCs/>
          </w:rPr>
          <w:delText xml:space="preserve"> OpenGL</w:delText>
        </w:r>
        <w:r w:rsidR="00CD4D96" w:rsidRPr="00081D8E" w:rsidDel="002C2675">
          <w:delText>|</w:delText>
        </w:r>
        <w:r w:rsidR="00CD4D96" w:rsidRPr="00081D8E" w:rsidDel="002C2675">
          <w:rPr>
            <w:bCs/>
          </w:rPr>
          <w:delText>ES.</w:delText>
        </w:r>
        <w:bookmarkStart w:id="316" w:name="_Toc156821995"/>
        <w:bookmarkStart w:id="317" w:name="_Toc156871261"/>
        <w:bookmarkStart w:id="318" w:name="_Toc156884054"/>
        <w:bookmarkStart w:id="319" w:name="_Toc156898169"/>
        <w:bookmarkStart w:id="320" w:name="_Toc157044578"/>
        <w:bookmarkEnd w:id="316"/>
        <w:bookmarkEnd w:id="317"/>
        <w:bookmarkEnd w:id="318"/>
        <w:bookmarkEnd w:id="319"/>
        <w:bookmarkEnd w:id="320"/>
      </w:del>
    </w:p>
    <w:p w14:paraId="7CD976FF" w14:textId="002FD928" w:rsidR="00131F5D" w:rsidRPr="00081D8E" w:rsidDel="002C2675" w:rsidRDefault="00722F7A">
      <w:pPr>
        <w:pStyle w:val="Heading3"/>
        <w:numPr>
          <w:ilvl w:val="2"/>
          <w:numId w:val="50"/>
        </w:numPr>
        <w:rPr>
          <w:del w:id="321" w:author="PT Thảo" w:date="2024-01-20T21:54:00Z"/>
          <w:bCs/>
        </w:rPr>
        <w:pPrChange w:id="322" w:author="PT Thảo" w:date="2024-01-20T22:29:00Z">
          <w:pPr>
            <w:numPr>
              <w:numId w:val="2"/>
            </w:numPr>
            <w:ind w:left="1440" w:hanging="360"/>
          </w:pPr>
        </w:pPrChange>
      </w:pPr>
      <w:del w:id="323" w:author="PT Thảo" w:date="2024-01-20T21:54:00Z">
        <w:r w:rsidRPr="00081D8E" w:rsidDel="002C2675">
          <w:rPr>
            <w:bCs/>
          </w:rPr>
          <w:delText>A</w:delText>
        </w:r>
        <w:r w:rsidR="00131F5D" w:rsidRPr="00081D8E" w:rsidDel="002C2675">
          <w:rPr>
            <w:bCs/>
          </w:rPr>
          <w:delText xml:space="preserve">ndroid.os - </w:delText>
        </w:r>
        <w:r w:rsidR="007274D3" w:rsidRPr="00081D8E" w:rsidDel="002C2675">
          <w:rPr>
            <w:bCs/>
          </w:rPr>
          <w:delText>c</w:delText>
        </w:r>
        <w:r w:rsidR="00131F5D" w:rsidRPr="00081D8E" w:rsidDel="002C2675">
          <w:rPr>
            <w:bCs/>
          </w:rPr>
          <w:delText xml:space="preserve">ung cấp các ứng dụng với quyền truy cập vào các dịch vụ của hệ điều hành bao gồm thông điệp, các dịch vụ hệ thống và các giao tiếp </w:delText>
        </w:r>
        <w:r w:rsidR="00035BD1" w:rsidRPr="00081D8E" w:rsidDel="002C2675">
          <w:rPr>
            <w:bCs/>
          </w:rPr>
          <w:delText>bên trong</w:delText>
        </w:r>
        <w:r w:rsidR="00CD4D96" w:rsidRPr="00081D8E" w:rsidDel="002C2675">
          <w:rPr>
            <w:bCs/>
          </w:rPr>
          <w:delText>.</w:delText>
        </w:r>
        <w:bookmarkStart w:id="324" w:name="_Toc156821996"/>
        <w:bookmarkStart w:id="325" w:name="_Toc156871262"/>
        <w:bookmarkStart w:id="326" w:name="_Toc156884055"/>
        <w:bookmarkStart w:id="327" w:name="_Toc156898170"/>
        <w:bookmarkStart w:id="328" w:name="_Toc157044579"/>
        <w:bookmarkEnd w:id="324"/>
        <w:bookmarkEnd w:id="325"/>
        <w:bookmarkEnd w:id="326"/>
        <w:bookmarkEnd w:id="327"/>
        <w:bookmarkEnd w:id="328"/>
      </w:del>
    </w:p>
    <w:p w14:paraId="3DB713DE" w14:textId="5EC89E0D" w:rsidR="00131F5D" w:rsidRPr="00081D8E" w:rsidDel="002C2675" w:rsidRDefault="00722F7A">
      <w:pPr>
        <w:pStyle w:val="Heading3"/>
        <w:numPr>
          <w:ilvl w:val="2"/>
          <w:numId w:val="50"/>
        </w:numPr>
        <w:rPr>
          <w:del w:id="329" w:author="PT Thảo" w:date="2024-01-20T21:54:00Z"/>
          <w:bCs/>
        </w:rPr>
        <w:pPrChange w:id="330" w:author="PT Thảo" w:date="2024-01-20T22:29:00Z">
          <w:pPr>
            <w:numPr>
              <w:numId w:val="2"/>
            </w:numPr>
            <w:ind w:left="1440" w:hanging="360"/>
          </w:pPr>
        </w:pPrChange>
      </w:pPr>
      <w:del w:id="331" w:author="PT Thảo" w:date="2024-01-20T21:54:00Z">
        <w:r w:rsidRPr="00081D8E" w:rsidDel="002C2675">
          <w:rPr>
            <w:bCs/>
          </w:rPr>
          <w:delText>A</w:delText>
        </w:r>
        <w:r w:rsidR="00131F5D" w:rsidRPr="00081D8E" w:rsidDel="002C2675">
          <w:rPr>
            <w:bCs/>
          </w:rPr>
          <w:delText xml:space="preserve">ndroid.text </w:delText>
        </w:r>
        <w:r w:rsidR="00682591" w:rsidRPr="00081D8E" w:rsidDel="002C2675">
          <w:rPr>
            <w:bCs/>
          </w:rPr>
          <w:delText>–</w:delText>
        </w:r>
        <w:r w:rsidR="00131F5D" w:rsidRPr="00081D8E" w:rsidDel="002C2675">
          <w:rPr>
            <w:bCs/>
          </w:rPr>
          <w:delText xml:space="preserve"> </w:delText>
        </w:r>
        <w:r w:rsidR="007274D3" w:rsidRPr="00081D8E" w:rsidDel="002C2675">
          <w:rPr>
            <w:bCs/>
          </w:rPr>
          <w:delText>đ</w:delText>
        </w:r>
        <w:r w:rsidR="00682591" w:rsidRPr="00081D8E" w:rsidDel="002C2675">
          <w:rPr>
            <w:bCs/>
          </w:rPr>
          <w:delText>ược s</w:delText>
        </w:r>
        <w:r w:rsidR="00131F5D" w:rsidRPr="00081D8E" w:rsidDel="002C2675">
          <w:rPr>
            <w:bCs/>
          </w:rPr>
          <w:delText xml:space="preserve">ử dụng để hiển thị và điều chỉnh chữ trên màn hình </w:delText>
        </w:r>
        <w:r w:rsidR="00682591" w:rsidRPr="00081D8E" w:rsidDel="002C2675">
          <w:rPr>
            <w:bCs/>
          </w:rPr>
          <w:delText xml:space="preserve">của </w:delText>
        </w:r>
        <w:r w:rsidR="00131F5D" w:rsidRPr="00081D8E" w:rsidDel="002C2675">
          <w:rPr>
            <w:bCs/>
          </w:rPr>
          <w:delText>thiết bị</w:delText>
        </w:r>
        <w:r w:rsidR="009E7A98" w:rsidRPr="00081D8E" w:rsidDel="002C2675">
          <w:rPr>
            <w:bCs/>
          </w:rPr>
          <w:delText>.</w:delText>
        </w:r>
        <w:bookmarkStart w:id="332" w:name="_Toc156821997"/>
        <w:bookmarkStart w:id="333" w:name="_Toc156871263"/>
        <w:bookmarkStart w:id="334" w:name="_Toc156884056"/>
        <w:bookmarkStart w:id="335" w:name="_Toc156898171"/>
        <w:bookmarkStart w:id="336" w:name="_Toc157044580"/>
        <w:bookmarkEnd w:id="332"/>
        <w:bookmarkEnd w:id="333"/>
        <w:bookmarkEnd w:id="334"/>
        <w:bookmarkEnd w:id="335"/>
        <w:bookmarkEnd w:id="336"/>
      </w:del>
    </w:p>
    <w:p w14:paraId="3381EF9C" w14:textId="59FA92C5" w:rsidR="00131F5D" w:rsidRPr="00081D8E" w:rsidDel="002C2675" w:rsidRDefault="00722F7A">
      <w:pPr>
        <w:pStyle w:val="Heading3"/>
        <w:numPr>
          <w:ilvl w:val="2"/>
          <w:numId w:val="50"/>
        </w:numPr>
        <w:rPr>
          <w:del w:id="337" w:author="PT Thảo" w:date="2024-01-20T21:54:00Z"/>
          <w:bCs/>
        </w:rPr>
        <w:pPrChange w:id="338" w:author="PT Thảo" w:date="2024-01-20T22:29:00Z">
          <w:pPr>
            <w:numPr>
              <w:numId w:val="2"/>
            </w:numPr>
            <w:ind w:left="1440" w:hanging="360"/>
          </w:pPr>
        </w:pPrChange>
      </w:pPr>
      <w:del w:id="339" w:author="PT Thảo" w:date="2024-01-20T21:54:00Z">
        <w:r w:rsidRPr="00081D8E" w:rsidDel="002C2675">
          <w:rPr>
            <w:bCs/>
          </w:rPr>
          <w:delText>A</w:delText>
        </w:r>
        <w:r w:rsidR="00131F5D" w:rsidRPr="00081D8E" w:rsidDel="002C2675">
          <w:rPr>
            <w:bCs/>
          </w:rPr>
          <w:delText xml:space="preserve">ndroid.view - </w:delText>
        </w:r>
        <w:r w:rsidR="007274D3" w:rsidRPr="00081D8E" w:rsidDel="002C2675">
          <w:rPr>
            <w:bCs/>
          </w:rPr>
          <w:delText>c</w:delText>
        </w:r>
        <w:r w:rsidR="00131F5D" w:rsidRPr="00081D8E" w:rsidDel="002C2675">
          <w:rPr>
            <w:bCs/>
          </w:rPr>
          <w:delText>ác thành phần cơ bản trong việc xây dựng giao diện người dùng của ứng dụng.</w:delText>
        </w:r>
        <w:bookmarkStart w:id="340" w:name="_Toc156821998"/>
        <w:bookmarkStart w:id="341" w:name="_Toc156871264"/>
        <w:bookmarkStart w:id="342" w:name="_Toc156884057"/>
        <w:bookmarkStart w:id="343" w:name="_Toc156898172"/>
        <w:bookmarkStart w:id="344" w:name="_Toc157044581"/>
        <w:bookmarkEnd w:id="340"/>
        <w:bookmarkEnd w:id="341"/>
        <w:bookmarkEnd w:id="342"/>
        <w:bookmarkEnd w:id="343"/>
        <w:bookmarkEnd w:id="344"/>
      </w:del>
    </w:p>
    <w:p w14:paraId="1AD203D9" w14:textId="14CFCF4E" w:rsidR="00131F5D" w:rsidRPr="00081D8E" w:rsidDel="002C2675" w:rsidRDefault="00722F7A">
      <w:pPr>
        <w:pStyle w:val="Heading3"/>
        <w:numPr>
          <w:ilvl w:val="2"/>
          <w:numId w:val="50"/>
        </w:numPr>
        <w:rPr>
          <w:del w:id="345" w:author="PT Thảo" w:date="2024-01-20T21:54:00Z"/>
          <w:bCs/>
        </w:rPr>
        <w:pPrChange w:id="346" w:author="PT Thảo" w:date="2024-01-20T22:29:00Z">
          <w:pPr>
            <w:numPr>
              <w:numId w:val="2"/>
            </w:numPr>
            <w:ind w:left="1440" w:hanging="360"/>
          </w:pPr>
        </w:pPrChange>
      </w:pPr>
      <w:del w:id="347" w:author="PT Thảo" w:date="2024-01-20T21:54:00Z">
        <w:r w:rsidRPr="00081D8E" w:rsidDel="002C2675">
          <w:rPr>
            <w:bCs/>
          </w:rPr>
          <w:delText>A</w:delText>
        </w:r>
        <w:r w:rsidR="00131F5D" w:rsidRPr="00081D8E" w:rsidDel="002C2675">
          <w:rPr>
            <w:bCs/>
          </w:rPr>
          <w:delText xml:space="preserve">ndroid.widget - </w:delText>
        </w:r>
        <w:r w:rsidR="007274D3" w:rsidRPr="00081D8E" w:rsidDel="002C2675">
          <w:rPr>
            <w:bCs/>
          </w:rPr>
          <w:delText>t</w:delText>
        </w:r>
        <w:r w:rsidR="00131F5D" w:rsidRPr="00081D8E" w:rsidDel="002C2675">
          <w:rPr>
            <w:bCs/>
          </w:rPr>
          <w:delText xml:space="preserve">ập các thành phần giao diện người dùng đã được xây dựng sẵn như các nút, các nhãn, </w:delText>
        </w:r>
        <w:r w:rsidR="00035BD1" w:rsidRPr="00081D8E" w:rsidDel="002C2675">
          <w:rPr>
            <w:bCs/>
          </w:rPr>
          <w:delText>xem danh sách</w:delText>
        </w:r>
        <w:r w:rsidR="00131F5D" w:rsidRPr="00081D8E" w:rsidDel="002C2675">
          <w:rPr>
            <w:bCs/>
          </w:rPr>
          <w:delText>,</w:delText>
        </w:r>
        <w:r w:rsidR="00035BD1" w:rsidRPr="00081D8E" w:rsidDel="002C2675">
          <w:rPr>
            <w:bCs/>
          </w:rPr>
          <w:delText xml:space="preserve"> </w:delText>
        </w:r>
        <w:r w:rsidR="00131F5D" w:rsidRPr="00081D8E" w:rsidDel="002C2675">
          <w:rPr>
            <w:bCs/>
          </w:rPr>
          <w:delText>....</w:delText>
        </w:r>
        <w:bookmarkStart w:id="348" w:name="_Toc156821999"/>
        <w:bookmarkStart w:id="349" w:name="_Toc156871265"/>
        <w:bookmarkStart w:id="350" w:name="_Toc156884058"/>
        <w:bookmarkStart w:id="351" w:name="_Toc156898173"/>
        <w:bookmarkStart w:id="352" w:name="_Toc157044582"/>
        <w:bookmarkEnd w:id="348"/>
        <w:bookmarkEnd w:id="349"/>
        <w:bookmarkEnd w:id="350"/>
        <w:bookmarkEnd w:id="351"/>
        <w:bookmarkEnd w:id="352"/>
      </w:del>
    </w:p>
    <w:p w14:paraId="05EA5CF3" w14:textId="303EE477" w:rsidR="00131F5D" w:rsidRPr="00081D8E" w:rsidDel="002C2675" w:rsidRDefault="00722F7A">
      <w:pPr>
        <w:pStyle w:val="Heading3"/>
        <w:numPr>
          <w:ilvl w:val="2"/>
          <w:numId w:val="50"/>
        </w:numPr>
        <w:rPr>
          <w:del w:id="353" w:author="PT Thảo" w:date="2024-01-20T21:54:00Z"/>
          <w:bCs/>
        </w:rPr>
        <w:pPrChange w:id="354" w:author="PT Thảo" w:date="2024-01-20T22:29:00Z">
          <w:pPr>
            <w:numPr>
              <w:numId w:val="2"/>
            </w:numPr>
            <w:ind w:left="1440" w:hanging="360"/>
          </w:pPr>
        </w:pPrChange>
      </w:pPr>
      <w:del w:id="355" w:author="PT Thảo" w:date="2024-01-20T21:54:00Z">
        <w:r w:rsidRPr="00081D8E" w:rsidDel="002C2675">
          <w:rPr>
            <w:bCs/>
          </w:rPr>
          <w:delText>A</w:delText>
        </w:r>
        <w:r w:rsidR="00131F5D" w:rsidRPr="00081D8E" w:rsidDel="002C2675">
          <w:rPr>
            <w:bCs/>
          </w:rPr>
          <w:delText xml:space="preserve">ndroid.webkit - </w:delText>
        </w:r>
        <w:r w:rsidR="007274D3" w:rsidRPr="00081D8E" w:rsidDel="002C2675">
          <w:rPr>
            <w:bCs/>
          </w:rPr>
          <w:delText>t</w:delText>
        </w:r>
        <w:r w:rsidR="00131F5D" w:rsidRPr="00081D8E" w:rsidDel="002C2675">
          <w:rPr>
            <w:bCs/>
          </w:rPr>
          <w:delText>ập các lớp cho phép xây dựng khả năng duyệt web.</w:delText>
        </w:r>
        <w:bookmarkStart w:id="356" w:name="_Toc156822000"/>
        <w:bookmarkStart w:id="357" w:name="_Toc156871266"/>
        <w:bookmarkStart w:id="358" w:name="_Toc156884059"/>
        <w:bookmarkStart w:id="359" w:name="_Toc156898174"/>
        <w:bookmarkStart w:id="360" w:name="_Toc157044583"/>
        <w:bookmarkEnd w:id="356"/>
        <w:bookmarkEnd w:id="357"/>
        <w:bookmarkEnd w:id="358"/>
        <w:bookmarkEnd w:id="359"/>
        <w:bookmarkEnd w:id="360"/>
      </w:del>
    </w:p>
    <w:p w14:paraId="0AFC83D6" w14:textId="778CF4D4" w:rsidR="00131F5D" w:rsidRPr="00722F7A" w:rsidRDefault="00751917">
      <w:pPr>
        <w:pStyle w:val="Heading3"/>
        <w:numPr>
          <w:ilvl w:val="2"/>
          <w:numId w:val="50"/>
        </w:numPr>
        <w:pPrChange w:id="361" w:author="PT Thảo" w:date="2024-01-20T22:29:00Z">
          <w:pPr>
            <w:pStyle w:val="Heading3"/>
          </w:pPr>
        </w:pPrChange>
      </w:pPr>
      <w:bookmarkStart w:id="362" w:name="_Toc157044584"/>
      <w:r>
        <w:t>Thời gian chạy Android (</w:t>
      </w:r>
      <w:r w:rsidR="00035BD1">
        <w:t>Android Runtime)</w:t>
      </w:r>
      <w:bookmarkEnd w:id="362"/>
    </w:p>
    <w:p w14:paraId="260BD275" w14:textId="747DAB6B" w:rsidR="00D92B84" w:rsidRDefault="00751917" w:rsidP="00B012CA">
      <w:r>
        <w:t>Trong phiên bản Android trước 5.0 (Android 4.4 và cũ hơn), hệ điều hành Android sử dụng môi trường thực thi Dalvik (Dalvik Runtime). Tuy nhiên, từ phiên bản Android 5.0 trở đi, Android chuyển sang sử dụng môi trường thực thi ART (Android Runtime) làm môi trường thực thi mặc định.</w:t>
      </w:r>
      <w:r w:rsidR="00B012CA">
        <w:t xml:space="preserve"> </w:t>
      </w:r>
      <w:r w:rsidR="003F25CF" w:rsidRPr="003F25CF">
        <w:t xml:space="preserve">Thời gian chạy Android </w:t>
      </w:r>
      <w:r w:rsidR="00131F5D">
        <w:t xml:space="preserve">cũng cung cấp </w:t>
      </w:r>
      <w:r w:rsidR="00682591">
        <w:t>một</w:t>
      </w:r>
      <w:r w:rsidR="00131F5D">
        <w:t xml:space="preserve"> tập các thư viện chính giúp các nhà phát triển ứng dụng Android có thể viết ứng dụng Android bằng Java</w:t>
      </w:r>
      <w:r w:rsidR="00D92B84">
        <w:t>.</w:t>
      </w:r>
    </w:p>
    <w:p w14:paraId="3584E9EE" w14:textId="77777777" w:rsidR="006572BE" w:rsidRPr="006572BE" w:rsidRDefault="006572BE" w:rsidP="006572BE">
      <w:pPr>
        <w:pStyle w:val="ListParagraph"/>
        <w:keepNext/>
        <w:keepLines/>
        <w:numPr>
          <w:ilvl w:val="0"/>
          <w:numId w:val="51"/>
        </w:numPr>
        <w:contextualSpacing w:val="0"/>
        <w:jc w:val="both"/>
        <w:outlineLvl w:val="2"/>
        <w:rPr>
          <w:ins w:id="363" w:author="PT Thảo" w:date="2024-01-20T22:29:00Z"/>
          <w:rFonts w:eastAsiaTheme="majorEastAsia" w:cstheme="majorBidi"/>
          <w:i/>
          <w:vanish/>
          <w:szCs w:val="24"/>
        </w:rPr>
      </w:pPr>
      <w:bookmarkStart w:id="364" w:name="_Toc156822002"/>
      <w:bookmarkStart w:id="365" w:name="_Toc156871268"/>
      <w:bookmarkStart w:id="366" w:name="_Toc156884061"/>
      <w:bookmarkStart w:id="367" w:name="_Toc156898176"/>
      <w:bookmarkStart w:id="368" w:name="_Toc157044585"/>
      <w:bookmarkEnd w:id="364"/>
      <w:bookmarkEnd w:id="365"/>
      <w:bookmarkEnd w:id="366"/>
      <w:bookmarkEnd w:id="367"/>
      <w:bookmarkEnd w:id="368"/>
    </w:p>
    <w:p w14:paraId="2BBBC021" w14:textId="77777777" w:rsidR="006572BE" w:rsidRPr="006572BE" w:rsidRDefault="006572BE" w:rsidP="006572BE">
      <w:pPr>
        <w:pStyle w:val="ListParagraph"/>
        <w:keepNext/>
        <w:keepLines/>
        <w:numPr>
          <w:ilvl w:val="1"/>
          <w:numId w:val="51"/>
        </w:numPr>
        <w:contextualSpacing w:val="0"/>
        <w:jc w:val="both"/>
        <w:outlineLvl w:val="2"/>
        <w:rPr>
          <w:ins w:id="369" w:author="PT Thảo" w:date="2024-01-20T22:29:00Z"/>
          <w:rFonts w:eastAsiaTheme="majorEastAsia" w:cstheme="majorBidi"/>
          <w:i/>
          <w:vanish/>
          <w:szCs w:val="24"/>
        </w:rPr>
      </w:pPr>
      <w:bookmarkStart w:id="370" w:name="_Toc156822003"/>
      <w:bookmarkStart w:id="371" w:name="_Toc156871269"/>
      <w:bookmarkStart w:id="372" w:name="_Toc156884062"/>
      <w:bookmarkStart w:id="373" w:name="_Toc156898177"/>
      <w:bookmarkStart w:id="374" w:name="_Toc157044586"/>
      <w:bookmarkEnd w:id="370"/>
      <w:bookmarkEnd w:id="371"/>
      <w:bookmarkEnd w:id="372"/>
      <w:bookmarkEnd w:id="373"/>
      <w:bookmarkEnd w:id="374"/>
    </w:p>
    <w:p w14:paraId="456572EA" w14:textId="77777777" w:rsidR="006572BE" w:rsidRPr="006572BE" w:rsidRDefault="006572BE" w:rsidP="006572BE">
      <w:pPr>
        <w:pStyle w:val="ListParagraph"/>
        <w:keepNext/>
        <w:keepLines/>
        <w:numPr>
          <w:ilvl w:val="1"/>
          <w:numId w:val="51"/>
        </w:numPr>
        <w:contextualSpacing w:val="0"/>
        <w:jc w:val="both"/>
        <w:outlineLvl w:val="2"/>
        <w:rPr>
          <w:ins w:id="375" w:author="PT Thảo" w:date="2024-01-20T22:29:00Z"/>
          <w:rFonts w:eastAsiaTheme="majorEastAsia" w:cstheme="majorBidi"/>
          <w:i/>
          <w:vanish/>
          <w:szCs w:val="24"/>
        </w:rPr>
      </w:pPr>
      <w:bookmarkStart w:id="376" w:name="_Toc156822004"/>
      <w:bookmarkStart w:id="377" w:name="_Toc156871270"/>
      <w:bookmarkStart w:id="378" w:name="_Toc156884063"/>
      <w:bookmarkStart w:id="379" w:name="_Toc156898178"/>
      <w:bookmarkStart w:id="380" w:name="_Toc157044587"/>
      <w:bookmarkEnd w:id="376"/>
      <w:bookmarkEnd w:id="377"/>
      <w:bookmarkEnd w:id="378"/>
      <w:bookmarkEnd w:id="379"/>
      <w:bookmarkEnd w:id="380"/>
    </w:p>
    <w:p w14:paraId="09A8C8EB" w14:textId="77777777" w:rsidR="006572BE" w:rsidRPr="006572BE" w:rsidRDefault="006572BE" w:rsidP="006572BE">
      <w:pPr>
        <w:pStyle w:val="ListParagraph"/>
        <w:keepNext/>
        <w:keepLines/>
        <w:numPr>
          <w:ilvl w:val="1"/>
          <w:numId w:val="51"/>
        </w:numPr>
        <w:contextualSpacing w:val="0"/>
        <w:jc w:val="both"/>
        <w:outlineLvl w:val="2"/>
        <w:rPr>
          <w:ins w:id="381" w:author="PT Thảo" w:date="2024-01-20T22:29:00Z"/>
          <w:rFonts w:eastAsiaTheme="majorEastAsia" w:cstheme="majorBidi"/>
          <w:i/>
          <w:vanish/>
          <w:szCs w:val="24"/>
        </w:rPr>
      </w:pPr>
      <w:bookmarkStart w:id="382" w:name="_Toc156822005"/>
      <w:bookmarkStart w:id="383" w:name="_Toc156871271"/>
      <w:bookmarkStart w:id="384" w:name="_Toc156884064"/>
      <w:bookmarkStart w:id="385" w:name="_Toc156898179"/>
      <w:bookmarkStart w:id="386" w:name="_Toc157044588"/>
      <w:bookmarkEnd w:id="382"/>
      <w:bookmarkEnd w:id="383"/>
      <w:bookmarkEnd w:id="384"/>
      <w:bookmarkEnd w:id="385"/>
      <w:bookmarkEnd w:id="386"/>
    </w:p>
    <w:p w14:paraId="03AC076B" w14:textId="77777777" w:rsidR="006572BE" w:rsidRPr="006572BE" w:rsidRDefault="006572BE" w:rsidP="006572BE">
      <w:pPr>
        <w:pStyle w:val="ListParagraph"/>
        <w:keepNext/>
        <w:keepLines/>
        <w:numPr>
          <w:ilvl w:val="2"/>
          <w:numId w:val="51"/>
        </w:numPr>
        <w:contextualSpacing w:val="0"/>
        <w:jc w:val="both"/>
        <w:outlineLvl w:val="2"/>
        <w:rPr>
          <w:ins w:id="387" w:author="PT Thảo" w:date="2024-01-20T22:29:00Z"/>
          <w:rFonts w:eastAsiaTheme="majorEastAsia" w:cstheme="majorBidi"/>
          <w:i/>
          <w:vanish/>
          <w:szCs w:val="24"/>
        </w:rPr>
      </w:pPr>
      <w:bookmarkStart w:id="388" w:name="_Toc156822006"/>
      <w:bookmarkStart w:id="389" w:name="_Toc156871272"/>
      <w:bookmarkStart w:id="390" w:name="_Toc156884065"/>
      <w:bookmarkStart w:id="391" w:name="_Toc156898180"/>
      <w:bookmarkStart w:id="392" w:name="_Toc157044589"/>
      <w:bookmarkEnd w:id="388"/>
      <w:bookmarkEnd w:id="389"/>
      <w:bookmarkEnd w:id="390"/>
      <w:bookmarkEnd w:id="391"/>
      <w:bookmarkEnd w:id="392"/>
    </w:p>
    <w:p w14:paraId="5589692D" w14:textId="77777777" w:rsidR="006572BE" w:rsidRPr="006572BE" w:rsidRDefault="006572BE" w:rsidP="006572BE">
      <w:pPr>
        <w:pStyle w:val="ListParagraph"/>
        <w:keepNext/>
        <w:keepLines/>
        <w:numPr>
          <w:ilvl w:val="2"/>
          <w:numId w:val="51"/>
        </w:numPr>
        <w:contextualSpacing w:val="0"/>
        <w:jc w:val="both"/>
        <w:outlineLvl w:val="2"/>
        <w:rPr>
          <w:ins w:id="393" w:author="PT Thảo" w:date="2024-01-20T22:29:00Z"/>
          <w:rFonts w:eastAsiaTheme="majorEastAsia" w:cstheme="majorBidi"/>
          <w:i/>
          <w:vanish/>
          <w:szCs w:val="24"/>
        </w:rPr>
      </w:pPr>
      <w:bookmarkStart w:id="394" w:name="_Toc156822007"/>
      <w:bookmarkStart w:id="395" w:name="_Toc156871273"/>
      <w:bookmarkStart w:id="396" w:name="_Toc156884066"/>
      <w:bookmarkStart w:id="397" w:name="_Toc156898181"/>
      <w:bookmarkStart w:id="398" w:name="_Toc157044590"/>
      <w:bookmarkEnd w:id="394"/>
      <w:bookmarkEnd w:id="395"/>
      <w:bookmarkEnd w:id="396"/>
      <w:bookmarkEnd w:id="397"/>
      <w:bookmarkEnd w:id="398"/>
    </w:p>
    <w:p w14:paraId="4B2DB77D" w14:textId="77777777" w:rsidR="006572BE" w:rsidRPr="006572BE" w:rsidRDefault="006572BE" w:rsidP="006572BE">
      <w:pPr>
        <w:pStyle w:val="ListParagraph"/>
        <w:keepNext/>
        <w:keepLines/>
        <w:numPr>
          <w:ilvl w:val="2"/>
          <w:numId w:val="51"/>
        </w:numPr>
        <w:contextualSpacing w:val="0"/>
        <w:jc w:val="both"/>
        <w:outlineLvl w:val="2"/>
        <w:rPr>
          <w:ins w:id="399" w:author="PT Thảo" w:date="2024-01-20T22:29:00Z"/>
          <w:rFonts w:eastAsiaTheme="majorEastAsia" w:cstheme="majorBidi"/>
          <w:i/>
          <w:vanish/>
          <w:szCs w:val="24"/>
        </w:rPr>
      </w:pPr>
      <w:bookmarkStart w:id="400" w:name="_Toc156822008"/>
      <w:bookmarkStart w:id="401" w:name="_Toc156871274"/>
      <w:bookmarkStart w:id="402" w:name="_Toc156884067"/>
      <w:bookmarkStart w:id="403" w:name="_Toc156898182"/>
      <w:bookmarkStart w:id="404" w:name="_Toc157044591"/>
      <w:bookmarkEnd w:id="400"/>
      <w:bookmarkEnd w:id="401"/>
      <w:bookmarkEnd w:id="402"/>
      <w:bookmarkEnd w:id="403"/>
      <w:bookmarkEnd w:id="404"/>
    </w:p>
    <w:p w14:paraId="521FFC84" w14:textId="1394B699" w:rsidR="00131F5D" w:rsidRPr="00722F7A" w:rsidRDefault="00035BD1">
      <w:pPr>
        <w:pStyle w:val="Heading3"/>
        <w:numPr>
          <w:ilvl w:val="2"/>
          <w:numId w:val="51"/>
        </w:numPr>
        <w:pPrChange w:id="405" w:author="PT Thảo" w:date="2024-01-20T22:29:00Z">
          <w:pPr>
            <w:pStyle w:val="Heading3"/>
          </w:pPr>
        </w:pPrChange>
      </w:pPr>
      <w:bookmarkStart w:id="406" w:name="_Toc157044592"/>
      <w:r>
        <w:t>Bộ khung ứng dụng (</w:t>
      </w:r>
      <w:r w:rsidR="00131F5D" w:rsidRPr="00722F7A">
        <w:t>Application Framework</w:t>
      </w:r>
      <w:r>
        <w:t>)</w:t>
      </w:r>
      <w:bookmarkEnd w:id="406"/>
    </w:p>
    <w:p w14:paraId="2DE9198B" w14:textId="5BE37421" w:rsidR="00131F5D" w:rsidRPr="00B467E7" w:rsidRDefault="003F25CF">
      <w:pPr>
        <w:pPrChange w:id="407" w:author="Thảo Phạm" w:date="2024-01-22T08:07:00Z">
          <w:pPr>
            <w:numPr>
              <w:numId w:val="3"/>
            </w:numPr>
            <w:ind w:left="1080" w:hanging="360"/>
          </w:pPr>
        </w:pPrChange>
      </w:pPr>
      <w:r w:rsidRPr="003F25CF">
        <w:t xml:space="preserve">Bộ khung ứng dụng </w:t>
      </w:r>
      <w:r w:rsidR="00537CCE" w:rsidRPr="00537CCE">
        <w:t xml:space="preserve">cung cấp các lớp và </w:t>
      </w:r>
      <w:r w:rsidR="00035BD1">
        <w:t xml:space="preserve">giao diện ứng dụng </w:t>
      </w:r>
      <w:r w:rsidR="00537CCE" w:rsidRPr="00537CCE">
        <w:t xml:space="preserve">cho việc phát triển ứng dụng Android. Điều này bao gồm các thành phần như </w:t>
      </w:r>
      <w:bookmarkStart w:id="408" w:name="_Hlk153176855"/>
      <w:r>
        <w:t>quản lý hoạt động</w:t>
      </w:r>
      <w:bookmarkEnd w:id="408"/>
      <w:r w:rsidR="00537CCE" w:rsidRPr="00537CCE">
        <w:t xml:space="preserve">, </w:t>
      </w:r>
      <w:r>
        <w:t>cung cấp nội dung</w:t>
      </w:r>
      <w:r w:rsidR="00537CCE" w:rsidRPr="00537CCE">
        <w:t xml:space="preserve">, </w:t>
      </w:r>
      <w:r>
        <w:t>quản lý tài nguyên</w:t>
      </w:r>
      <w:r w:rsidR="00537CCE" w:rsidRPr="00537CCE">
        <w:t xml:space="preserve">, </w:t>
      </w:r>
      <w:r>
        <w:t xml:space="preserve">hệ thống thông báo </w:t>
      </w:r>
      <w:r w:rsidR="00537CCE" w:rsidRPr="00537CCE">
        <w:t>và các lớp khác</w:t>
      </w:r>
      <w:r w:rsidR="00131F5D">
        <w:t>.</w:t>
      </w:r>
    </w:p>
    <w:p w14:paraId="18E2F666" w14:textId="156CC5C4" w:rsidR="00B467E7" w:rsidRDefault="00B467E7" w:rsidP="00B467E7">
      <w:r w:rsidRPr="00B467E7">
        <w:t xml:space="preserve">Bộ khung ứng dụng Android cung cấp một cách tiếp cận </w:t>
      </w:r>
      <w:r>
        <w:t>chuyên sâu</w:t>
      </w:r>
      <w:r w:rsidRPr="00B467E7">
        <w:t xml:space="preserve"> để phát triển </w:t>
      </w:r>
      <w:r>
        <w:t xml:space="preserve">các </w:t>
      </w:r>
      <w:r w:rsidRPr="00B467E7">
        <w:t>ứng dụng Android. Nó giúp nhà phát triển tận dụng các tính năng và dịch vụ của hệ điều hành Android một cách tiện lợi và hiệu quả.</w:t>
      </w:r>
    </w:p>
    <w:p w14:paraId="6285A656" w14:textId="057F6A4A" w:rsidR="00131F5D" w:rsidRPr="00722F7A" w:rsidRDefault="00702333">
      <w:pPr>
        <w:pStyle w:val="Heading3"/>
        <w:numPr>
          <w:ilvl w:val="2"/>
          <w:numId w:val="51"/>
        </w:numPr>
        <w:pPrChange w:id="409" w:author="PT Thảo" w:date="2024-01-20T22:29:00Z">
          <w:pPr>
            <w:pStyle w:val="Heading3"/>
          </w:pPr>
        </w:pPrChange>
      </w:pPr>
      <w:bookmarkStart w:id="410" w:name="_Toc157044593"/>
      <w:r>
        <w:t>Ứng dụng (</w:t>
      </w:r>
      <w:r w:rsidR="00131F5D" w:rsidRPr="00722F7A">
        <w:t>Application</w:t>
      </w:r>
      <w:r>
        <w:t>)</w:t>
      </w:r>
      <w:bookmarkEnd w:id="410"/>
    </w:p>
    <w:p w14:paraId="63B3B9E5" w14:textId="6DCE9788" w:rsidR="00682591" w:rsidRDefault="00131F5D" w:rsidP="00682591">
      <w:r>
        <w:t xml:space="preserve">Lớp trên cùng của kiến trúc là </w:t>
      </w:r>
      <w:r w:rsidR="00702333">
        <w:t>ứ</w:t>
      </w:r>
      <w:r w:rsidR="00702333" w:rsidRPr="00702333">
        <w:t>ng dụng</w:t>
      </w:r>
      <w:r>
        <w:t xml:space="preserve">. </w:t>
      </w:r>
      <w:r w:rsidR="00537CCE" w:rsidRPr="00537CCE">
        <w:t>Android hỗ trợ việc phát triển</w:t>
      </w:r>
      <w:r w:rsidR="00B012CA">
        <w:t>,</w:t>
      </w:r>
      <w:r w:rsidR="00537CCE" w:rsidRPr="00537CCE">
        <w:t xml:space="preserve"> chạy các ứng dụng di động. Ứng dụng Android có thể được viết bằng Java hoặc Kotlin</w:t>
      </w:r>
      <w:r w:rsidR="00B012CA">
        <w:t>,</w:t>
      </w:r>
      <w:r w:rsidR="00537CCE" w:rsidRPr="00537CCE">
        <w:t xml:space="preserve"> được cài đặt và chạy trên các thiết bị di động Android.</w:t>
      </w:r>
      <w:r w:rsidR="00537CCE">
        <w:t xml:space="preserve"> </w:t>
      </w:r>
      <w:r w:rsidR="00682591">
        <w:t>Đây là tầng giao tiếp với người sử dụng</w:t>
      </w:r>
      <w:r w:rsidR="00B467E7">
        <w:t xml:space="preserve">, </w:t>
      </w:r>
      <w:r w:rsidR="00B467E7" w:rsidRPr="00B467E7">
        <w:t>nơi mà các ứng dụng tương tác và cung cấp các tính năng đa dạng</w:t>
      </w:r>
      <w:r w:rsidR="00682591">
        <w:t>.</w:t>
      </w:r>
    </w:p>
    <w:p w14:paraId="35D5C18F" w14:textId="2EDDF000" w:rsidR="00EB3C13" w:rsidRPr="009C1C4C" w:rsidRDefault="00EB3C13" w:rsidP="00EB3C13">
      <w:r w:rsidRPr="00EB3C13">
        <w:t>Việc có thể tạo ra và cài đặt các ứng dụng đa dạng trên hệ điều hành Android đóng vai trò quan trọng trong việc tăng cường trải nghiệm người dùng và mang lại sự linh hoạt và sự tuỳ chỉnh cho thiết bị di động.</w:t>
      </w:r>
    </w:p>
    <w:p w14:paraId="1DEE7FE0" w14:textId="5E3E2601" w:rsidR="009F631A" w:rsidRDefault="009F631A" w:rsidP="009F631A">
      <w:pPr>
        <w:pStyle w:val="Heading2"/>
      </w:pPr>
      <w:bookmarkStart w:id="411" w:name="_Toc157044594"/>
      <w:r>
        <w:t>Hoạt động của hệ điều hành Android</w:t>
      </w:r>
      <w:bookmarkEnd w:id="411"/>
    </w:p>
    <w:p w14:paraId="331B81DB" w14:textId="4E594C1E" w:rsidR="00682591" w:rsidRPr="00B012CA" w:rsidRDefault="00537CCE" w:rsidP="00B012CA">
      <w:pPr>
        <w:rPr>
          <w:b/>
          <w:bCs/>
        </w:rPr>
      </w:pPr>
      <w:r>
        <w:t xml:space="preserve">Hệ điều hành Android hoạt động theo mô hình </w:t>
      </w:r>
      <w:r w:rsidR="00702333" w:rsidRPr="00702333">
        <w:t>mô hình mạng máy tính gồm có 2 thành phần chính đó là máy khách và máy chủ</w:t>
      </w:r>
      <w:r w:rsidR="00B012CA">
        <w:t>.</w:t>
      </w:r>
      <w:r w:rsidR="00B012CA">
        <w:rPr>
          <w:b/>
          <w:bCs/>
        </w:rPr>
        <w:t xml:space="preserve"> </w:t>
      </w:r>
      <w:r w:rsidR="002835DD" w:rsidRPr="000A1854">
        <w:rPr>
          <w:bCs/>
        </w:rPr>
        <w:t>Khi người dùng mở một ứng dụng, hệ điều hành sẽ tạo một tiến trình mới cho ứng dụng đó. Ứng dụng sẽ chạy trong tiến trình này cho đến khi người dùng đóng ứng dụng</w:t>
      </w:r>
      <w:r w:rsidR="002835DD">
        <w:t>.</w:t>
      </w:r>
    </w:p>
    <w:p w14:paraId="6ABAFD17" w14:textId="4EB128BB" w:rsidR="009F631A" w:rsidRPr="009F631A" w:rsidRDefault="009F631A" w:rsidP="009F631A">
      <w:pPr>
        <w:pStyle w:val="Heading2"/>
      </w:pPr>
      <w:bookmarkStart w:id="412" w:name="_Toc157044595"/>
      <w:r>
        <w:t>Hệ thống tập tin trên hệ điều hành Android</w:t>
      </w:r>
      <w:bookmarkEnd w:id="412"/>
    </w:p>
    <w:p w14:paraId="524E3C4C" w14:textId="764B5AFB" w:rsidR="00520F57" w:rsidDel="00537140" w:rsidRDefault="00DB5C76" w:rsidP="008C684E">
      <w:pPr>
        <w:ind w:firstLine="568"/>
        <w:rPr>
          <w:del w:id="413" w:author="PT Thảo" w:date="2024-01-20T22:08:00Z"/>
        </w:rPr>
      </w:pPr>
      <w:r>
        <w:t xml:space="preserve">Hệ điều hành Android sử dụng </w:t>
      </w:r>
      <w:r w:rsidR="00B012CA">
        <w:t>một</w:t>
      </w:r>
      <w:r>
        <w:t xml:space="preserve"> </w:t>
      </w:r>
      <w:r w:rsidR="00B012CA">
        <w:t xml:space="preserve">hệ </w:t>
      </w:r>
      <w:r w:rsidR="00EB3C13" w:rsidRPr="00EB3C13">
        <w:t>thống tập tin cung cấp một cấu trúc tổ chức cho việc lưu trữ</w:t>
      </w:r>
      <w:r w:rsidR="00B012CA">
        <w:t>,</w:t>
      </w:r>
      <w:r w:rsidR="00EB3C13" w:rsidRPr="00EB3C13">
        <w:t xml:space="preserve"> quản lý các tệp tin và thư mục trên thiết bị di động. </w:t>
      </w:r>
      <w:r w:rsidR="00B012CA">
        <w:t>C</w:t>
      </w:r>
      <w:r w:rsidR="00EB3C13" w:rsidRPr="00EB3C13">
        <w:t xml:space="preserve">ho phép </w:t>
      </w:r>
      <w:r w:rsidR="00EB3C13" w:rsidRPr="00EB3C13">
        <w:lastRenderedPageBreak/>
        <w:t>truy cập vào dữ liệu</w:t>
      </w:r>
      <w:r w:rsidR="00B012CA">
        <w:t>,</w:t>
      </w:r>
      <w:r w:rsidR="00EB3C13" w:rsidRPr="00EB3C13">
        <w:t xml:space="preserve"> tương tác với các tệp tin và thư mục thông qua các giao diện người dùng.</w:t>
      </w:r>
    </w:p>
    <w:p w14:paraId="31153990" w14:textId="77777777" w:rsidR="00520F57" w:rsidRDefault="00520F57">
      <w:pPr>
        <w:ind w:firstLine="568"/>
        <w:pPrChange w:id="414" w:author="PT Thảo" w:date="2024-01-20T22:08:00Z">
          <w:pPr/>
        </w:pPrChange>
      </w:pPr>
    </w:p>
    <w:p w14:paraId="4E0F07B2" w14:textId="1074FF84" w:rsidR="00520F57" w:rsidRDefault="003E3115" w:rsidP="003E3115">
      <w:pPr>
        <w:pStyle w:val="Heading2"/>
      </w:pPr>
      <w:bookmarkStart w:id="415" w:name="_Toc157044596"/>
      <w:r>
        <w:t>Kết luận</w:t>
      </w:r>
      <w:bookmarkEnd w:id="415"/>
    </w:p>
    <w:p w14:paraId="733D8DB3" w14:textId="39BAC3F6" w:rsidR="00E3022F" w:rsidRPr="008C684E" w:rsidRDefault="00131539" w:rsidP="008C684E">
      <w:r>
        <w:t xml:space="preserve">Trên thực tế, chương 1: Tổng quan về hệ điều hành Android đã </w:t>
      </w:r>
      <w:r w:rsidR="00875609">
        <w:t>trình bày chi tiết</w:t>
      </w:r>
      <w:r>
        <w:t xml:space="preserve"> về tổng thể của </w:t>
      </w:r>
      <w:r w:rsidR="00875609">
        <w:t>h</w:t>
      </w:r>
      <w:ins w:id="416" w:author="Thảo Phạm" w:date="2024-01-22T09:03:00Z">
        <w:r w:rsidR="00452DC9">
          <w:t>ệ</w:t>
        </w:r>
      </w:ins>
      <w:del w:id="417" w:author="Thảo Phạm" w:date="2024-01-22T09:03:00Z">
        <w:r w:rsidR="00875609" w:rsidDel="00452DC9">
          <w:delText>ê</w:delText>
        </w:r>
      </w:del>
      <w:r w:rsidR="00875609">
        <w:t xml:space="preserve"> điều hành Android</w:t>
      </w:r>
      <w:r>
        <w:t xml:space="preserve">. Chương này đã cung cấp cái nhìn tổng quan về lịch sử phát triển, </w:t>
      </w:r>
      <w:r w:rsidR="00875609">
        <w:t xml:space="preserve">nền tảng, </w:t>
      </w:r>
      <w:r>
        <w:t>kiến ​​trúc và các thành phần quan trọng của Android.</w:t>
      </w:r>
      <w:r w:rsidR="00E3022F">
        <w:br w:type="page"/>
      </w:r>
    </w:p>
    <w:p w14:paraId="1FA75CEB" w14:textId="76DFA6F8" w:rsidR="00521DC2" w:rsidRDefault="00520F57" w:rsidP="00D1545C">
      <w:pPr>
        <w:pStyle w:val="Heading1"/>
      </w:pPr>
      <w:bookmarkStart w:id="418" w:name="_Toc157044597"/>
      <w:r>
        <w:lastRenderedPageBreak/>
        <w:t>CHƯƠNG 2</w:t>
      </w:r>
      <w:r w:rsidR="009F631A">
        <w:t>. CÁC PHƯƠNG PHÁP KIỂM THỬ TỰ ĐỘNG</w:t>
      </w:r>
      <w:bookmarkEnd w:id="418"/>
    </w:p>
    <w:p w14:paraId="03E327BB" w14:textId="488D66D1" w:rsidR="00675249" w:rsidRPr="00675249" w:rsidRDefault="00675249" w:rsidP="00675249">
      <w:pPr>
        <w:rPr>
          <w:ins w:id="419" w:author="Hang Nguyen" w:date="2024-01-03T15:24:00Z"/>
        </w:rPr>
      </w:pPr>
      <w:ins w:id="420" w:author="PT Thảo" w:date="2024-01-20T22:31:00Z">
        <w:r w:rsidRPr="00675249">
          <w:rPr>
            <w:i/>
            <w:iCs/>
          </w:rPr>
          <w:t xml:space="preserve">Chương này sẽ tìm hiểu về </w:t>
        </w:r>
      </w:ins>
      <w:ins w:id="421" w:author="Thảo Phạm" w:date="2024-01-22T08:21:00Z">
        <w:r w:rsidRPr="00675249">
          <w:rPr>
            <w:i/>
            <w:iCs/>
          </w:rPr>
          <w:t>khái niệm kiểm thử, các mức độ cũng như các kỹ thuật kiểm thử phần mềm</w:t>
        </w:r>
      </w:ins>
      <w:ins w:id="422" w:author="Thảo Phạm" w:date="2024-01-22T08:22:00Z">
        <w:r w:rsidRPr="00675249">
          <w:rPr>
            <w:i/>
            <w:iCs/>
          </w:rPr>
          <w:t>, kiểm thử tự động</w:t>
        </w:r>
      </w:ins>
      <w:ins w:id="423" w:author="Thảo Phạm" w:date="2024-01-22T08:21:00Z">
        <w:r w:rsidRPr="00675249">
          <w:rPr>
            <w:i/>
            <w:iCs/>
          </w:rPr>
          <w:t xml:space="preserve">. </w:t>
        </w:r>
      </w:ins>
      <w:ins w:id="424" w:author="Thảo Phạm" w:date="2024-01-22T08:22:00Z">
        <w:r w:rsidRPr="00675249">
          <w:rPr>
            <w:i/>
            <w:iCs/>
          </w:rPr>
          <w:t>N</w:t>
        </w:r>
      </w:ins>
      <w:ins w:id="425" w:author="Thảo Phạm" w:date="2024-01-22T08:21:00Z">
        <w:r w:rsidRPr="00675249">
          <w:rPr>
            <w:i/>
            <w:iCs/>
          </w:rPr>
          <w:t>goài ra</w:t>
        </w:r>
      </w:ins>
      <w:ins w:id="426" w:author="Thảo Phạm" w:date="2024-01-22T08:22:00Z">
        <w:r w:rsidRPr="00675249">
          <w:rPr>
            <w:i/>
            <w:iCs/>
          </w:rPr>
          <w:t>,</w:t>
        </w:r>
      </w:ins>
      <w:ins w:id="427" w:author="Thảo Phạm" w:date="2024-01-22T08:23:00Z">
        <w:r w:rsidRPr="00675249">
          <w:rPr>
            <w:i/>
            <w:iCs/>
          </w:rPr>
          <w:t xml:space="preserve"> tìm hiểu một số</w:t>
        </w:r>
      </w:ins>
      <w:ins w:id="428" w:author="PT Thảo" w:date="2024-01-20T22:31:00Z">
        <w:del w:id="429" w:author="Thảo Phạm" w:date="2024-01-22T08:22:00Z">
          <w:r w:rsidRPr="00675249" w:rsidDel="0028792F">
            <w:rPr>
              <w:i/>
              <w:iCs/>
            </w:rPr>
            <w:delText>kiểm thử tự động cùng</w:delText>
          </w:r>
        </w:del>
        <w:r w:rsidRPr="00675249">
          <w:rPr>
            <w:i/>
            <w:iCs/>
          </w:rPr>
          <w:t xml:space="preserve"> phương pháp kiểm thử </w:t>
        </w:r>
      </w:ins>
      <w:ins w:id="430" w:author="Thảo Phạm" w:date="2024-01-22T08:23:00Z">
        <w:r w:rsidRPr="00675249">
          <w:rPr>
            <w:i/>
            <w:iCs/>
          </w:rPr>
          <w:t>tự động cho ứng dụng Android</w:t>
        </w:r>
      </w:ins>
      <w:r>
        <w:rPr>
          <w:i/>
          <w:iCs/>
        </w:rPr>
        <w:t>.</w:t>
      </w:r>
    </w:p>
    <w:p w14:paraId="3C62939F" w14:textId="67E28292" w:rsidR="00081D8E" w:rsidDel="00AC2AF4" w:rsidRDefault="00081D8E" w:rsidP="00C5630D">
      <w:pPr>
        <w:rPr>
          <w:del w:id="431" w:author="Hang Nguyen" w:date="2024-01-04T08:28:00Z"/>
        </w:rPr>
      </w:pPr>
      <w:bookmarkStart w:id="432" w:name="_Toc156822015"/>
      <w:bookmarkStart w:id="433" w:name="_Toc156871281"/>
      <w:bookmarkStart w:id="434" w:name="_Toc156884074"/>
      <w:bookmarkStart w:id="435" w:name="_Toc156898189"/>
      <w:bookmarkStart w:id="436" w:name="_Toc157044598"/>
      <w:bookmarkEnd w:id="432"/>
      <w:bookmarkEnd w:id="433"/>
      <w:bookmarkEnd w:id="434"/>
      <w:bookmarkEnd w:id="435"/>
      <w:bookmarkEnd w:id="436"/>
    </w:p>
    <w:p w14:paraId="5B4B935B" w14:textId="0E2F79D2" w:rsidR="00081D8E" w:rsidDel="00521DC2" w:rsidRDefault="00784184" w:rsidP="00784184">
      <w:pPr>
        <w:rPr>
          <w:ins w:id="437" w:author="Hang Nguyen" w:date="2024-01-03T15:43:00Z"/>
          <w:del w:id="438" w:author="PT Thảo" w:date="2024-01-20T22:35:00Z"/>
          <w:i/>
          <w:iCs/>
          <w:color w:val="FF0000"/>
        </w:rPr>
      </w:pPr>
      <w:del w:id="439" w:author="PT Thảo" w:date="2024-01-20T22:35:00Z">
        <w:r w:rsidRPr="0002261F" w:rsidDel="00521DC2">
          <w:rPr>
            <w:i/>
            <w:iCs/>
            <w:color w:val="FF0000"/>
          </w:rPr>
          <w:delText xml:space="preserve">Một ứng dụng hoạt động tốt phải trải qua quá trình kiểm thử để đảm bảo chất lượng và hiệu suất của ứng dụng bằng cách tìm lỗi và đảm bảo hoạt động đúng đắn. Kiểm thử tự động là việc sử dụng công cụ và kỹ thuật tự động để thực hiện quá trình kiểm thử, tiết kiệm thời gian và công sức. Các công cụ kiểm thử tự động có thể tạo ra các kịch bản kiểm thử tự động, tự động thực hiện các thao tác trên giao diện người dùng, kiểm tra tính tương thích trên các thiết bị và phiên bản khác nhau, phát hiện lỗi và theo dõi độ bao phủ kiểm thử. Chương này sẽ tìm hiểu về kiểm thử tự động cùng phương pháp kiểm thử Fuzz Testing và Monkey Testing. </w:delText>
        </w:r>
      </w:del>
      <w:ins w:id="440" w:author="Hang Nguyen" w:date="2024-01-03T15:25:00Z">
        <w:del w:id="441" w:author="PT Thảo" w:date="2024-01-20T22:35:00Z">
          <w:r w:rsidR="0030060D" w:rsidDel="00521DC2">
            <w:rPr>
              <w:i/>
              <w:iCs/>
              <w:color w:val="FF0000"/>
            </w:rPr>
            <w:delText xml:space="preserve">2.1. Khái </w:delText>
          </w:r>
        </w:del>
      </w:ins>
      <w:ins w:id="442" w:author="Hang Nguyen" w:date="2024-01-03T15:43:00Z">
        <w:del w:id="443" w:author="PT Thảo" w:date="2024-01-20T22:35:00Z">
          <w:r w:rsidR="00ED3B32" w:rsidDel="00521DC2">
            <w:rPr>
              <w:i/>
              <w:iCs/>
              <w:color w:val="FF0000"/>
            </w:rPr>
            <w:delText>quát về kiểm thử phần mềm</w:delText>
          </w:r>
          <w:bookmarkStart w:id="444" w:name="_Toc156822016"/>
          <w:bookmarkStart w:id="445" w:name="_Toc156871282"/>
          <w:bookmarkStart w:id="446" w:name="_Toc156884075"/>
          <w:bookmarkStart w:id="447" w:name="_Toc156898190"/>
          <w:bookmarkStart w:id="448" w:name="_Toc157044599"/>
          <w:bookmarkEnd w:id="444"/>
          <w:bookmarkEnd w:id="445"/>
          <w:bookmarkEnd w:id="446"/>
          <w:bookmarkEnd w:id="447"/>
          <w:bookmarkEnd w:id="448"/>
        </w:del>
      </w:ins>
    </w:p>
    <w:p w14:paraId="6ADD8B8D" w14:textId="76449E39" w:rsidR="00ED3B32" w:rsidDel="00521DC2" w:rsidRDefault="00ED3B32" w:rsidP="00784184">
      <w:pPr>
        <w:rPr>
          <w:ins w:id="449" w:author="Hang Nguyen" w:date="2024-01-03T15:43:00Z"/>
          <w:del w:id="450" w:author="PT Thảo" w:date="2024-01-20T22:34:00Z"/>
          <w:i/>
          <w:iCs/>
          <w:color w:val="FF0000"/>
        </w:rPr>
      </w:pPr>
      <w:ins w:id="451" w:author="Hang Nguyen" w:date="2024-01-03T15:43:00Z">
        <w:del w:id="452" w:author="PT Thảo" w:date="2024-01-20T22:34:00Z">
          <w:r w:rsidDel="00521DC2">
            <w:rPr>
              <w:i/>
              <w:iCs/>
              <w:color w:val="FF0000"/>
            </w:rPr>
            <w:delText>2.1.1. Khái niệm</w:delText>
          </w:r>
          <w:bookmarkStart w:id="453" w:name="_Toc156822017"/>
          <w:bookmarkStart w:id="454" w:name="_Toc156871283"/>
          <w:bookmarkStart w:id="455" w:name="_Toc156884076"/>
          <w:bookmarkStart w:id="456" w:name="_Toc156898191"/>
          <w:bookmarkStart w:id="457" w:name="_Toc157044600"/>
          <w:bookmarkEnd w:id="453"/>
          <w:bookmarkEnd w:id="454"/>
          <w:bookmarkEnd w:id="455"/>
          <w:bookmarkEnd w:id="456"/>
          <w:bookmarkEnd w:id="457"/>
        </w:del>
      </w:ins>
    </w:p>
    <w:p w14:paraId="50503D75" w14:textId="528DE757" w:rsidR="00ED3B32" w:rsidDel="00521DC2" w:rsidRDefault="00ED3B32" w:rsidP="00784184">
      <w:pPr>
        <w:rPr>
          <w:ins w:id="458" w:author="Hang Nguyen" w:date="2024-01-03T15:43:00Z"/>
          <w:del w:id="459" w:author="PT Thảo" w:date="2024-01-20T22:34:00Z"/>
          <w:i/>
          <w:iCs/>
          <w:color w:val="FF0000"/>
        </w:rPr>
      </w:pPr>
      <w:ins w:id="460" w:author="Hang Nguyen" w:date="2024-01-03T15:43:00Z">
        <w:del w:id="461" w:author="PT Thảo" w:date="2024-01-20T22:34:00Z">
          <w:r w:rsidDel="00521DC2">
            <w:rPr>
              <w:i/>
              <w:iCs/>
              <w:color w:val="FF0000"/>
            </w:rPr>
            <w:delText>2.1.2. Các cấp độ kiểm thử phần mềm</w:delText>
          </w:r>
          <w:bookmarkStart w:id="462" w:name="_Toc156822018"/>
          <w:bookmarkStart w:id="463" w:name="_Toc156871284"/>
          <w:bookmarkStart w:id="464" w:name="_Toc156884077"/>
          <w:bookmarkStart w:id="465" w:name="_Toc156898192"/>
          <w:bookmarkStart w:id="466" w:name="_Toc157044601"/>
          <w:bookmarkEnd w:id="462"/>
          <w:bookmarkEnd w:id="463"/>
          <w:bookmarkEnd w:id="464"/>
          <w:bookmarkEnd w:id="465"/>
          <w:bookmarkEnd w:id="466"/>
        </w:del>
      </w:ins>
    </w:p>
    <w:p w14:paraId="3B92B657" w14:textId="35B3AD9F" w:rsidR="00ED3B32" w:rsidDel="00521DC2" w:rsidRDefault="00ED3B32" w:rsidP="00784184">
      <w:pPr>
        <w:rPr>
          <w:ins w:id="467" w:author="Hang Nguyen" w:date="2024-01-03T15:44:00Z"/>
          <w:del w:id="468" w:author="PT Thảo" w:date="2024-01-20T22:34:00Z"/>
          <w:i/>
          <w:iCs/>
          <w:color w:val="FF0000"/>
        </w:rPr>
      </w:pPr>
      <w:ins w:id="469" w:author="Hang Nguyen" w:date="2024-01-03T15:44:00Z">
        <w:del w:id="470" w:author="PT Thảo" w:date="2024-01-20T22:34:00Z">
          <w:r w:rsidDel="00521DC2">
            <w:rPr>
              <w:i/>
              <w:iCs/>
              <w:color w:val="FF0000"/>
            </w:rPr>
            <w:delText>2.1.3. Các kỹ thuật kiểm thử phần mềm</w:delText>
          </w:r>
          <w:bookmarkStart w:id="471" w:name="_Toc156822019"/>
          <w:bookmarkStart w:id="472" w:name="_Toc156871285"/>
          <w:bookmarkStart w:id="473" w:name="_Toc156884078"/>
          <w:bookmarkStart w:id="474" w:name="_Toc156898193"/>
          <w:bookmarkStart w:id="475" w:name="_Toc157044602"/>
          <w:bookmarkEnd w:id="471"/>
          <w:bookmarkEnd w:id="472"/>
          <w:bookmarkEnd w:id="473"/>
          <w:bookmarkEnd w:id="474"/>
          <w:bookmarkEnd w:id="475"/>
        </w:del>
      </w:ins>
    </w:p>
    <w:p w14:paraId="044E07C4" w14:textId="3852A609" w:rsidR="00ED3B32" w:rsidDel="00521DC2" w:rsidRDefault="00ED3B32" w:rsidP="00784184">
      <w:pPr>
        <w:rPr>
          <w:ins w:id="476" w:author="Hang Nguyen" w:date="2024-01-04T08:32:00Z"/>
          <w:del w:id="477" w:author="PT Thảo" w:date="2024-01-20T22:34:00Z"/>
          <w:i/>
          <w:iCs/>
          <w:color w:val="FF0000"/>
        </w:rPr>
      </w:pPr>
      <w:ins w:id="478" w:author="Hang Nguyen" w:date="2024-01-03T15:51:00Z">
        <w:del w:id="479" w:author="PT Thảo" w:date="2024-01-20T22:34:00Z">
          <w:r w:rsidDel="00521DC2">
            <w:rPr>
              <w:i/>
              <w:iCs/>
              <w:color w:val="FF0000"/>
            </w:rPr>
            <w:delText>2.</w:delText>
          </w:r>
        </w:del>
      </w:ins>
      <w:ins w:id="480" w:author="Hang Nguyen" w:date="2024-01-04T08:32:00Z">
        <w:del w:id="481" w:author="PT Thảo" w:date="2024-01-20T22:34:00Z">
          <w:r w:rsidR="00465FFF" w:rsidDel="00521DC2">
            <w:rPr>
              <w:i/>
              <w:iCs/>
              <w:color w:val="FF0000"/>
            </w:rPr>
            <w:delText>1.4. Kiểm thử tự động</w:delText>
          </w:r>
          <w:bookmarkStart w:id="482" w:name="_Toc156822020"/>
          <w:bookmarkStart w:id="483" w:name="_Toc156871286"/>
          <w:bookmarkStart w:id="484" w:name="_Toc156884079"/>
          <w:bookmarkStart w:id="485" w:name="_Toc156898194"/>
          <w:bookmarkStart w:id="486" w:name="_Toc157044603"/>
          <w:bookmarkEnd w:id="482"/>
          <w:bookmarkEnd w:id="483"/>
          <w:bookmarkEnd w:id="484"/>
          <w:bookmarkEnd w:id="485"/>
          <w:bookmarkEnd w:id="486"/>
        </w:del>
      </w:ins>
    </w:p>
    <w:p w14:paraId="6ECBC565" w14:textId="7EDF749F" w:rsidR="00465FFF" w:rsidDel="00521DC2" w:rsidRDefault="00465FFF" w:rsidP="00784184">
      <w:pPr>
        <w:rPr>
          <w:ins w:id="487" w:author="Hang Nguyen" w:date="2024-01-04T08:33:00Z"/>
          <w:del w:id="488" w:author="PT Thảo" w:date="2024-01-20T22:35:00Z"/>
          <w:i/>
          <w:iCs/>
          <w:color w:val="FF0000"/>
        </w:rPr>
      </w:pPr>
      <w:ins w:id="489" w:author="Hang Nguyen" w:date="2024-01-04T08:32:00Z">
        <w:del w:id="490" w:author="PT Thảo" w:date="2024-01-20T22:35:00Z">
          <w:r w:rsidDel="00521DC2">
            <w:rPr>
              <w:i/>
              <w:iCs/>
              <w:color w:val="FF0000"/>
            </w:rPr>
            <w:delText xml:space="preserve">2.2. </w:delText>
          </w:r>
        </w:del>
      </w:ins>
      <w:moveFromRangeStart w:id="491" w:author="PT Thảo" w:date="2024-01-20T22:35:00Z" w:name="move156682544"/>
      <w:moveFrom w:id="492" w:author="PT Thảo" w:date="2024-01-20T22:35:00Z">
        <w:ins w:id="493" w:author="Hang Nguyen" w:date="2024-01-04T08:32:00Z">
          <w:r w:rsidDel="00521DC2">
            <w:rPr>
              <w:i/>
              <w:iCs/>
              <w:color w:val="FF0000"/>
            </w:rPr>
            <w:t>Một số phương pháp kiểm thử tự động</w:t>
          </w:r>
        </w:ins>
        <w:ins w:id="494" w:author="Hang Nguyen" w:date="2024-01-04T08:33:00Z">
          <w:r w:rsidDel="00521DC2">
            <w:rPr>
              <w:i/>
              <w:iCs/>
              <w:color w:val="FF0000"/>
            </w:rPr>
            <w:t xml:space="preserve"> cho ứng dụng Android</w:t>
          </w:r>
        </w:ins>
      </w:moveFrom>
      <w:bookmarkStart w:id="495" w:name="_Toc156822021"/>
      <w:bookmarkStart w:id="496" w:name="_Toc156871287"/>
      <w:bookmarkStart w:id="497" w:name="_Toc156884080"/>
      <w:bookmarkStart w:id="498" w:name="_Toc156898195"/>
      <w:bookmarkStart w:id="499" w:name="_Toc157044604"/>
      <w:bookmarkEnd w:id="495"/>
      <w:bookmarkEnd w:id="496"/>
      <w:bookmarkEnd w:id="497"/>
      <w:bookmarkEnd w:id="498"/>
      <w:bookmarkEnd w:id="499"/>
      <w:moveFromRangeEnd w:id="491"/>
    </w:p>
    <w:p w14:paraId="5F84C985" w14:textId="0A63B78F" w:rsidR="00465FFF" w:rsidDel="00521DC2" w:rsidRDefault="00465FFF" w:rsidP="00784184">
      <w:pPr>
        <w:rPr>
          <w:ins w:id="500" w:author="Hang Nguyen" w:date="2024-01-04T08:34:00Z"/>
          <w:del w:id="501" w:author="PT Thảo" w:date="2024-01-20T22:35:00Z"/>
          <w:i/>
          <w:iCs/>
          <w:color w:val="FF0000"/>
        </w:rPr>
      </w:pPr>
      <w:ins w:id="502" w:author="Hang Nguyen" w:date="2024-01-04T08:33:00Z">
        <w:del w:id="503" w:author="PT Thảo" w:date="2024-01-20T22:35:00Z">
          <w:r w:rsidDel="00521DC2">
            <w:rPr>
              <w:i/>
              <w:iCs/>
              <w:color w:val="FF0000"/>
            </w:rPr>
            <w:delText>2.2.1. Phương pháp</w:delText>
          </w:r>
        </w:del>
      </w:ins>
      <w:ins w:id="504" w:author="Hang Nguyen" w:date="2024-01-04T08:34:00Z">
        <w:del w:id="505" w:author="PT Thảo" w:date="2024-01-20T22:35:00Z">
          <w:r w:rsidDel="00521DC2">
            <w:rPr>
              <w:i/>
              <w:iCs/>
              <w:color w:val="FF0000"/>
            </w:rPr>
            <w:delText xml:space="preserve"> kiểm thử Fuzz Testing</w:delText>
          </w:r>
          <w:bookmarkStart w:id="506" w:name="_Toc156822022"/>
          <w:bookmarkStart w:id="507" w:name="_Toc156871288"/>
          <w:bookmarkStart w:id="508" w:name="_Toc156884081"/>
          <w:bookmarkStart w:id="509" w:name="_Toc156898196"/>
          <w:bookmarkStart w:id="510" w:name="_Toc157044605"/>
          <w:bookmarkEnd w:id="506"/>
          <w:bookmarkEnd w:id="507"/>
          <w:bookmarkEnd w:id="508"/>
          <w:bookmarkEnd w:id="509"/>
          <w:bookmarkEnd w:id="510"/>
        </w:del>
      </w:ins>
    </w:p>
    <w:p w14:paraId="15C5655B" w14:textId="3DFDE1AE" w:rsidR="006572BE" w:rsidRPr="006572BE" w:rsidRDefault="00465FFF" w:rsidP="006572BE">
      <w:pPr>
        <w:pStyle w:val="ListParagraph"/>
        <w:keepNext/>
        <w:keepLines/>
        <w:numPr>
          <w:ilvl w:val="0"/>
          <w:numId w:val="13"/>
        </w:numPr>
        <w:contextualSpacing w:val="0"/>
        <w:jc w:val="both"/>
        <w:outlineLvl w:val="1"/>
        <w:rPr>
          <w:ins w:id="511" w:author="PT Thảo" w:date="2024-01-20T22:34:00Z"/>
          <w:rFonts w:eastAsiaTheme="majorEastAsia" w:cstheme="majorBidi"/>
          <w:vanish/>
          <w:szCs w:val="26"/>
        </w:rPr>
      </w:pPr>
      <w:ins w:id="512" w:author="Hang Nguyen" w:date="2024-01-04T08:34:00Z">
        <w:del w:id="513" w:author="PT Thảo" w:date="2024-01-20T22:35:00Z">
          <w:r w:rsidDel="00521DC2">
            <w:rPr>
              <w:i/>
              <w:iCs/>
              <w:color w:val="FF0000"/>
            </w:rPr>
            <w:delText>2.2.2. Phương pháp dựa trên mô hình (model based Testing)</w:delText>
          </w:r>
        </w:del>
      </w:ins>
      <w:bookmarkStart w:id="514" w:name="_Toc156822023"/>
      <w:bookmarkStart w:id="515" w:name="_Toc156871289"/>
      <w:bookmarkStart w:id="516" w:name="_Toc156884082"/>
      <w:bookmarkStart w:id="517" w:name="_Toc156898197"/>
      <w:bookmarkStart w:id="518" w:name="_Toc157044606"/>
      <w:bookmarkEnd w:id="514"/>
      <w:bookmarkEnd w:id="515"/>
      <w:bookmarkEnd w:id="516"/>
      <w:bookmarkEnd w:id="517"/>
      <w:bookmarkEnd w:id="518"/>
    </w:p>
    <w:p w14:paraId="5354F528" w14:textId="420D5D69" w:rsidR="006572BE" w:rsidRDefault="006572BE" w:rsidP="006572BE">
      <w:pPr>
        <w:pStyle w:val="Heading2"/>
        <w:rPr>
          <w:ins w:id="519" w:author="PT Thảo" w:date="2024-01-20T22:34:00Z"/>
        </w:rPr>
      </w:pPr>
      <w:bookmarkStart w:id="520" w:name="_Toc157044607"/>
      <w:ins w:id="521" w:author="PT Thảo" w:date="2024-01-20T22:34:00Z">
        <w:r>
          <w:t>Khái quát về kiểm thử phần mềm</w:t>
        </w:r>
        <w:bookmarkEnd w:id="520"/>
      </w:ins>
    </w:p>
    <w:p w14:paraId="39252B01" w14:textId="77777777" w:rsidR="00521DC2" w:rsidRDefault="00521DC2" w:rsidP="00521DC2">
      <w:pPr>
        <w:pStyle w:val="Heading3"/>
        <w:rPr>
          <w:ins w:id="522" w:author="PT Thảo" w:date="2024-01-20T22:35:00Z"/>
        </w:rPr>
      </w:pPr>
      <w:bookmarkStart w:id="523" w:name="_Toc157044608"/>
      <w:ins w:id="524" w:author="PT Thảo" w:date="2024-01-20T22:34:00Z">
        <w:r w:rsidRPr="00521DC2">
          <w:rPr>
            <w:rPrChange w:id="525" w:author="PT Thảo" w:date="2024-01-20T22:34:00Z">
              <w:rPr>
                <w:rFonts w:eastAsiaTheme="minorHAnsi" w:cstheme="minorBidi"/>
                <w:b w:val="0"/>
                <w:i w:val="0"/>
                <w:iCs/>
                <w:color w:val="FF0000"/>
                <w:szCs w:val="22"/>
              </w:rPr>
            </w:rPrChange>
          </w:rPr>
          <w:t>Khái niệm</w:t>
        </w:r>
      </w:ins>
      <w:bookmarkEnd w:id="523"/>
    </w:p>
    <w:p w14:paraId="78D00089" w14:textId="52CC690F" w:rsidR="00A82E75" w:rsidRPr="00521DC2" w:rsidRDefault="00A82E75" w:rsidP="008C684E">
      <w:pPr>
        <w:rPr>
          <w:ins w:id="526" w:author="PT Thảo" w:date="2024-01-20T22:34:00Z"/>
          <w:rPrChange w:id="527" w:author="PT Thảo" w:date="2024-01-20T22:35:00Z">
            <w:rPr>
              <w:ins w:id="528" w:author="PT Thảo" w:date="2024-01-20T22:34:00Z"/>
              <w:i/>
              <w:iCs/>
              <w:color w:val="FF0000"/>
            </w:rPr>
          </w:rPrChange>
        </w:rPr>
      </w:pPr>
      <w:ins w:id="529" w:author="PT Thảo" w:date="2024-01-20T23:00:00Z">
        <w:r w:rsidRPr="00A82E75">
          <w:t xml:space="preserve">Kiểm thử phần mềm là một quá trình bao gồm nhiều hoạt động nhằm đánh giá chất lượng các sản phẩm phần mềm và giảm thiểu rủi ro do lỗi gây ra trong quá trình vận hành khi đưa vào sử dụng thực tế. Các hoạt động kiểm thử này bao gồm các hoạt động xem xét đánh giá tài liệu, các bản thiết kế và bao gồm mã nguồn, các hoạt động này trong thực tế. </w:t>
        </w:r>
      </w:ins>
    </w:p>
    <w:p w14:paraId="61EF880C" w14:textId="5F615AC7" w:rsidR="00521DC2" w:rsidRDefault="00521DC2" w:rsidP="00521DC2">
      <w:pPr>
        <w:pStyle w:val="Heading3"/>
        <w:rPr>
          <w:ins w:id="530" w:author="PT Thảo" w:date="2024-01-21T01:14:00Z"/>
        </w:rPr>
      </w:pPr>
      <w:bookmarkStart w:id="531" w:name="_Toc157044609"/>
      <w:ins w:id="532" w:author="PT Thảo" w:date="2024-01-20T22:34:00Z">
        <w:r w:rsidRPr="00521DC2">
          <w:rPr>
            <w:rPrChange w:id="533" w:author="PT Thảo" w:date="2024-01-20T22:34:00Z">
              <w:rPr>
                <w:rFonts w:eastAsiaTheme="minorHAnsi" w:cstheme="minorBidi"/>
                <w:b w:val="0"/>
                <w:i w:val="0"/>
                <w:iCs/>
                <w:color w:val="FF0000"/>
                <w:szCs w:val="22"/>
              </w:rPr>
            </w:rPrChange>
          </w:rPr>
          <w:t xml:space="preserve">Các </w:t>
        </w:r>
      </w:ins>
      <w:ins w:id="534" w:author="PT Thảo" w:date="2024-01-21T01:18:00Z">
        <w:r w:rsidR="00CB26AE">
          <w:t>mức</w:t>
        </w:r>
      </w:ins>
      <w:ins w:id="535" w:author="PT Thảo" w:date="2024-01-20T22:34:00Z">
        <w:r w:rsidRPr="00521DC2">
          <w:rPr>
            <w:rPrChange w:id="536" w:author="PT Thảo" w:date="2024-01-20T22:34:00Z">
              <w:rPr>
                <w:rFonts w:eastAsiaTheme="minorHAnsi" w:cstheme="minorBidi"/>
                <w:b w:val="0"/>
                <w:i w:val="0"/>
                <w:iCs/>
                <w:color w:val="FF0000"/>
                <w:szCs w:val="22"/>
              </w:rPr>
            </w:rPrChange>
          </w:rPr>
          <w:t xml:space="preserve"> độ kiểm thử phần mềm</w:t>
        </w:r>
      </w:ins>
      <w:bookmarkEnd w:id="531"/>
    </w:p>
    <w:p w14:paraId="3E78BBA3" w14:textId="6BCBD523" w:rsidR="00690742" w:rsidRDefault="00690742" w:rsidP="00CB26AE">
      <w:pPr>
        <w:rPr>
          <w:ins w:id="537" w:author="PT Thảo" w:date="2024-01-21T01:14:00Z"/>
        </w:rPr>
      </w:pPr>
      <w:ins w:id="538" w:author="PT Thảo" w:date="2024-01-21T01:14:00Z">
        <w:r>
          <w:t xml:space="preserve">Các mức kiểm thử là tập hợp các hoạt động </w:t>
        </w:r>
      </w:ins>
      <w:bookmarkStart w:id="539" w:name="_Hlk157151523"/>
      <w:r w:rsidR="00675249">
        <w:t>kiểm thử</w:t>
      </w:r>
      <w:ins w:id="540" w:author="PT Thảo" w:date="2024-01-21T01:14:00Z">
        <w:r>
          <w:t xml:space="preserve"> </w:t>
        </w:r>
        <w:bookmarkEnd w:id="539"/>
        <w:r>
          <w:t xml:space="preserve">được thực hiện ở một giai đoạn phát triển cụ thể của sản phẩm. </w:t>
        </w:r>
      </w:ins>
      <w:ins w:id="541" w:author="PT Thảo" w:date="2024-01-21T01:20:00Z">
        <w:r w:rsidR="00CB26AE">
          <w:t>Đ</w:t>
        </w:r>
      </w:ins>
      <w:ins w:id="542" w:author="PT Thảo" w:date="2024-01-21T01:14:00Z">
        <w:r>
          <w:t>ây là một số mức kiểm thử cơ bản:</w:t>
        </w:r>
      </w:ins>
    </w:p>
    <w:p w14:paraId="273E1730" w14:textId="5736FCE3" w:rsidR="00CB26AE" w:rsidRPr="008C684E" w:rsidRDefault="00690742" w:rsidP="008C684E">
      <w:pPr>
        <w:pStyle w:val="ListParagraph"/>
        <w:numPr>
          <w:ilvl w:val="0"/>
          <w:numId w:val="54"/>
        </w:numPr>
        <w:ind w:left="1260"/>
        <w:jc w:val="both"/>
        <w:rPr>
          <w:ins w:id="543" w:author="PT Thảo" w:date="2024-01-21T01:16:00Z"/>
          <w:b w:val="0"/>
          <w:bCs/>
        </w:rPr>
      </w:pPr>
      <w:ins w:id="544" w:author="PT Thảo" w:date="2024-01-21T01:14:00Z">
        <w:r w:rsidRPr="008C684E">
          <w:rPr>
            <w:b w:val="0"/>
            <w:bCs/>
          </w:rPr>
          <w:t>Kiểm thử đơn vị (unit testing)</w:t>
        </w:r>
      </w:ins>
    </w:p>
    <w:p w14:paraId="6B7CF840" w14:textId="6F36065B" w:rsidR="00CB26AE" w:rsidRPr="008C684E" w:rsidRDefault="00CB26AE">
      <w:pPr>
        <w:pStyle w:val="ListParagraph"/>
        <w:numPr>
          <w:ilvl w:val="0"/>
          <w:numId w:val="54"/>
        </w:numPr>
        <w:ind w:left="1260"/>
        <w:jc w:val="both"/>
        <w:rPr>
          <w:ins w:id="545" w:author="PT Thảo" w:date="2024-01-21T01:17:00Z"/>
          <w:bCs/>
        </w:rPr>
        <w:pPrChange w:id="546" w:author="Thảo Phạm" w:date="2024-01-22T08:30:00Z">
          <w:pPr/>
        </w:pPrChange>
      </w:pPr>
      <w:ins w:id="547" w:author="PT Thảo" w:date="2024-01-21T01:16:00Z">
        <w:r w:rsidRPr="008C684E">
          <w:rPr>
            <w:b w:val="0"/>
            <w:bCs/>
          </w:rPr>
          <w:t>Kiểm thử tích hợp (integration testing)</w:t>
        </w:r>
      </w:ins>
    </w:p>
    <w:p w14:paraId="61A2EF12" w14:textId="77777777" w:rsidR="00CB26AE" w:rsidRPr="008C684E" w:rsidRDefault="00CB26AE">
      <w:pPr>
        <w:pStyle w:val="ListParagraph"/>
        <w:numPr>
          <w:ilvl w:val="0"/>
          <w:numId w:val="58"/>
        </w:numPr>
        <w:ind w:left="1260"/>
        <w:jc w:val="both"/>
        <w:rPr>
          <w:ins w:id="548" w:author="PT Thảo" w:date="2024-01-21T01:17:00Z"/>
          <w:bCs/>
        </w:rPr>
        <w:pPrChange w:id="549" w:author="PT Thảo" w:date="2024-01-21T02:34:00Z">
          <w:pPr/>
        </w:pPrChange>
      </w:pPr>
      <w:ins w:id="550" w:author="PT Thảo" w:date="2024-01-21T01:17:00Z">
        <w:r w:rsidRPr="008C684E">
          <w:rPr>
            <w:b w:val="0"/>
            <w:bCs/>
          </w:rPr>
          <w:t>Kiểm thử hệ thống (system testing)</w:t>
        </w:r>
      </w:ins>
    </w:p>
    <w:p w14:paraId="5C160FC2" w14:textId="2BE506E6" w:rsidR="00CB26AE" w:rsidRPr="008C684E" w:rsidRDefault="00CB26AE" w:rsidP="008C684E">
      <w:pPr>
        <w:pStyle w:val="ListParagraph"/>
        <w:numPr>
          <w:ilvl w:val="0"/>
          <w:numId w:val="59"/>
        </w:numPr>
        <w:ind w:left="1260"/>
        <w:jc w:val="both"/>
        <w:rPr>
          <w:ins w:id="551" w:author="PT Thảo" w:date="2024-01-21T01:17:00Z"/>
          <w:b w:val="0"/>
          <w:bCs/>
        </w:rPr>
      </w:pPr>
      <w:ins w:id="552" w:author="PT Thảo" w:date="2024-01-21T01:17:00Z">
        <w:r w:rsidRPr="008C684E">
          <w:rPr>
            <w:b w:val="0"/>
            <w:bCs/>
          </w:rPr>
          <w:t>Kiểm thử chấp nhận (acceptance testing)</w:t>
        </w:r>
      </w:ins>
    </w:p>
    <w:p w14:paraId="3D432786" w14:textId="77777777" w:rsidR="00521DC2" w:rsidRDefault="00521DC2" w:rsidP="00521DC2">
      <w:pPr>
        <w:pStyle w:val="Heading3"/>
        <w:rPr>
          <w:ins w:id="553" w:author="PT Thảo" w:date="2024-01-21T03:08:00Z"/>
        </w:rPr>
      </w:pPr>
      <w:bookmarkStart w:id="554" w:name="_Toc157044610"/>
      <w:ins w:id="555" w:author="PT Thảo" w:date="2024-01-20T22:34:00Z">
        <w:r w:rsidRPr="00521DC2">
          <w:rPr>
            <w:rPrChange w:id="556" w:author="PT Thảo" w:date="2024-01-20T22:34:00Z">
              <w:rPr>
                <w:rFonts w:eastAsiaTheme="minorHAnsi" w:cstheme="minorBidi"/>
                <w:b w:val="0"/>
                <w:i w:val="0"/>
                <w:iCs/>
                <w:color w:val="FF0000"/>
                <w:szCs w:val="22"/>
              </w:rPr>
            </w:rPrChange>
          </w:rPr>
          <w:t>Các kỹ thuật kiểm thử phần mềm</w:t>
        </w:r>
      </w:ins>
      <w:bookmarkEnd w:id="554"/>
    </w:p>
    <w:p w14:paraId="22B9831E" w14:textId="1769D852" w:rsidR="00763A9A" w:rsidRDefault="00763A9A" w:rsidP="00763A9A">
      <w:pPr>
        <w:rPr>
          <w:ins w:id="557" w:author="PT Thảo" w:date="2024-01-21T03:08:00Z"/>
        </w:rPr>
      </w:pPr>
      <w:ins w:id="558" w:author="PT Thảo" w:date="2024-01-21T03:08:00Z">
        <w:r>
          <w:t>Kỹ thuật kiểm thử phần mềm giúp thiết kế các trường hợp kiểm thử tốt hơn. Vì kiểm thử toàn diện là không thể nên kỹ thuật kiểm tra thủ công sẽ giúp giảm số lượng các trường hợp kiểm thử được thực thi trong khi tăng phạm vi kiểm thử, giúp xác định các điều kiện kiểm tra khó nhận biết.</w:t>
        </w:r>
      </w:ins>
    </w:p>
    <w:p w14:paraId="54E55034" w14:textId="29979382" w:rsidR="00763A9A" w:rsidRPr="00713B4E" w:rsidRDefault="00763A9A">
      <w:pPr>
        <w:pStyle w:val="ListParagraph"/>
        <w:numPr>
          <w:ilvl w:val="0"/>
          <w:numId w:val="104"/>
        </w:numPr>
        <w:jc w:val="both"/>
        <w:rPr>
          <w:ins w:id="559" w:author="PT Thảo" w:date="2024-01-21T03:08:00Z"/>
          <w:bCs/>
        </w:rPr>
        <w:pPrChange w:id="560" w:author="PT Thảo" w:date="2024-01-21T03:08:00Z">
          <w:pPr/>
        </w:pPrChange>
      </w:pPr>
      <w:ins w:id="561" w:author="PT Thảo" w:date="2024-01-21T03:08:00Z">
        <w:r w:rsidRPr="00763A9A">
          <w:rPr>
            <w:b w:val="0"/>
            <w:bCs/>
            <w:rPrChange w:id="562" w:author="PT Thảo" w:date="2024-01-21T03:08:00Z">
              <w:rPr/>
            </w:rPrChange>
          </w:rPr>
          <w:t>Phân vùng tương đương (</w:t>
        </w:r>
      </w:ins>
      <w:r w:rsidR="000C5ED3">
        <w:rPr>
          <w:b w:val="0"/>
          <w:bCs/>
        </w:rPr>
        <w:t>e</w:t>
      </w:r>
      <w:ins w:id="563" w:author="PT Thảo" w:date="2024-01-21T03:08:00Z">
        <w:r w:rsidRPr="00763A9A">
          <w:rPr>
            <w:b w:val="0"/>
            <w:bCs/>
            <w:rPrChange w:id="564" w:author="PT Thảo" w:date="2024-01-21T03:08:00Z">
              <w:rPr/>
            </w:rPrChange>
          </w:rPr>
          <w:t xml:space="preserve">quivalence </w:t>
        </w:r>
      </w:ins>
      <w:r w:rsidR="000C5ED3">
        <w:rPr>
          <w:b w:val="0"/>
          <w:bCs/>
        </w:rPr>
        <w:t>c</w:t>
      </w:r>
      <w:ins w:id="565" w:author="PT Thảo" w:date="2024-01-21T03:08:00Z">
        <w:r w:rsidRPr="00763A9A">
          <w:rPr>
            <w:b w:val="0"/>
            <w:bCs/>
            <w:rPrChange w:id="566" w:author="PT Thảo" w:date="2024-01-21T03:08:00Z">
              <w:rPr/>
            </w:rPrChange>
          </w:rPr>
          <w:t xml:space="preserve">lass </w:t>
        </w:r>
      </w:ins>
      <w:r w:rsidR="000C5ED3">
        <w:rPr>
          <w:b w:val="0"/>
          <w:bCs/>
        </w:rPr>
        <w:t>p</w:t>
      </w:r>
      <w:ins w:id="567" w:author="PT Thảo" w:date="2024-01-21T03:08:00Z">
        <w:r w:rsidRPr="00763A9A">
          <w:rPr>
            <w:b w:val="0"/>
            <w:bCs/>
            <w:rPrChange w:id="568" w:author="PT Thảo" w:date="2024-01-21T03:08:00Z">
              <w:rPr/>
            </w:rPrChange>
          </w:rPr>
          <w:t>artitioning)</w:t>
        </w:r>
      </w:ins>
    </w:p>
    <w:p w14:paraId="7C42CF1A" w14:textId="04EB60CC" w:rsidR="00763A9A" w:rsidRPr="00713B4E" w:rsidRDefault="00763A9A">
      <w:pPr>
        <w:pStyle w:val="ListParagraph"/>
        <w:numPr>
          <w:ilvl w:val="0"/>
          <w:numId w:val="104"/>
        </w:numPr>
        <w:jc w:val="both"/>
        <w:rPr>
          <w:ins w:id="569" w:author="PT Thảo" w:date="2024-01-21T03:08:00Z"/>
          <w:bCs/>
        </w:rPr>
        <w:pPrChange w:id="570" w:author="PT Thảo" w:date="2024-01-21T03:08:00Z">
          <w:pPr/>
        </w:pPrChange>
      </w:pPr>
      <w:ins w:id="571" w:author="PT Thảo" w:date="2024-01-21T03:08:00Z">
        <w:r w:rsidRPr="00763A9A">
          <w:rPr>
            <w:b w:val="0"/>
            <w:bCs/>
            <w:rPrChange w:id="572" w:author="PT Thảo" w:date="2024-01-21T03:08:00Z">
              <w:rPr/>
            </w:rPrChange>
          </w:rPr>
          <w:t>Phân tích giá trị biên (</w:t>
        </w:r>
      </w:ins>
      <w:r w:rsidR="000C5ED3">
        <w:rPr>
          <w:b w:val="0"/>
          <w:bCs/>
        </w:rPr>
        <w:t>b</w:t>
      </w:r>
      <w:ins w:id="573" w:author="PT Thảo" w:date="2024-01-21T03:08:00Z">
        <w:r w:rsidRPr="00763A9A">
          <w:rPr>
            <w:b w:val="0"/>
            <w:bCs/>
            <w:rPrChange w:id="574" w:author="PT Thảo" w:date="2024-01-21T03:08:00Z">
              <w:rPr/>
            </w:rPrChange>
          </w:rPr>
          <w:t xml:space="preserve">oundary </w:t>
        </w:r>
      </w:ins>
      <w:r w:rsidR="000C5ED3">
        <w:rPr>
          <w:b w:val="0"/>
          <w:bCs/>
        </w:rPr>
        <w:t>v</w:t>
      </w:r>
      <w:ins w:id="575" w:author="PT Thảo" w:date="2024-01-21T03:08:00Z">
        <w:r w:rsidRPr="00763A9A">
          <w:rPr>
            <w:b w:val="0"/>
            <w:bCs/>
            <w:rPrChange w:id="576" w:author="PT Thảo" w:date="2024-01-21T03:08:00Z">
              <w:rPr/>
            </w:rPrChange>
          </w:rPr>
          <w:t xml:space="preserve">alue </w:t>
        </w:r>
      </w:ins>
      <w:r w:rsidR="000C5ED3">
        <w:rPr>
          <w:b w:val="0"/>
          <w:bCs/>
        </w:rPr>
        <w:t>a</w:t>
      </w:r>
      <w:ins w:id="577" w:author="PT Thảo" w:date="2024-01-21T03:08:00Z">
        <w:r w:rsidRPr="00763A9A">
          <w:rPr>
            <w:b w:val="0"/>
            <w:bCs/>
            <w:rPrChange w:id="578" w:author="PT Thảo" w:date="2024-01-21T03:08:00Z">
              <w:rPr/>
            </w:rPrChange>
          </w:rPr>
          <w:t>nalysis)</w:t>
        </w:r>
      </w:ins>
    </w:p>
    <w:p w14:paraId="2A100E16" w14:textId="26733D69" w:rsidR="00763A9A" w:rsidRPr="00713B4E" w:rsidRDefault="00763A9A">
      <w:pPr>
        <w:pStyle w:val="ListParagraph"/>
        <w:numPr>
          <w:ilvl w:val="0"/>
          <w:numId w:val="104"/>
        </w:numPr>
        <w:jc w:val="both"/>
        <w:rPr>
          <w:ins w:id="579" w:author="PT Thảo" w:date="2024-01-21T03:08:00Z"/>
          <w:bCs/>
        </w:rPr>
        <w:pPrChange w:id="580" w:author="PT Thảo" w:date="2024-01-21T03:08:00Z">
          <w:pPr/>
        </w:pPrChange>
      </w:pPr>
      <w:ins w:id="581" w:author="PT Thảo" w:date="2024-01-21T03:08:00Z">
        <w:r w:rsidRPr="00763A9A">
          <w:rPr>
            <w:b w:val="0"/>
            <w:bCs/>
            <w:rPrChange w:id="582" w:author="PT Thảo" w:date="2024-01-21T03:08:00Z">
              <w:rPr/>
            </w:rPrChange>
          </w:rPr>
          <w:t>Bảng quyết định (</w:t>
        </w:r>
      </w:ins>
      <w:r w:rsidR="000C5ED3">
        <w:rPr>
          <w:b w:val="0"/>
          <w:bCs/>
        </w:rPr>
        <w:t>d</w:t>
      </w:r>
      <w:ins w:id="583" w:author="PT Thảo" w:date="2024-01-21T03:08:00Z">
        <w:r w:rsidRPr="00763A9A">
          <w:rPr>
            <w:b w:val="0"/>
            <w:bCs/>
            <w:rPrChange w:id="584" w:author="PT Thảo" w:date="2024-01-21T03:08:00Z">
              <w:rPr/>
            </w:rPrChange>
          </w:rPr>
          <w:t xml:space="preserve">ecision </w:t>
        </w:r>
      </w:ins>
      <w:r w:rsidR="000C5ED3">
        <w:rPr>
          <w:b w:val="0"/>
          <w:bCs/>
        </w:rPr>
        <w:t>t</w:t>
      </w:r>
      <w:ins w:id="585" w:author="PT Thảo" w:date="2024-01-21T03:08:00Z">
        <w:r w:rsidRPr="00763A9A">
          <w:rPr>
            <w:b w:val="0"/>
            <w:bCs/>
            <w:rPrChange w:id="586" w:author="PT Thảo" w:date="2024-01-21T03:08:00Z">
              <w:rPr/>
            </w:rPrChange>
          </w:rPr>
          <w:t>able based testing)</w:t>
        </w:r>
      </w:ins>
    </w:p>
    <w:p w14:paraId="13F521D5" w14:textId="5EBEAA00" w:rsidR="00F75067" w:rsidRPr="008C684E" w:rsidRDefault="00763A9A">
      <w:pPr>
        <w:pStyle w:val="ListParagraph"/>
        <w:numPr>
          <w:ilvl w:val="0"/>
          <w:numId w:val="104"/>
        </w:numPr>
        <w:jc w:val="both"/>
        <w:rPr>
          <w:ins w:id="587" w:author="PT Thảo" w:date="2024-01-20T22:34:00Z"/>
          <w:bCs/>
          <w:rPrChange w:id="588" w:author="PT Thảo" w:date="2024-01-21T03:07:00Z">
            <w:rPr>
              <w:ins w:id="589" w:author="PT Thảo" w:date="2024-01-20T22:34:00Z"/>
              <w:i/>
              <w:iCs/>
              <w:color w:val="FF0000"/>
            </w:rPr>
          </w:rPrChange>
        </w:rPr>
        <w:pPrChange w:id="590" w:author="Thảo Phạm" w:date="2024-01-22T08:29:00Z">
          <w:pPr/>
        </w:pPrChange>
      </w:pPr>
      <w:ins w:id="591" w:author="PT Thảo" w:date="2024-01-21T03:08:00Z">
        <w:r w:rsidRPr="00763A9A">
          <w:rPr>
            <w:b w:val="0"/>
            <w:bCs/>
            <w:rPrChange w:id="592" w:author="PT Thảo" w:date="2024-01-21T03:08:00Z">
              <w:rPr>
                <w:rFonts w:eastAsiaTheme="majorEastAsia" w:cstheme="majorBidi"/>
                <w:b/>
                <w:i/>
                <w:szCs w:val="24"/>
              </w:rPr>
            </w:rPrChange>
          </w:rPr>
          <w:t>Đoán lỗi (</w:t>
        </w:r>
      </w:ins>
      <w:r w:rsidR="000C5ED3">
        <w:rPr>
          <w:b w:val="0"/>
          <w:bCs/>
        </w:rPr>
        <w:t>e</w:t>
      </w:r>
      <w:ins w:id="593" w:author="PT Thảo" w:date="2024-01-21T03:08:00Z">
        <w:r w:rsidRPr="00763A9A">
          <w:rPr>
            <w:b w:val="0"/>
            <w:bCs/>
            <w:rPrChange w:id="594" w:author="PT Thảo" w:date="2024-01-21T03:08:00Z">
              <w:rPr>
                <w:rFonts w:eastAsiaTheme="majorEastAsia" w:cstheme="majorBidi"/>
                <w:b/>
                <w:i/>
                <w:szCs w:val="24"/>
              </w:rPr>
            </w:rPrChange>
          </w:rPr>
          <w:t xml:space="preserve">rror </w:t>
        </w:r>
      </w:ins>
      <w:r w:rsidR="000C5ED3">
        <w:rPr>
          <w:b w:val="0"/>
          <w:bCs/>
        </w:rPr>
        <w:t>g</w:t>
      </w:r>
      <w:ins w:id="595" w:author="PT Thảo" w:date="2024-01-21T03:08:00Z">
        <w:r w:rsidRPr="00763A9A">
          <w:rPr>
            <w:b w:val="0"/>
            <w:bCs/>
            <w:rPrChange w:id="596" w:author="PT Thảo" w:date="2024-01-21T03:08:00Z">
              <w:rPr>
                <w:rFonts w:eastAsiaTheme="majorEastAsia" w:cstheme="majorBidi"/>
                <w:b/>
                <w:i/>
                <w:szCs w:val="24"/>
              </w:rPr>
            </w:rPrChange>
          </w:rPr>
          <w:t>uessing)</w:t>
        </w:r>
      </w:ins>
    </w:p>
    <w:p w14:paraId="12834577" w14:textId="4A534C1A" w:rsidR="006572BE" w:rsidRPr="006572BE" w:rsidRDefault="00521DC2">
      <w:pPr>
        <w:pStyle w:val="Heading3"/>
        <w:rPr>
          <w:ins w:id="597" w:author="Hang Nguyen" w:date="2024-01-03T15:26:00Z"/>
        </w:rPr>
        <w:pPrChange w:id="598" w:author="PT Thảo" w:date="2024-01-21T03:11:00Z">
          <w:pPr/>
        </w:pPrChange>
      </w:pPr>
      <w:bookmarkStart w:id="599" w:name="_Toc157044611"/>
      <w:ins w:id="600" w:author="PT Thảo" w:date="2024-01-20T22:34:00Z">
        <w:r w:rsidRPr="00521DC2">
          <w:rPr>
            <w:rPrChange w:id="601" w:author="PT Thảo" w:date="2024-01-20T22:34:00Z">
              <w:rPr>
                <w:i/>
                <w:iCs/>
                <w:color w:val="FF0000"/>
              </w:rPr>
            </w:rPrChange>
          </w:rPr>
          <w:t>Kiểm thử tự động</w:t>
        </w:r>
      </w:ins>
      <w:bookmarkEnd w:id="599"/>
    </w:p>
    <w:p w14:paraId="013641B6" w14:textId="34830460" w:rsidR="0030060D" w:rsidRPr="0002261F" w:rsidDel="00465FFF" w:rsidRDefault="0030060D" w:rsidP="00784184">
      <w:pPr>
        <w:rPr>
          <w:del w:id="602" w:author="Hang Nguyen" w:date="2024-01-04T08:30:00Z"/>
          <w:i/>
          <w:iCs/>
          <w:color w:val="FF0000"/>
        </w:rPr>
      </w:pPr>
    </w:p>
    <w:p w14:paraId="095BAAE4" w14:textId="214BA986" w:rsidR="006546EB" w:rsidRPr="006546EB" w:rsidDel="00465FFF" w:rsidRDefault="006546EB">
      <w:pPr>
        <w:pStyle w:val="ListParagraph"/>
        <w:keepNext/>
        <w:keepLines/>
        <w:numPr>
          <w:ilvl w:val="0"/>
          <w:numId w:val="36"/>
        </w:numPr>
        <w:contextualSpacing w:val="0"/>
        <w:outlineLvl w:val="1"/>
        <w:rPr>
          <w:del w:id="603" w:author="Hang Nguyen" w:date="2024-01-04T08:30:00Z"/>
          <w:rFonts w:eastAsiaTheme="majorEastAsia" w:cstheme="majorBidi"/>
          <w:b w:val="0"/>
          <w:vanish/>
          <w:szCs w:val="26"/>
        </w:rPr>
      </w:pPr>
      <w:bookmarkStart w:id="604" w:name="_Toc154660835"/>
      <w:bookmarkStart w:id="605" w:name="_Toc154660908"/>
      <w:bookmarkStart w:id="606" w:name="_Toc154663373"/>
      <w:bookmarkEnd w:id="604"/>
      <w:bookmarkEnd w:id="605"/>
      <w:bookmarkEnd w:id="606"/>
    </w:p>
    <w:p w14:paraId="4B1D870D" w14:textId="6EB33A91" w:rsidR="006546EB" w:rsidRPr="006546EB" w:rsidDel="00465FFF" w:rsidRDefault="006546EB">
      <w:pPr>
        <w:pStyle w:val="ListParagraph"/>
        <w:keepNext/>
        <w:keepLines/>
        <w:numPr>
          <w:ilvl w:val="0"/>
          <w:numId w:val="36"/>
        </w:numPr>
        <w:contextualSpacing w:val="0"/>
        <w:outlineLvl w:val="1"/>
        <w:rPr>
          <w:del w:id="607" w:author="Hang Nguyen" w:date="2024-01-04T08:30:00Z"/>
          <w:rFonts w:eastAsiaTheme="majorEastAsia" w:cstheme="majorBidi"/>
          <w:b w:val="0"/>
          <w:vanish/>
          <w:szCs w:val="26"/>
        </w:rPr>
      </w:pPr>
      <w:bookmarkStart w:id="608" w:name="_Toc154660836"/>
      <w:bookmarkStart w:id="609" w:name="_Toc154660909"/>
      <w:bookmarkStart w:id="610" w:name="_Toc154663374"/>
      <w:bookmarkEnd w:id="608"/>
      <w:bookmarkEnd w:id="609"/>
      <w:bookmarkEnd w:id="610"/>
    </w:p>
    <w:p w14:paraId="43A69620" w14:textId="65DCF9CF" w:rsidR="006546EB" w:rsidDel="00465FFF" w:rsidRDefault="006546EB">
      <w:pPr>
        <w:pStyle w:val="Heading2"/>
        <w:numPr>
          <w:ilvl w:val="1"/>
          <w:numId w:val="36"/>
        </w:numPr>
        <w:rPr>
          <w:del w:id="611" w:author="Hang Nguyen" w:date="2024-01-04T08:30:00Z"/>
        </w:rPr>
      </w:pPr>
      <w:del w:id="612" w:author="Hang Nguyen" w:date="2024-01-04T08:30:00Z">
        <w:r w:rsidRPr="006546EB" w:rsidDel="00465FFF">
          <w:delText>Quy trình kiểm thử tự động tổng quát</w:delText>
        </w:r>
      </w:del>
    </w:p>
    <w:p w14:paraId="0CB91A5C" w14:textId="69685BC1" w:rsidR="00572818" w:rsidRPr="00572818" w:rsidDel="00465FFF" w:rsidRDefault="00572818">
      <w:pPr>
        <w:pStyle w:val="ListParagraph"/>
        <w:numPr>
          <w:ilvl w:val="0"/>
          <w:numId w:val="42"/>
        </w:numPr>
        <w:rPr>
          <w:del w:id="613" w:author="Hang Nguyen" w:date="2024-01-04T08:30:00Z"/>
          <w:b w:val="0"/>
          <w:bCs/>
          <w:i/>
          <w:iCs/>
          <w:vanish/>
        </w:rPr>
      </w:pPr>
    </w:p>
    <w:p w14:paraId="6C481009" w14:textId="6394E7FB" w:rsidR="00572818" w:rsidRPr="00572818" w:rsidDel="00465FFF" w:rsidRDefault="00572818">
      <w:pPr>
        <w:pStyle w:val="ListParagraph"/>
        <w:numPr>
          <w:ilvl w:val="0"/>
          <w:numId w:val="42"/>
        </w:numPr>
        <w:rPr>
          <w:del w:id="614" w:author="Hang Nguyen" w:date="2024-01-04T08:30:00Z"/>
          <w:b w:val="0"/>
          <w:bCs/>
          <w:i/>
          <w:iCs/>
          <w:vanish/>
        </w:rPr>
      </w:pPr>
    </w:p>
    <w:p w14:paraId="38AADBCF" w14:textId="62948576" w:rsidR="00572818" w:rsidRPr="00572818" w:rsidDel="00465FFF" w:rsidRDefault="00572818">
      <w:pPr>
        <w:pStyle w:val="ListParagraph"/>
        <w:numPr>
          <w:ilvl w:val="1"/>
          <w:numId w:val="42"/>
        </w:numPr>
        <w:rPr>
          <w:del w:id="615" w:author="Hang Nguyen" w:date="2024-01-04T08:30:00Z"/>
          <w:b w:val="0"/>
          <w:bCs/>
          <w:i/>
          <w:iCs/>
          <w:vanish/>
        </w:rPr>
      </w:pPr>
    </w:p>
    <w:p w14:paraId="03CD5CA5" w14:textId="76D0F4AD" w:rsidR="00572818" w:rsidRPr="00572818" w:rsidDel="00465FFF" w:rsidRDefault="00572818">
      <w:pPr>
        <w:pStyle w:val="ListParagraph"/>
        <w:keepNext/>
        <w:keepLines/>
        <w:numPr>
          <w:ilvl w:val="0"/>
          <w:numId w:val="1"/>
        </w:numPr>
        <w:contextualSpacing w:val="0"/>
        <w:outlineLvl w:val="2"/>
        <w:rPr>
          <w:del w:id="616" w:author="Hang Nguyen" w:date="2024-01-04T08:30:00Z"/>
          <w:rFonts w:eastAsiaTheme="majorEastAsia" w:cstheme="majorBidi"/>
          <w:b w:val="0"/>
          <w:i/>
          <w:vanish/>
          <w:szCs w:val="24"/>
        </w:rPr>
      </w:pPr>
      <w:bookmarkStart w:id="617" w:name="_Toc154660838"/>
      <w:bookmarkStart w:id="618" w:name="_Toc154660911"/>
      <w:bookmarkStart w:id="619" w:name="_Toc154663376"/>
      <w:bookmarkEnd w:id="617"/>
      <w:bookmarkEnd w:id="618"/>
      <w:bookmarkEnd w:id="619"/>
    </w:p>
    <w:p w14:paraId="4043CF9E" w14:textId="494797DE" w:rsidR="00572818" w:rsidRPr="00572818" w:rsidDel="00465FFF" w:rsidRDefault="00572818">
      <w:pPr>
        <w:pStyle w:val="ListParagraph"/>
        <w:keepNext/>
        <w:keepLines/>
        <w:numPr>
          <w:ilvl w:val="1"/>
          <w:numId w:val="1"/>
        </w:numPr>
        <w:contextualSpacing w:val="0"/>
        <w:outlineLvl w:val="2"/>
        <w:rPr>
          <w:del w:id="620" w:author="Hang Nguyen" w:date="2024-01-04T08:30:00Z"/>
          <w:rFonts w:eastAsiaTheme="majorEastAsia" w:cstheme="majorBidi"/>
          <w:b w:val="0"/>
          <w:i/>
          <w:vanish/>
          <w:szCs w:val="24"/>
        </w:rPr>
      </w:pPr>
      <w:bookmarkStart w:id="621" w:name="_Toc154660839"/>
      <w:bookmarkStart w:id="622" w:name="_Toc154660912"/>
      <w:bookmarkStart w:id="623" w:name="_Toc154663377"/>
      <w:bookmarkEnd w:id="621"/>
      <w:bookmarkEnd w:id="622"/>
      <w:bookmarkEnd w:id="623"/>
    </w:p>
    <w:p w14:paraId="48B5A781" w14:textId="7D40085B" w:rsidR="00B6213F" w:rsidRPr="00572818" w:rsidDel="00465FFF" w:rsidRDefault="00B6213F" w:rsidP="00572818">
      <w:pPr>
        <w:pStyle w:val="Heading3"/>
        <w:rPr>
          <w:del w:id="624" w:author="Hang Nguyen" w:date="2024-01-04T08:30:00Z"/>
        </w:rPr>
      </w:pPr>
      <w:del w:id="625" w:author="Hang Nguyen" w:date="2024-01-04T08:30:00Z">
        <w:r w:rsidRPr="00572818" w:rsidDel="00465FFF">
          <w:delText xml:space="preserve">Kiểm thử </w:delText>
        </w:r>
        <w:r w:rsidR="00572818" w:rsidRPr="00572818" w:rsidDel="00465FFF">
          <w:delText>phần mềm</w:delText>
        </w:r>
      </w:del>
    </w:p>
    <w:p w14:paraId="243BB3E9" w14:textId="2609D320" w:rsidR="00572818" w:rsidDel="00465FFF" w:rsidRDefault="00572818" w:rsidP="00572818">
      <w:pPr>
        <w:rPr>
          <w:del w:id="626" w:author="Hang Nguyen" w:date="2024-01-04T08:30:00Z"/>
        </w:rPr>
      </w:pPr>
      <w:del w:id="627" w:author="Hang Nguyen" w:date="2024-01-04T08:30:00Z">
        <w:r w:rsidRPr="00572818" w:rsidDel="00465FFF">
          <w:delText>Kiểm thử phần mềm (software testing) là một quá trình bao gồm nhiều hoạt động nhằm đánh giá chất lượng các sản phẩm</w:delText>
        </w:r>
        <w:r w:rsidDel="00465FFF">
          <w:delText xml:space="preserve">, </w:delText>
        </w:r>
        <w:r w:rsidRPr="00B6213F" w:rsidDel="00465FFF">
          <w:delText>tìm kiếm và phát hiện ra các lỗi</w:delText>
        </w:r>
        <w:r w:rsidDel="00465FFF">
          <w:delText xml:space="preserve"> của</w:delText>
        </w:r>
        <w:r w:rsidRPr="00572818" w:rsidDel="00465FFF">
          <w:delText xml:space="preserve"> phần mềm và </w:delText>
        </w:r>
        <w:r w:rsidRPr="00B6213F" w:rsidDel="00465FFF">
          <w:delText>đảm bảo phần mềm chính xác, đầy đủ theo yêu cầu của khách hàng, yêu cầu của sản phẩm</w:delText>
        </w:r>
        <w:r w:rsidDel="00465FFF">
          <w:delText>,</w:delText>
        </w:r>
        <w:r w:rsidRPr="00B6213F" w:rsidDel="00465FFF">
          <w:delText xml:space="preserve"> </w:delText>
        </w:r>
        <w:r w:rsidRPr="00572818" w:rsidDel="00465FFF">
          <w:delText>giảm thiểu rủi ro do lỗi gây ra trong quá trình vận hành khi đưa vào sử dụng thực tế. Các hoạt động kiểm thử này bao gồm các hoạt động xem xét đánh giá (review) tài liệu, các bản thiết kế, và bao gồm mã nguồn (source code), các hoạt động này trong thực tế hay gọi là “review” (rà soát). Và các hoạt động kiểm thử được thực hiện trên sản</w:delText>
        </w:r>
        <w:r w:rsidDel="00465FFF">
          <w:delText xml:space="preserve"> phẩm</w:delText>
        </w:r>
        <w:r w:rsidRPr="00572818" w:rsidDel="00465FFF">
          <w:delText>.</w:delText>
        </w:r>
        <w:r w:rsidDel="00465FFF">
          <w:delText xml:space="preserve"> </w:delText>
        </w:r>
        <w:r w:rsidRPr="00572818" w:rsidDel="00465FFF">
          <w:delText xml:space="preserve">Kiểm thử phần mềm </w:delText>
        </w:r>
        <w:r w:rsidR="00B6213F" w:rsidRPr="00B6213F" w:rsidDel="00465FFF">
          <w:delText>cũng cung cấp mục tiêu, cái nhìn độc lập về phần mềm điều này cho phép đánh giá và hiểu rõ các rủi ro khi thực thi phần mềm</w:delText>
        </w:r>
      </w:del>
      <w:customXmlDelRangeStart w:id="628" w:author="Hang Nguyen" w:date="2024-01-04T08:30:00Z"/>
      <w:sdt>
        <w:sdtPr>
          <w:id w:val="-1276326098"/>
          <w:citation/>
        </w:sdtPr>
        <w:sdtContent>
          <w:customXmlDelRangeEnd w:id="628"/>
          <w:del w:id="629" w:author="Hang Nguyen" w:date="2024-01-04T08:30:00Z">
            <w:r w:rsidR="00DA2665" w:rsidDel="00465FFF">
              <w:fldChar w:fldCharType="begin"/>
            </w:r>
            <w:r w:rsidR="00DA2665" w:rsidDel="00465FFF">
              <w:delInstrText xml:space="preserve"> CITATION Đin \l 1033 </w:delInstrText>
            </w:r>
            <w:r w:rsidR="00DA2665" w:rsidDel="00465FFF">
              <w:fldChar w:fldCharType="separate"/>
            </w:r>
            <w:r w:rsidR="00DA2665" w:rsidDel="00465FFF">
              <w:rPr>
                <w:noProof/>
              </w:rPr>
              <w:delText xml:space="preserve"> </w:delText>
            </w:r>
            <w:r w:rsidR="00DA2665" w:rsidRPr="00DA2665" w:rsidDel="00465FFF">
              <w:rPr>
                <w:noProof/>
              </w:rPr>
              <w:delText>[6]</w:delText>
            </w:r>
            <w:r w:rsidR="00DA2665" w:rsidDel="00465FFF">
              <w:fldChar w:fldCharType="end"/>
            </w:r>
          </w:del>
          <w:customXmlDelRangeStart w:id="630" w:author="Hang Nguyen" w:date="2024-01-04T08:30:00Z"/>
        </w:sdtContent>
      </w:sdt>
      <w:customXmlDelRangeEnd w:id="630"/>
      <w:del w:id="631" w:author="Hang Nguyen" w:date="2024-01-04T08:30:00Z">
        <w:r w:rsidR="00DA2665" w:rsidDel="00465FFF">
          <w:delText xml:space="preserve"> &amp;</w:delText>
        </w:r>
        <w:r w:rsidR="00AF3E65" w:rsidDel="00465FFF">
          <w:delText xml:space="preserve"> </w:delText>
        </w:r>
      </w:del>
      <w:customXmlDelRangeStart w:id="632" w:author="Hang Nguyen" w:date="2024-01-04T08:30:00Z"/>
      <w:sdt>
        <w:sdtPr>
          <w:id w:val="634296630"/>
          <w:citation/>
        </w:sdtPr>
        <w:sdtContent>
          <w:customXmlDelRangeEnd w:id="632"/>
          <w:del w:id="633" w:author="Hang Nguyen" w:date="2024-01-04T08:30:00Z">
            <w:r w:rsidR="00AF3E65" w:rsidDel="00465FFF">
              <w:fldChar w:fldCharType="begin"/>
            </w:r>
            <w:r w:rsidR="00AF3E65" w:rsidDel="00465FFF">
              <w:delInstrText xml:space="preserve"> CITATION Ngu22 \l 1033 </w:delInstrText>
            </w:r>
            <w:r w:rsidR="00AF3E65" w:rsidDel="00465FFF">
              <w:fldChar w:fldCharType="separate"/>
            </w:r>
            <w:r w:rsidR="00AF3E65" w:rsidRPr="00AF3E65" w:rsidDel="00465FFF">
              <w:rPr>
                <w:noProof/>
              </w:rPr>
              <w:delText>[7]</w:delText>
            </w:r>
            <w:r w:rsidR="00AF3E65" w:rsidDel="00465FFF">
              <w:fldChar w:fldCharType="end"/>
            </w:r>
          </w:del>
          <w:customXmlDelRangeStart w:id="634" w:author="Hang Nguyen" w:date="2024-01-04T08:30:00Z"/>
        </w:sdtContent>
      </w:sdt>
      <w:customXmlDelRangeEnd w:id="634"/>
      <w:del w:id="635" w:author="Hang Nguyen" w:date="2024-01-04T08:30:00Z">
        <w:r w:rsidR="00B6213F" w:rsidRPr="00B6213F" w:rsidDel="00465FFF">
          <w:delText>.</w:delText>
        </w:r>
      </w:del>
    </w:p>
    <w:p w14:paraId="64072BAB" w14:textId="7ABFC2DB" w:rsidR="00B6213F" w:rsidRPr="00B6213F" w:rsidDel="00465FFF" w:rsidRDefault="00B6213F" w:rsidP="00081D8E">
      <w:pPr>
        <w:rPr>
          <w:del w:id="636" w:author="Hang Nguyen" w:date="2024-01-04T08:30:00Z"/>
        </w:rPr>
      </w:pPr>
      <w:del w:id="637" w:author="Hang Nguyen" w:date="2024-01-04T08:30:00Z">
        <w:r w:rsidRPr="00B6213F" w:rsidDel="00465FFF">
          <w:delText>Các phương pháp kiểm thử phần mềm:</w:delText>
        </w:r>
      </w:del>
    </w:p>
    <w:p w14:paraId="0223318A" w14:textId="1792F292" w:rsidR="00B6213F" w:rsidRPr="00B6213F" w:rsidDel="00465FFF" w:rsidRDefault="00B6213F">
      <w:pPr>
        <w:rPr>
          <w:del w:id="638" w:author="Hang Nguyen" w:date="2024-01-04T08:30:00Z"/>
        </w:rPr>
        <w:pPrChange w:id="639" w:author="Hang Nguyen" w:date="2024-01-03T15:24:00Z">
          <w:pPr>
            <w:pStyle w:val="ListParagraph"/>
            <w:numPr>
              <w:ilvl w:val="0"/>
              <w:numId w:val="39"/>
            </w:numPr>
            <w:ind w:left="1440" w:hanging="360"/>
          </w:pPr>
        </w:pPrChange>
      </w:pPr>
      <w:del w:id="640" w:author="Hang Nguyen" w:date="2024-01-04T08:30:00Z">
        <w:r w:rsidRPr="00B6213F" w:rsidDel="00465FFF">
          <w:delText>Kiểm thử hộp trắng (white box testing): Trong kiểm thử hộp trắng cấu trúc mã, thuật toán được đưa vào xem xét. Người kiểm thử truy cập vào mã nguồn của chương trình để có thể kiểm tra nó.</w:delText>
        </w:r>
      </w:del>
    </w:p>
    <w:p w14:paraId="1B303C9F" w14:textId="3CB48A75" w:rsidR="00B6213F" w:rsidRPr="00B6213F" w:rsidDel="00465FFF" w:rsidRDefault="00B6213F">
      <w:pPr>
        <w:rPr>
          <w:del w:id="641" w:author="Hang Nguyen" w:date="2024-01-04T08:30:00Z"/>
        </w:rPr>
        <w:pPrChange w:id="642" w:author="Hang Nguyen" w:date="2024-01-03T15:24:00Z">
          <w:pPr>
            <w:pStyle w:val="ListParagraph"/>
            <w:numPr>
              <w:ilvl w:val="0"/>
              <w:numId w:val="39"/>
            </w:numPr>
            <w:ind w:left="1440" w:hanging="360"/>
          </w:pPr>
        </w:pPrChange>
      </w:pPr>
      <w:del w:id="643" w:author="Hang Nguyen" w:date="2024-01-04T08:30:00Z">
        <w:r w:rsidRPr="00B6213F" w:rsidDel="00465FFF">
          <w:delText>Kiểm thử hộp đen (black box testing) : Kiểm tra các chức năng của hệ thống dựa trên bản đặc tả yêu cầu.</w:delText>
        </w:r>
      </w:del>
    </w:p>
    <w:p w14:paraId="2492702A" w14:textId="0A8D4369" w:rsidR="00B6213F" w:rsidRPr="00B6213F" w:rsidDel="00465FFF" w:rsidRDefault="00B6213F">
      <w:pPr>
        <w:rPr>
          <w:del w:id="644" w:author="Hang Nguyen" w:date="2024-01-04T08:30:00Z"/>
        </w:rPr>
        <w:pPrChange w:id="645" w:author="Hang Nguyen" w:date="2024-01-03T15:24:00Z">
          <w:pPr>
            <w:pStyle w:val="ListParagraph"/>
            <w:numPr>
              <w:ilvl w:val="0"/>
              <w:numId w:val="39"/>
            </w:numPr>
            <w:ind w:left="1440" w:hanging="360"/>
          </w:pPr>
        </w:pPrChange>
      </w:pPr>
      <w:del w:id="646" w:author="Hang Nguyen" w:date="2024-01-04T08:30:00Z">
        <w:r w:rsidRPr="00B6213F" w:rsidDel="00465FFF">
          <w:delText>Kiểm thử hộp xám (gray box testing): Là sự kết hợp giữa black box testing và white box testing</w:delText>
        </w:r>
        <w:r w:rsidDel="00465FFF">
          <w:delText>.</w:delText>
        </w:r>
      </w:del>
    </w:p>
    <w:p w14:paraId="20E5C1EB" w14:textId="2AC39091" w:rsidR="00B6213F" w:rsidRPr="00B6213F" w:rsidDel="00465FFF" w:rsidRDefault="00B6213F" w:rsidP="00081D8E">
      <w:pPr>
        <w:rPr>
          <w:del w:id="647" w:author="Hang Nguyen" w:date="2024-01-04T08:30:00Z"/>
        </w:rPr>
      </w:pPr>
      <w:del w:id="648" w:author="Hang Nguyen" w:date="2024-01-04T08:30:00Z">
        <w:r w:rsidRPr="00B6213F" w:rsidDel="00465FFF">
          <w:delText>Kiểm thử phần mềm đóng vai trò rất quan trọng:</w:delText>
        </w:r>
      </w:del>
    </w:p>
    <w:p w14:paraId="294D12DD" w14:textId="31C8D375" w:rsidR="00B6213F" w:rsidRPr="00B6213F" w:rsidDel="00465FFF" w:rsidRDefault="00B6213F">
      <w:pPr>
        <w:rPr>
          <w:del w:id="649" w:author="Hang Nguyen" w:date="2024-01-04T08:30:00Z"/>
        </w:rPr>
        <w:pPrChange w:id="650" w:author="Hang Nguyen" w:date="2024-01-03T15:24:00Z">
          <w:pPr>
            <w:pStyle w:val="ListParagraph"/>
            <w:numPr>
              <w:ilvl w:val="0"/>
              <w:numId w:val="40"/>
            </w:numPr>
            <w:ind w:left="1440" w:hanging="360"/>
          </w:pPr>
        </w:pPrChange>
      </w:pPr>
      <w:del w:id="651" w:author="Hang Nguyen" w:date="2024-01-04T08:30:00Z">
        <w:r w:rsidRPr="00B6213F" w:rsidDel="00465FFF">
          <w:delText>Kiểm thử phần mềm là hoạt động đảm bảo chất lượng phần mềm và mang tính sống còn trong các dự án sản xuất phần mềm. Vì vậy nó đã trở thành quy trình bắt buộc trong các dự án phần mềm hiện nay.</w:delText>
        </w:r>
      </w:del>
    </w:p>
    <w:p w14:paraId="0CD96E7F" w14:textId="777EC94D" w:rsidR="00B6213F" w:rsidRPr="00B6213F" w:rsidDel="00465FFF" w:rsidRDefault="00B6213F">
      <w:pPr>
        <w:rPr>
          <w:del w:id="652" w:author="Hang Nguyen" w:date="2024-01-04T08:30:00Z"/>
        </w:rPr>
        <w:pPrChange w:id="653" w:author="Hang Nguyen" w:date="2024-01-03T15:24:00Z">
          <w:pPr>
            <w:pStyle w:val="ListParagraph"/>
            <w:numPr>
              <w:ilvl w:val="0"/>
              <w:numId w:val="40"/>
            </w:numPr>
            <w:ind w:left="1440" w:hanging="360"/>
          </w:pPr>
        </w:pPrChange>
      </w:pPr>
      <w:del w:id="654" w:author="Hang Nguyen" w:date="2024-01-04T08:30:00Z">
        <w:r w:rsidRPr="00B6213F" w:rsidDel="00465FFF">
          <w:delText>Kiểm thử phần mềm để tránh những rủi ro, lỗi phát sinh trong suốt quá trình tạo ra sản phẩm.</w:delText>
        </w:r>
      </w:del>
    </w:p>
    <w:p w14:paraId="0C70B92F" w14:textId="17C0D0F4" w:rsidR="00B6213F" w:rsidRPr="00B6213F" w:rsidDel="00465FFF" w:rsidRDefault="00B6213F">
      <w:pPr>
        <w:rPr>
          <w:del w:id="655" w:author="Hang Nguyen" w:date="2024-01-04T08:30:00Z"/>
        </w:rPr>
        <w:pPrChange w:id="656" w:author="Hang Nguyen" w:date="2024-01-03T15:24:00Z">
          <w:pPr>
            <w:pStyle w:val="ListParagraph"/>
            <w:numPr>
              <w:ilvl w:val="0"/>
              <w:numId w:val="40"/>
            </w:numPr>
            <w:ind w:left="1440" w:hanging="360"/>
          </w:pPr>
        </w:pPrChange>
      </w:pPr>
      <w:del w:id="657" w:author="Hang Nguyen" w:date="2024-01-04T08:30:00Z">
        <w:r w:rsidRPr="00B6213F" w:rsidDel="00465FFF">
          <w:delText>Lỗi càng phát hiện ra sớm càng giúp tránh được rủi ro và chi phí.</w:delText>
        </w:r>
      </w:del>
    </w:p>
    <w:p w14:paraId="5B7CF8A5" w14:textId="070759B3" w:rsidR="00B6213F" w:rsidRPr="00B6213F" w:rsidDel="00465FFF" w:rsidRDefault="00B6213F" w:rsidP="00081D8E">
      <w:pPr>
        <w:rPr>
          <w:del w:id="658" w:author="Hang Nguyen" w:date="2024-01-04T08:30:00Z"/>
        </w:rPr>
      </w:pPr>
      <w:del w:id="659" w:author="Hang Nguyen" w:date="2024-01-04T08:30:00Z">
        <w:r w:rsidRPr="00B6213F" w:rsidDel="00465FFF">
          <w:delText>Mục đích của kiểm thử phần mềm:</w:delText>
        </w:r>
      </w:del>
    </w:p>
    <w:p w14:paraId="14B15EBC" w14:textId="4DE35A06" w:rsidR="00607978" w:rsidDel="00465FFF" w:rsidRDefault="00607978">
      <w:pPr>
        <w:rPr>
          <w:del w:id="660" w:author="Hang Nguyen" w:date="2024-01-04T08:30:00Z"/>
        </w:rPr>
        <w:pPrChange w:id="661" w:author="Hang Nguyen" w:date="2024-01-03T15:24:00Z">
          <w:pPr>
            <w:pStyle w:val="ListParagraph"/>
            <w:numPr>
              <w:ilvl w:val="0"/>
              <w:numId w:val="41"/>
            </w:numPr>
            <w:ind w:left="1440" w:hanging="360"/>
          </w:pPr>
        </w:pPrChange>
      </w:pPr>
      <w:del w:id="662" w:author="Hang Nguyen" w:date="2024-01-04T08:30:00Z">
        <w:r w:rsidDel="00465FFF">
          <w:delText>Kiểm tra xem phần mềm (sản phẩm) đã đáp ứng tất cả yêu cầu đã mô tả chưa hoặc xác nhận xem phần mềm đã hoàn thiện và hoạt động đúng như mong đợi của người dùng và các bên liên quan khác chưa.</w:delText>
        </w:r>
      </w:del>
    </w:p>
    <w:p w14:paraId="738BFDE7" w14:textId="44259993" w:rsidR="00607978" w:rsidDel="00465FFF" w:rsidRDefault="00607978">
      <w:pPr>
        <w:rPr>
          <w:del w:id="663" w:author="Hang Nguyen" w:date="2024-01-04T08:30:00Z"/>
        </w:rPr>
        <w:pPrChange w:id="664" w:author="Hang Nguyen" w:date="2024-01-03T15:24:00Z">
          <w:pPr>
            <w:pStyle w:val="ListParagraph"/>
            <w:numPr>
              <w:ilvl w:val="0"/>
              <w:numId w:val="41"/>
            </w:numPr>
            <w:ind w:left="1440" w:hanging="360"/>
          </w:pPr>
        </w:pPrChange>
      </w:pPr>
      <w:del w:id="665" w:author="Hang Nguyen" w:date="2024-01-04T08:30:00Z">
        <w:r w:rsidDel="00465FFF">
          <w:delText>Kiểm thử để ngăn ngừa lỗi bằng cách đánh giá (review) tài liệu mô tả yêu cầu hay thiết kế hệ thống, bao gồm mã nguồn (source code) để phát hiện lỗi sớm.</w:delText>
        </w:r>
      </w:del>
    </w:p>
    <w:p w14:paraId="5C987C2E" w14:textId="66950A85" w:rsidR="00607978" w:rsidDel="00465FFF" w:rsidRDefault="00607978">
      <w:pPr>
        <w:rPr>
          <w:del w:id="666" w:author="Hang Nguyen" w:date="2024-01-04T08:30:00Z"/>
        </w:rPr>
        <w:pPrChange w:id="667" w:author="Hang Nguyen" w:date="2024-01-03T15:24:00Z">
          <w:pPr>
            <w:pStyle w:val="ListParagraph"/>
            <w:numPr>
              <w:ilvl w:val="0"/>
              <w:numId w:val="41"/>
            </w:numPr>
            <w:ind w:left="1440" w:hanging="360"/>
          </w:pPr>
        </w:pPrChange>
      </w:pPr>
      <w:del w:id="668" w:author="Hang Nguyen" w:date="2024-01-04T08:30:00Z">
        <w:r w:rsidDel="00465FFF">
          <w:delText>Kiểm thử nhằm nâng cao chất lượng phần mềm, tăng sự tin tưởng của khách hàng đối với phần mềm thông qua việc phát hiện lỗi và sửa lỗi (và phải kiểm thử lại sau khi được sửa).</w:delText>
        </w:r>
      </w:del>
    </w:p>
    <w:p w14:paraId="60E0D4E3" w14:textId="1FD5C015" w:rsidR="00607978" w:rsidDel="00465FFF" w:rsidRDefault="00607978">
      <w:pPr>
        <w:rPr>
          <w:del w:id="669" w:author="Hang Nguyen" w:date="2024-01-04T08:30:00Z"/>
        </w:rPr>
        <w:pPrChange w:id="670" w:author="Hang Nguyen" w:date="2024-01-03T15:24:00Z">
          <w:pPr>
            <w:pStyle w:val="ListParagraph"/>
            <w:numPr>
              <w:ilvl w:val="0"/>
              <w:numId w:val="41"/>
            </w:numPr>
            <w:ind w:left="1440" w:hanging="360"/>
          </w:pPr>
        </w:pPrChange>
      </w:pPr>
      <w:del w:id="671" w:author="Hang Nguyen" w:date="2024-01-04T08:30:00Z">
        <w:r w:rsidDel="00465FFF">
          <w:delText>Cung cấp thông tin cho các bên liên quan (bao gồm quản lý dự án hay khách hàng tùy dự án) để họ có thể đưa ra quyết định về việc phát hành (release) một phần mềm nào đó hay không</w:delText>
        </w:r>
      </w:del>
    </w:p>
    <w:p w14:paraId="0DFCE712" w14:textId="78A757F1" w:rsidR="00607978" w:rsidDel="00465FFF" w:rsidRDefault="00607978">
      <w:pPr>
        <w:rPr>
          <w:del w:id="672" w:author="Hang Nguyen" w:date="2024-01-04T08:30:00Z"/>
        </w:rPr>
        <w:pPrChange w:id="673" w:author="Hang Nguyen" w:date="2024-01-03T15:24:00Z">
          <w:pPr>
            <w:pStyle w:val="ListParagraph"/>
            <w:numPr>
              <w:ilvl w:val="0"/>
              <w:numId w:val="41"/>
            </w:numPr>
            <w:ind w:left="1440" w:hanging="360"/>
          </w:pPr>
        </w:pPrChange>
      </w:pPr>
      <w:del w:id="674" w:author="Hang Nguyen" w:date="2024-01-04T08:30:00Z">
        <w:r w:rsidDel="00465FFF">
          <w:delText>Giảm thiểu rủi ro do lỗi của phần mềm gây ra trong quá trình sử dụng thực tế</w:delText>
        </w:r>
      </w:del>
    </w:p>
    <w:p w14:paraId="645BB119" w14:textId="16604E60" w:rsidR="00B6213F" w:rsidRPr="00B6213F" w:rsidDel="00465FFF" w:rsidRDefault="00B6213F">
      <w:pPr>
        <w:rPr>
          <w:del w:id="675" w:author="Hang Nguyen" w:date="2024-01-04T08:30:00Z"/>
        </w:rPr>
        <w:pPrChange w:id="676" w:author="Hang Nguyen" w:date="2024-01-03T15:24:00Z">
          <w:pPr>
            <w:pStyle w:val="ListParagraph"/>
            <w:numPr>
              <w:ilvl w:val="0"/>
              <w:numId w:val="41"/>
            </w:numPr>
            <w:ind w:left="1440" w:hanging="360"/>
          </w:pPr>
        </w:pPrChange>
      </w:pPr>
      <w:del w:id="677" w:author="Hang Nguyen" w:date="2024-01-04T08:30:00Z">
        <w:r w:rsidRPr="00B6213F" w:rsidDel="00465FFF">
          <w:delText>Kiểm thử phần mềm để đánh giá phần mềm có đạt yêu cầu mong đợi hay có sai sót nào không?</w:delText>
        </w:r>
      </w:del>
    </w:p>
    <w:p w14:paraId="2CA60026" w14:textId="1C7B6261" w:rsidR="00B6213F" w:rsidRPr="00B6213F" w:rsidDel="00465FFF" w:rsidRDefault="00B6213F">
      <w:pPr>
        <w:rPr>
          <w:del w:id="678" w:author="Hang Nguyen" w:date="2024-01-04T08:30:00Z"/>
        </w:rPr>
        <w:pPrChange w:id="679" w:author="Hang Nguyen" w:date="2024-01-03T15:24:00Z">
          <w:pPr>
            <w:pStyle w:val="ListParagraph"/>
            <w:numPr>
              <w:ilvl w:val="0"/>
              <w:numId w:val="41"/>
            </w:numPr>
            <w:ind w:left="1440" w:hanging="360"/>
          </w:pPr>
        </w:pPrChange>
      </w:pPr>
      <w:del w:id="680" w:author="Hang Nguyen" w:date="2024-01-04T08:30:00Z">
        <w:r w:rsidRPr="00B6213F" w:rsidDel="00465FFF">
          <w:delText>Phần mềm có làm việc như mong muốn không?</w:delText>
        </w:r>
      </w:del>
    </w:p>
    <w:p w14:paraId="77607324" w14:textId="5803C0AC" w:rsidR="00B6213F" w:rsidRPr="00B6213F" w:rsidDel="00465FFF" w:rsidRDefault="00B6213F">
      <w:pPr>
        <w:rPr>
          <w:del w:id="681" w:author="Hang Nguyen" w:date="2024-01-04T08:30:00Z"/>
        </w:rPr>
        <w:pPrChange w:id="682" w:author="Hang Nguyen" w:date="2024-01-03T15:24:00Z">
          <w:pPr>
            <w:pStyle w:val="ListParagraph"/>
            <w:numPr>
              <w:ilvl w:val="0"/>
              <w:numId w:val="41"/>
            </w:numPr>
            <w:ind w:left="1440" w:hanging="360"/>
          </w:pPr>
        </w:pPrChange>
      </w:pPr>
      <w:del w:id="683" w:author="Hang Nguyen" w:date="2024-01-04T08:30:00Z">
        <w:r w:rsidRPr="00B6213F" w:rsidDel="00465FFF">
          <w:delText>Phần mềm có giải quyết được yêu cầu của khách hàng không?Nó làm được gì mà người dùng mong đợi?</w:delText>
        </w:r>
      </w:del>
    </w:p>
    <w:p w14:paraId="4A2E14E7" w14:textId="5CF2DB57" w:rsidR="00B6213F" w:rsidRPr="00B6213F" w:rsidDel="00465FFF" w:rsidRDefault="00B6213F">
      <w:pPr>
        <w:rPr>
          <w:del w:id="684" w:author="Hang Nguyen" w:date="2024-01-04T08:30:00Z"/>
        </w:rPr>
        <w:pPrChange w:id="685" w:author="Hang Nguyen" w:date="2024-01-03T15:24:00Z">
          <w:pPr>
            <w:pStyle w:val="ListParagraph"/>
            <w:numPr>
              <w:ilvl w:val="0"/>
              <w:numId w:val="41"/>
            </w:numPr>
            <w:ind w:left="1440" w:hanging="360"/>
          </w:pPr>
        </w:pPrChange>
      </w:pPr>
      <w:del w:id="686" w:author="Hang Nguyen" w:date="2024-01-04T08:30:00Z">
        <w:r w:rsidRPr="00B6213F" w:rsidDel="00465FFF">
          <w:delText>Người dùng có thích nó không?</w:delText>
        </w:r>
      </w:del>
    </w:p>
    <w:p w14:paraId="64E4C040" w14:textId="29BE5BC5" w:rsidR="00B6213F" w:rsidRPr="00B6213F" w:rsidDel="00465FFF" w:rsidRDefault="00B6213F">
      <w:pPr>
        <w:rPr>
          <w:del w:id="687" w:author="Hang Nguyen" w:date="2024-01-04T08:30:00Z"/>
        </w:rPr>
        <w:pPrChange w:id="688" w:author="Hang Nguyen" w:date="2024-01-03T15:24:00Z">
          <w:pPr>
            <w:pStyle w:val="ListParagraph"/>
            <w:numPr>
              <w:ilvl w:val="0"/>
              <w:numId w:val="41"/>
            </w:numPr>
            <w:ind w:left="1440" w:hanging="360"/>
          </w:pPr>
        </w:pPrChange>
      </w:pPr>
      <w:del w:id="689" w:author="Hang Nguyen" w:date="2024-01-04T08:30:00Z">
        <w:r w:rsidRPr="00B6213F" w:rsidDel="00465FFF">
          <w:delText>Nó có tương thích với các hệ thống khác của chúng ta hay không?</w:delText>
        </w:r>
      </w:del>
    </w:p>
    <w:p w14:paraId="5AF7246B" w14:textId="06D36B1D" w:rsidR="00B6213F" w:rsidRPr="00B6213F" w:rsidDel="00465FFF" w:rsidRDefault="00B6213F" w:rsidP="00C5630D">
      <w:pPr>
        <w:rPr>
          <w:del w:id="690" w:author="Hang Nguyen" w:date="2024-01-04T08:30:00Z"/>
        </w:rPr>
      </w:pPr>
    </w:p>
    <w:p w14:paraId="1B69F316" w14:textId="56AB9F9C" w:rsidR="006546EB" w:rsidRPr="006546EB" w:rsidDel="00465FFF" w:rsidRDefault="006546EB" w:rsidP="00C5630D">
      <w:pPr>
        <w:rPr>
          <w:del w:id="691" w:author="Hang Nguyen" w:date="2024-01-04T08:30:00Z"/>
          <w:b/>
          <w:bCs/>
          <w:i/>
          <w:iCs/>
        </w:rPr>
      </w:pPr>
      <w:del w:id="692" w:author="Hang Nguyen" w:date="2024-01-04T08:30:00Z">
        <w:r w:rsidRPr="006546EB" w:rsidDel="00465FFF">
          <w:rPr>
            <w:b/>
            <w:bCs/>
            <w:i/>
            <w:iCs/>
          </w:rPr>
          <w:delText>Tổng quan về kiểm thử ứng dụng</w:delText>
        </w:r>
      </w:del>
    </w:p>
    <w:p w14:paraId="3841EAB2" w14:textId="35C67E82" w:rsidR="00FE65AD" w:rsidDel="00465FFF" w:rsidRDefault="00AF05F8" w:rsidP="00C5630D">
      <w:pPr>
        <w:rPr>
          <w:del w:id="693" w:author="Hang Nguyen" w:date="2024-01-04T08:30:00Z"/>
        </w:rPr>
      </w:pPr>
      <w:del w:id="694" w:author="Hang Nguyen" w:date="2024-01-04T08:30:00Z">
        <w:r w:rsidRPr="00AF05F8" w:rsidDel="00465FFF">
          <w:delText>Kiểm thử tự động đã trở thành một phần không thể thiếu trong hoạt động kiểm thử phần mềm. Khi một ứng dụng được phát hành, cần phải đảm bảo rằng bản phát hành mới không gây ra lỗi mới nào cho các chức năng cũ. Kiểm thử tự động là một công cụ quan trọng trong phát triển ứng dụng Android. Việc áp dụng kiểm thử tự động một cách hiệu quả sẽ giúp nâng cao chất lượng của ứng dụng. Tuy nhiên, việc kiểm tra lại bằng tay tất cả các chức năng của ứng dụng sau mỗi lần sửa lỗi hoặc bổ sung tính năng mới là rất khó khăn và tốn thời gian. Do đó, kiểm thử tự động là một giải pháp cần thiết để mang lại hiệu quả về chi phí, nhân lực và thời gian kiểm thử.</w:delText>
        </w:r>
      </w:del>
    </w:p>
    <w:p w14:paraId="49B2EEBB" w14:textId="47BED40C" w:rsidR="00C5630D" w:rsidRPr="00C5630D" w:rsidRDefault="00C5630D" w:rsidP="00C5630D">
      <w:r w:rsidRPr="00C5630D">
        <w:t xml:space="preserve">Kiểm thử tự động là một kỹ thuật kiểm thử phần mềm thực hiện bằng cách sử dụng các công cụ kiểm thử tự động đặc biệt để thực hiện kiểm thử. Trong kiểm thử tự </w:t>
      </w:r>
      <w:r w:rsidRPr="00C5630D">
        <w:lastRenderedPageBreak/>
        <w:t>động, các công cụ kiểm thử sẽ thực hiện các bước kiểm thử theo kịch bản được xác định trước.</w:t>
      </w:r>
    </w:p>
    <w:p w14:paraId="3D65DE1F" w14:textId="001AD35D" w:rsidR="00023280" w:rsidRDefault="00023280" w:rsidP="00C5630D">
      <w:r>
        <w:t>Một số phương pháp kiểm thử tự động cho ứng dụng Android</w:t>
      </w:r>
      <w:del w:id="695" w:author="PT Thảo" w:date="2024-01-21T03:22:00Z">
        <w:r w:rsidDel="00824ED4">
          <w:delText xml:space="preserve"> </w:delText>
        </w:r>
      </w:del>
      <w:customXmlDelRangeStart w:id="696" w:author="PT Thảo" w:date="2024-01-21T03:22:00Z"/>
      <w:sdt>
        <w:sdtPr>
          <w:id w:val="-808706052"/>
          <w:citation/>
        </w:sdtPr>
        <w:sdtContent>
          <w:customXmlDelRangeEnd w:id="696"/>
          <w:del w:id="697" w:author="PT Thảo" w:date="2024-01-21T03:22:00Z">
            <w:r w:rsidR="008E3644" w:rsidDel="00824ED4">
              <w:fldChar w:fldCharType="begin"/>
            </w:r>
          </w:del>
          <w:del w:id="698" w:author="PT Thảo" w:date="2024-01-21T03:11:00Z">
            <w:r w:rsidR="008E3644" w:rsidDel="00763A9A">
              <w:delInstrText xml:space="preserve">CITATION 5 \l 1033 </w:delInstrText>
            </w:r>
          </w:del>
          <w:del w:id="699" w:author="PT Thảo" w:date="2024-01-21T03:22:00Z">
            <w:r w:rsidR="008E3644" w:rsidDel="00824ED4">
              <w:fldChar w:fldCharType="separate"/>
            </w:r>
          </w:del>
          <w:del w:id="700" w:author="PT Thảo" w:date="2024-01-21T03:11:00Z">
            <w:r w:rsidR="009E6CC6" w:rsidRPr="009E6CC6" w:rsidDel="00763A9A">
              <w:rPr>
                <w:noProof/>
              </w:rPr>
              <w:delText>[5]</w:delText>
            </w:r>
          </w:del>
          <w:del w:id="701" w:author="PT Thảo" w:date="2024-01-21T03:22:00Z">
            <w:r w:rsidR="008E3644" w:rsidDel="00824ED4">
              <w:fldChar w:fldCharType="end"/>
            </w:r>
          </w:del>
          <w:customXmlDelRangeStart w:id="702" w:author="PT Thảo" w:date="2024-01-21T03:22:00Z"/>
        </w:sdtContent>
      </w:sdt>
      <w:customXmlDelRangeEnd w:id="702"/>
      <w:r w:rsidR="00493620">
        <w:t>:</w:t>
      </w:r>
    </w:p>
    <w:p w14:paraId="10D4F81F" w14:textId="34511F5F" w:rsidR="00023280" w:rsidRPr="00023280" w:rsidRDefault="00023280" w:rsidP="00C642FF">
      <w:pPr>
        <w:numPr>
          <w:ilvl w:val="0"/>
          <w:numId w:val="109"/>
        </w:numPr>
        <w:rPr>
          <w:b/>
          <w:bCs/>
        </w:rPr>
      </w:pPr>
      <w:r w:rsidRPr="00023280">
        <w:rPr>
          <w:bCs/>
        </w:rPr>
        <w:t>Kiểm thử dựa trên mô hình (Model based</w:t>
      </w:r>
      <w:r w:rsidR="00B82000">
        <w:rPr>
          <w:bCs/>
        </w:rPr>
        <w:t xml:space="preserve"> Testing</w:t>
      </w:r>
      <w:r w:rsidRPr="00023280">
        <w:rPr>
          <w:bCs/>
        </w:rPr>
        <w:t>)</w:t>
      </w:r>
    </w:p>
    <w:p w14:paraId="553F7EC0" w14:textId="7941D6D9" w:rsidR="00023280" w:rsidRPr="00023280" w:rsidRDefault="00023280" w:rsidP="00C642FF">
      <w:pPr>
        <w:numPr>
          <w:ilvl w:val="0"/>
          <w:numId w:val="109"/>
        </w:numPr>
        <w:rPr>
          <w:b/>
          <w:bCs/>
        </w:rPr>
      </w:pPr>
      <w:r w:rsidRPr="00023280">
        <w:rPr>
          <w:bCs/>
        </w:rPr>
        <w:t>Ghi và phát lại (Record and Replay)</w:t>
      </w:r>
    </w:p>
    <w:p w14:paraId="7FEE5C25" w14:textId="347AB3CF" w:rsidR="00023280" w:rsidRPr="00023280" w:rsidRDefault="00023280" w:rsidP="00C642FF">
      <w:pPr>
        <w:numPr>
          <w:ilvl w:val="0"/>
          <w:numId w:val="109"/>
        </w:numPr>
        <w:rPr>
          <w:b/>
          <w:bCs/>
        </w:rPr>
      </w:pPr>
      <w:r w:rsidRPr="00023280">
        <w:rPr>
          <w:bCs/>
        </w:rPr>
        <w:t>Kiểm thử trên hệ thống (Systematic Testing)</w:t>
      </w:r>
    </w:p>
    <w:p w14:paraId="7651F3D2" w14:textId="54FD5AA6" w:rsidR="00023280" w:rsidRPr="00023280" w:rsidRDefault="00023280" w:rsidP="00C642FF">
      <w:pPr>
        <w:numPr>
          <w:ilvl w:val="0"/>
          <w:numId w:val="109"/>
        </w:numPr>
        <w:rPr>
          <w:b/>
          <w:bCs/>
        </w:rPr>
      </w:pPr>
      <w:r w:rsidRPr="00023280">
        <w:rPr>
          <w:bCs/>
        </w:rPr>
        <w:t>Kiểm thử mờ (Fuzzing)</w:t>
      </w:r>
    </w:p>
    <w:p w14:paraId="4103AD36" w14:textId="7E72D117" w:rsidR="00023280" w:rsidRPr="00023280" w:rsidRDefault="00023280" w:rsidP="00C642FF">
      <w:pPr>
        <w:numPr>
          <w:ilvl w:val="0"/>
          <w:numId w:val="109"/>
        </w:numPr>
        <w:rPr>
          <w:b/>
          <w:bCs/>
        </w:rPr>
      </w:pPr>
      <w:r w:rsidRPr="00023280">
        <w:rPr>
          <w:bCs/>
        </w:rPr>
        <w:t>Kiểm thử ngẫu nhiên (Random Testing)</w:t>
      </w:r>
    </w:p>
    <w:p w14:paraId="1654FA8A" w14:textId="5E5DACF8" w:rsidR="00023280" w:rsidRPr="00023280" w:rsidRDefault="00023280" w:rsidP="00C642FF">
      <w:pPr>
        <w:numPr>
          <w:ilvl w:val="0"/>
          <w:numId w:val="109"/>
        </w:numPr>
        <w:rPr>
          <w:b/>
          <w:bCs/>
        </w:rPr>
      </w:pPr>
      <w:r w:rsidRPr="00023280">
        <w:rPr>
          <w:bCs/>
        </w:rPr>
        <w:t>Kiểm thử theo kịch bản (Scripted based Testing)</w:t>
      </w:r>
    </w:p>
    <w:p w14:paraId="1968AFB0" w14:textId="6523B884" w:rsidR="00B770AE" w:rsidRDefault="00B770AE" w:rsidP="00B770AE">
      <w:pPr>
        <w:spacing w:before="120" w:after="120" w:line="288" w:lineRule="auto"/>
        <w:jc w:val="left"/>
      </w:pPr>
      <w:r>
        <w:t>Quy trình kiểm thử ứng dụng bao gồm các bước sau:</w:t>
      </w:r>
    </w:p>
    <w:p w14:paraId="6028BDF0" w14:textId="1B61C728" w:rsidR="00B770AE" w:rsidRPr="00B770AE" w:rsidRDefault="00B770AE" w:rsidP="00B770AE">
      <w:pPr>
        <w:spacing w:before="120" w:after="120" w:line="288" w:lineRule="auto"/>
        <w:ind w:left="720" w:firstLine="0"/>
        <w:rPr>
          <w:b/>
          <w:bCs/>
        </w:rPr>
      </w:pPr>
      <w:r w:rsidRPr="00AA1AAF">
        <w:rPr>
          <w:bCs/>
          <w:i/>
          <w:iCs/>
          <w:rPrChange w:id="703" w:author="Thảo Phạm" w:date="2024-01-22T08:35:00Z">
            <w:rPr>
              <w:b/>
              <w:bCs/>
            </w:rPr>
          </w:rPrChange>
        </w:rPr>
        <w:t>Bước 1</w:t>
      </w:r>
      <w:r>
        <w:rPr>
          <w:bCs/>
        </w:rPr>
        <w:t xml:space="preserve">: </w:t>
      </w:r>
      <w:r w:rsidRPr="00B770AE">
        <w:rPr>
          <w:bCs/>
        </w:rPr>
        <w:t>Lựa chọn công cụ kiểm thử: Lựa chọn các công cụ kiểm thử phù hợp với nhu cầu và mục tiêu của dự án.</w:t>
      </w:r>
    </w:p>
    <w:p w14:paraId="160B9993" w14:textId="31F78BBF" w:rsidR="00B770AE" w:rsidRPr="00B770AE" w:rsidRDefault="00B770AE" w:rsidP="00B770AE">
      <w:pPr>
        <w:spacing w:before="120" w:after="120" w:line="288" w:lineRule="auto"/>
        <w:ind w:left="720" w:firstLine="0"/>
        <w:rPr>
          <w:b/>
          <w:bCs/>
        </w:rPr>
      </w:pPr>
      <w:r w:rsidRPr="00AA1AAF">
        <w:rPr>
          <w:bCs/>
          <w:i/>
          <w:iCs/>
          <w:rPrChange w:id="704" w:author="Thảo Phạm" w:date="2024-01-22T08:35:00Z">
            <w:rPr>
              <w:b/>
              <w:bCs/>
            </w:rPr>
          </w:rPrChange>
        </w:rPr>
        <w:t>Bước 2</w:t>
      </w:r>
      <w:r>
        <w:rPr>
          <w:bCs/>
        </w:rPr>
        <w:t xml:space="preserve">: </w:t>
      </w:r>
      <w:r w:rsidRPr="00B770AE">
        <w:rPr>
          <w:bCs/>
        </w:rPr>
        <w:t xml:space="preserve">Chuẩn bị dữ liệu kiểm thử: </w:t>
      </w:r>
      <w:r>
        <w:rPr>
          <w:bCs/>
        </w:rPr>
        <w:t>Đ</w:t>
      </w:r>
      <w:r w:rsidRPr="00B770AE">
        <w:rPr>
          <w:bCs/>
        </w:rPr>
        <w:t>ể cung cấp cho các công cụ kiểm thử.</w:t>
      </w:r>
    </w:p>
    <w:p w14:paraId="560F59C5" w14:textId="741454A8" w:rsidR="00B770AE" w:rsidRPr="00B770AE" w:rsidRDefault="00B770AE" w:rsidP="00B770AE">
      <w:pPr>
        <w:spacing w:before="120" w:after="120" w:line="288" w:lineRule="auto"/>
        <w:ind w:left="720" w:firstLine="0"/>
        <w:rPr>
          <w:b/>
          <w:bCs/>
        </w:rPr>
      </w:pPr>
      <w:r w:rsidRPr="00AA1AAF">
        <w:rPr>
          <w:bCs/>
          <w:i/>
          <w:iCs/>
          <w:rPrChange w:id="705" w:author="Thảo Phạm" w:date="2024-01-22T08:35:00Z">
            <w:rPr>
              <w:b/>
              <w:bCs/>
            </w:rPr>
          </w:rPrChange>
        </w:rPr>
        <w:t>Bước 3</w:t>
      </w:r>
      <w:r>
        <w:rPr>
          <w:bCs/>
        </w:rPr>
        <w:t xml:space="preserve">: </w:t>
      </w:r>
      <w:r w:rsidRPr="00B770AE">
        <w:rPr>
          <w:bCs/>
        </w:rPr>
        <w:t>Chạy kịch bản kiểm thử: Chạy kịch bản kiểm thử đã được thiết kế.</w:t>
      </w:r>
    </w:p>
    <w:p w14:paraId="02D4D0ED" w14:textId="0048F7AC" w:rsidR="00493620" w:rsidRPr="008C684E" w:rsidRDefault="00B770AE" w:rsidP="008C684E">
      <w:pPr>
        <w:spacing w:before="120" w:after="120" w:line="288" w:lineRule="auto"/>
        <w:ind w:left="720" w:firstLine="0"/>
        <w:rPr>
          <w:b/>
          <w:bCs/>
        </w:rPr>
      </w:pPr>
      <w:r w:rsidRPr="00AA1AAF">
        <w:rPr>
          <w:bCs/>
          <w:i/>
          <w:iCs/>
          <w:rPrChange w:id="706" w:author="Thảo Phạm" w:date="2024-01-22T08:35:00Z">
            <w:rPr>
              <w:b/>
              <w:bCs/>
            </w:rPr>
          </w:rPrChange>
        </w:rPr>
        <w:t>Bước 4</w:t>
      </w:r>
      <w:r>
        <w:rPr>
          <w:bCs/>
        </w:rPr>
        <w:t xml:space="preserve">: </w:t>
      </w:r>
      <w:r w:rsidRPr="00B770AE">
        <w:rPr>
          <w:bCs/>
        </w:rPr>
        <w:t>Phân tích và báo cáo kết quả: Phân tích kết quả kiểm thử và báo cáo cho các bên liên quan.</w:t>
      </w:r>
    </w:p>
    <w:p w14:paraId="095449FB" w14:textId="6A8E56AB" w:rsidR="00B21122" w:rsidRDefault="00B21122" w:rsidP="00B21122">
      <w:pPr>
        <w:spacing w:before="120" w:after="120" w:line="288" w:lineRule="auto"/>
        <w:rPr>
          <w:ins w:id="707" w:author="PT Thảo" w:date="2024-01-20T22:33:00Z"/>
          <w:rFonts w:eastAsiaTheme="majorEastAsia" w:cstheme="majorBidi"/>
          <w:sz w:val="28"/>
          <w:szCs w:val="32"/>
        </w:rPr>
      </w:pPr>
      <w:r w:rsidRPr="00B21122">
        <w:rPr>
          <w:rFonts w:eastAsiaTheme="majorEastAsia" w:cstheme="majorBidi"/>
          <w:sz w:val="28"/>
          <w:szCs w:val="32"/>
        </w:rPr>
        <w:t>Sinh dữ liệu kiểm thử là một nhiệm vụ quan trọng trong kiểm thử phần mềm</w:t>
      </w:r>
      <w:r w:rsidR="008C684E">
        <w:rPr>
          <w:rFonts w:eastAsiaTheme="majorEastAsia" w:cstheme="majorBidi"/>
          <w:sz w:val="28"/>
          <w:szCs w:val="32"/>
        </w:rPr>
        <w:t xml:space="preserve">, </w:t>
      </w:r>
      <w:r w:rsidRPr="00B21122">
        <w:rPr>
          <w:rFonts w:eastAsiaTheme="majorEastAsia" w:cstheme="majorBidi"/>
          <w:sz w:val="28"/>
          <w:szCs w:val="32"/>
        </w:rPr>
        <w:t xml:space="preserve">giúp kiểm tra tính đầy đủ của ứng dụng bằng cách cung cấp một bộ dữ liệu đa dạng và đầy đủ. </w:t>
      </w:r>
      <w:r w:rsidR="008C684E">
        <w:rPr>
          <w:rFonts w:eastAsiaTheme="majorEastAsia" w:cstheme="majorBidi"/>
          <w:sz w:val="28"/>
          <w:szCs w:val="32"/>
        </w:rPr>
        <w:t>V</w:t>
      </w:r>
      <w:r w:rsidRPr="00B21122">
        <w:rPr>
          <w:rFonts w:eastAsiaTheme="majorEastAsia" w:cstheme="majorBidi"/>
          <w:sz w:val="28"/>
          <w:szCs w:val="32"/>
        </w:rPr>
        <w:t>iệc tự động hóa việc sinh dữ liệu kiểm thử là một giải p</w:t>
      </w:r>
      <w:r w:rsidR="008C684E">
        <w:rPr>
          <w:rFonts w:eastAsiaTheme="majorEastAsia" w:cstheme="majorBidi"/>
          <w:sz w:val="28"/>
          <w:szCs w:val="32"/>
        </w:rPr>
        <w:t>háp</w:t>
      </w:r>
      <w:r w:rsidRPr="00B21122">
        <w:rPr>
          <w:rFonts w:eastAsiaTheme="majorEastAsia" w:cstheme="majorBidi"/>
          <w:sz w:val="28"/>
          <w:szCs w:val="32"/>
        </w:rPr>
        <w:t xml:space="preserve"> để cải thiện hiệu quả và năng suất của kiểm thử phần mềm.</w:t>
      </w:r>
    </w:p>
    <w:p w14:paraId="7AE8A606" w14:textId="2960C3B9" w:rsidR="006572BE" w:rsidRDefault="00521DC2">
      <w:pPr>
        <w:pStyle w:val="Heading2"/>
        <w:rPr>
          <w:sz w:val="28"/>
          <w:szCs w:val="32"/>
        </w:rPr>
        <w:pPrChange w:id="708" w:author="PT Thảo" w:date="2024-01-20T22:36:00Z">
          <w:pPr>
            <w:spacing w:before="120" w:after="120" w:line="288" w:lineRule="auto"/>
          </w:pPr>
        </w:pPrChange>
      </w:pPr>
      <w:bookmarkStart w:id="709" w:name="_Toc157044612"/>
      <w:moveToRangeStart w:id="710" w:author="PT Thảo" w:date="2024-01-20T22:35:00Z" w:name="move156682544"/>
      <w:moveTo w:id="711" w:author="PT Thảo" w:date="2024-01-20T22:35:00Z">
        <w:r>
          <w:t>Một số phương pháp kiểm thử tự động cho ứng dụng Android</w:t>
        </w:r>
      </w:moveTo>
      <w:bookmarkEnd w:id="709"/>
      <w:moveToRangeEnd w:id="710"/>
    </w:p>
    <w:p w14:paraId="0AA980B4" w14:textId="77777777" w:rsidR="00521DC2" w:rsidRPr="00521DC2" w:rsidRDefault="00521DC2" w:rsidP="00521DC2">
      <w:pPr>
        <w:pStyle w:val="ListParagraph"/>
        <w:keepNext/>
        <w:keepLines/>
        <w:numPr>
          <w:ilvl w:val="1"/>
          <w:numId w:val="1"/>
        </w:numPr>
        <w:contextualSpacing w:val="0"/>
        <w:jc w:val="both"/>
        <w:outlineLvl w:val="2"/>
        <w:rPr>
          <w:ins w:id="712" w:author="PT Thảo" w:date="2024-01-20T22:38:00Z"/>
          <w:rFonts w:eastAsiaTheme="majorEastAsia" w:cstheme="majorBidi"/>
          <w:i/>
          <w:vanish/>
          <w:szCs w:val="24"/>
        </w:rPr>
      </w:pPr>
      <w:bookmarkStart w:id="713" w:name="_Toc152154993"/>
      <w:bookmarkStart w:id="714" w:name="_Toc152170881"/>
      <w:bookmarkStart w:id="715" w:name="_Toc152170932"/>
      <w:bookmarkStart w:id="716" w:name="_Toc156822030"/>
      <w:bookmarkStart w:id="717" w:name="_Toc156871296"/>
      <w:bookmarkStart w:id="718" w:name="_Toc156884089"/>
      <w:bookmarkStart w:id="719" w:name="_Toc156898204"/>
      <w:bookmarkStart w:id="720" w:name="_Toc157044613"/>
      <w:bookmarkEnd w:id="713"/>
      <w:bookmarkEnd w:id="714"/>
      <w:bookmarkEnd w:id="715"/>
      <w:bookmarkEnd w:id="716"/>
      <w:bookmarkEnd w:id="717"/>
      <w:bookmarkEnd w:id="718"/>
      <w:bookmarkEnd w:id="719"/>
      <w:bookmarkEnd w:id="720"/>
    </w:p>
    <w:p w14:paraId="0D68D0B5" w14:textId="36B2F68E" w:rsidR="00175357" w:rsidRPr="00B24606" w:rsidRDefault="00175357">
      <w:pPr>
        <w:pStyle w:val="Heading3"/>
        <w:pPrChange w:id="721" w:author="PT Thảo" w:date="2024-01-20T22:38:00Z">
          <w:pPr>
            <w:pStyle w:val="Heading2"/>
          </w:pPr>
        </w:pPrChange>
      </w:pPr>
      <w:bookmarkStart w:id="722" w:name="_Toc157044614"/>
      <w:r>
        <w:t xml:space="preserve">Phương pháp kiểm thử </w:t>
      </w:r>
      <w:r w:rsidR="00744846">
        <w:t>Fuzz</w:t>
      </w:r>
      <w:r w:rsidR="00A90B91">
        <w:t xml:space="preserve"> Test</w:t>
      </w:r>
      <w:r w:rsidR="00744846">
        <w:t>ing</w:t>
      </w:r>
      <w:bookmarkEnd w:id="722"/>
    </w:p>
    <w:p w14:paraId="06282D02" w14:textId="77777777" w:rsidR="00B6213F" w:rsidRPr="00B6213F" w:rsidRDefault="00B6213F">
      <w:pPr>
        <w:pStyle w:val="ListParagraph"/>
        <w:keepNext/>
        <w:keepLines/>
        <w:numPr>
          <w:ilvl w:val="0"/>
          <w:numId w:val="14"/>
        </w:numPr>
        <w:contextualSpacing w:val="0"/>
        <w:outlineLvl w:val="2"/>
        <w:rPr>
          <w:rFonts w:eastAsiaTheme="majorEastAsia" w:cstheme="majorBidi"/>
          <w:b w:val="0"/>
          <w:i/>
          <w:vanish/>
          <w:szCs w:val="24"/>
        </w:rPr>
      </w:pPr>
      <w:bookmarkStart w:id="723" w:name="_Toc154660842"/>
      <w:bookmarkStart w:id="724" w:name="_Toc154660915"/>
      <w:bookmarkStart w:id="725" w:name="_Toc154663380"/>
      <w:bookmarkStart w:id="726" w:name="_Toc156822032"/>
      <w:bookmarkStart w:id="727" w:name="_Toc156871298"/>
      <w:bookmarkStart w:id="728" w:name="_Toc156884091"/>
      <w:bookmarkStart w:id="729" w:name="_Toc156898206"/>
      <w:bookmarkStart w:id="730" w:name="_Toc157044615"/>
      <w:bookmarkEnd w:id="723"/>
      <w:bookmarkEnd w:id="724"/>
      <w:bookmarkEnd w:id="725"/>
      <w:bookmarkEnd w:id="726"/>
      <w:bookmarkEnd w:id="727"/>
      <w:bookmarkEnd w:id="728"/>
      <w:bookmarkEnd w:id="729"/>
      <w:bookmarkEnd w:id="730"/>
    </w:p>
    <w:p w14:paraId="6CA667AD" w14:textId="77777777" w:rsidR="00B6213F" w:rsidRPr="00B6213F" w:rsidRDefault="00B6213F">
      <w:pPr>
        <w:pStyle w:val="ListParagraph"/>
        <w:keepNext/>
        <w:keepLines/>
        <w:numPr>
          <w:ilvl w:val="0"/>
          <w:numId w:val="14"/>
        </w:numPr>
        <w:contextualSpacing w:val="0"/>
        <w:outlineLvl w:val="2"/>
        <w:rPr>
          <w:rFonts w:eastAsiaTheme="majorEastAsia" w:cstheme="majorBidi"/>
          <w:b w:val="0"/>
          <w:i/>
          <w:vanish/>
          <w:szCs w:val="24"/>
        </w:rPr>
      </w:pPr>
      <w:bookmarkStart w:id="731" w:name="_Toc154660843"/>
      <w:bookmarkStart w:id="732" w:name="_Toc154660916"/>
      <w:bookmarkStart w:id="733" w:name="_Toc154663381"/>
      <w:bookmarkStart w:id="734" w:name="_Toc156822033"/>
      <w:bookmarkStart w:id="735" w:name="_Toc156871299"/>
      <w:bookmarkStart w:id="736" w:name="_Toc156884092"/>
      <w:bookmarkStart w:id="737" w:name="_Toc156898207"/>
      <w:bookmarkStart w:id="738" w:name="_Toc157044616"/>
      <w:bookmarkEnd w:id="731"/>
      <w:bookmarkEnd w:id="732"/>
      <w:bookmarkEnd w:id="733"/>
      <w:bookmarkEnd w:id="734"/>
      <w:bookmarkEnd w:id="735"/>
      <w:bookmarkEnd w:id="736"/>
      <w:bookmarkEnd w:id="737"/>
      <w:bookmarkEnd w:id="738"/>
    </w:p>
    <w:p w14:paraId="3D610718" w14:textId="77777777" w:rsidR="00B6213F" w:rsidRPr="00B6213F" w:rsidRDefault="00B6213F">
      <w:pPr>
        <w:pStyle w:val="ListParagraph"/>
        <w:keepNext/>
        <w:keepLines/>
        <w:numPr>
          <w:ilvl w:val="1"/>
          <w:numId w:val="14"/>
        </w:numPr>
        <w:contextualSpacing w:val="0"/>
        <w:outlineLvl w:val="2"/>
        <w:rPr>
          <w:rFonts w:eastAsiaTheme="majorEastAsia" w:cstheme="majorBidi"/>
          <w:b w:val="0"/>
          <w:i/>
          <w:vanish/>
          <w:szCs w:val="24"/>
        </w:rPr>
      </w:pPr>
      <w:bookmarkStart w:id="739" w:name="_Toc154660844"/>
      <w:bookmarkStart w:id="740" w:name="_Toc154660917"/>
      <w:bookmarkStart w:id="741" w:name="_Toc154663382"/>
      <w:bookmarkStart w:id="742" w:name="_Toc156822034"/>
      <w:bookmarkStart w:id="743" w:name="_Toc156871300"/>
      <w:bookmarkStart w:id="744" w:name="_Toc156884093"/>
      <w:bookmarkStart w:id="745" w:name="_Toc156898208"/>
      <w:bookmarkStart w:id="746" w:name="_Toc157044617"/>
      <w:bookmarkEnd w:id="739"/>
      <w:bookmarkEnd w:id="740"/>
      <w:bookmarkEnd w:id="741"/>
      <w:bookmarkEnd w:id="742"/>
      <w:bookmarkEnd w:id="743"/>
      <w:bookmarkEnd w:id="744"/>
      <w:bookmarkEnd w:id="745"/>
      <w:bookmarkEnd w:id="746"/>
    </w:p>
    <w:p w14:paraId="6B9DDCEC" w14:textId="77777777" w:rsidR="00B6213F" w:rsidRPr="00B6213F" w:rsidRDefault="00B6213F">
      <w:pPr>
        <w:pStyle w:val="ListParagraph"/>
        <w:keepNext/>
        <w:keepLines/>
        <w:numPr>
          <w:ilvl w:val="1"/>
          <w:numId w:val="14"/>
        </w:numPr>
        <w:contextualSpacing w:val="0"/>
        <w:outlineLvl w:val="2"/>
        <w:rPr>
          <w:rFonts w:eastAsiaTheme="majorEastAsia" w:cstheme="majorBidi"/>
          <w:b w:val="0"/>
          <w:i/>
          <w:vanish/>
          <w:szCs w:val="24"/>
        </w:rPr>
      </w:pPr>
      <w:bookmarkStart w:id="747" w:name="_Toc154660845"/>
      <w:bookmarkStart w:id="748" w:name="_Toc154660918"/>
      <w:bookmarkStart w:id="749" w:name="_Toc154663383"/>
      <w:bookmarkStart w:id="750" w:name="_Toc156822035"/>
      <w:bookmarkStart w:id="751" w:name="_Toc156871301"/>
      <w:bookmarkStart w:id="752" w:name="_Toc156884094"/>
      <w:bookmarkStart w:id="753" w:name="_Toc156898209"/>
      <w:bookmarkStart w:id="754" w:name="_Toc157044618"/>
      <w:bookmarkEnd w:id="747"/>
      <w:bookmarkEnd w:id="748"/>
      <w:bookmarkEnd w:id="749"/>
      <w:bookmarkEnd w:id="750"/>
      <w:bookmarkEnd w:id="751"/>
      <w:bookmarkEnd w:id="752"/>
      <w:bookmarkEnd w:id="753"/>
      <w:bookmarkEnd w:id="754"/>
    </w:p>
    <w:p w14:paraId="41667CA7" w14:textId="163526AF" w:rsidR="00EF7BCC" w:rsidRPr="00521DC2" w:rsidRDefault="00EF7BCC">
      <w:pPr>
        <w:pStyle w:val="Heading4"/>
        <w:numPr>
          <w:ilvl w:val="3"/>
          <w:numId w:val="87"/>
        </w:numPr>
        <w:ind w:left="1710"/>
        <w:rPr>
          <w:sz w:val="28"/>
          <w:szCs w:val="32"/>
        </w:rPr>
        <w:pPrChange w:id="755" w:author="Thảo Phạm" w:date="2024-01-22T08:48:00Z">
          <w:pPr>
            <w:pStyle w:val="Heading3"/>
            <w:numPr>
              <w:numId w:val="14"/>
            </w:numPr>
            <w:ind w:left="285"/>
          </w:pPr>
        </w:pPrChange>
      </w:pPr>
      <w:bookmarkStart w:id="756" w:name="_Toc157044619"/>
      <w:r>
        <w:t xml:space="preserve">Khái niệm </w:t>
      </w:r>
      <w:r w:rsidRPr="00EF7BCC">
        <w:t>Fuzz</w:t>
      </w:r>
      <w:r>
        <w:t xml:space="preserve"> Testing</w:t>
      </w:r>
      <w:bookmarkEnd w:id="756"/>
    </w:p>
    <w:p w14:paraId="35BA6B28" w14:textId="7CF255AA" w:rsidR="003A36DD" w:rsidRDefault="00EF7BCC" w:rsidP="00B25542">
      <w:r>
        <w:t>Fuzz testing là một phương pháp kiểm thử phần mềm tự động, tạo ra các đầu vào ngẫu nhiên, bao gồm các dữ liệu không hợp lệ, không đúng định dạng hoặc không mong muốn và sau đó đưa các đầu vào này vào hệ thống. Công cụ</w:t>
      </w:r>
      <w:r w:rsidR="008C684E">
        <w:t xml:space="preserve"> </w:t>
      </w:r>
      <w:r>
        <w:t>sẽ giám sát hệ thống để tìm kiếm các lỗi hoặc lỗ hổng</w:t>
      </w:r>
      <w:r w:rsidR="008C684E">
        <w:t xml:space="preserve"> </w:t>
      </w:r>
      <w:r w:rsidR="00B25542">
        <w:t xml:space="preserve">và </w:t>
      </w:r>
      <w:r w:rsidR="005B446A" w:rsidRPr="005B446A">
        <w:t>không đòi hỏi quyền truy cập vào mã nguồn</w:t>
      </w:r>
      <w:r w:rsidR="005F0ABF">
        <w:t xml:space="preserve"> nên </w:t>
      </w:r>
      <w:r w:rsidR="005B446A" w:rsidRPr="005B446A">
        <w:t>khả năng tìm thấy lỗi nhanh</w:t>
      </w:r>
      <w:r w:rsidR="00612E54">
        <w:t xml:space="preserve"> chóng</w:t>
      </w:r>
      <w:ins w:id="757" w:author="Thảo Phạm" w:date="2024-01-22T08:40:00Z">
        <w:r w:rsidR="00AA1AAF">
          <w:t>.</w:t>
        </w:r>
      </w:ins>
      <w:customXmlDelRangeStart w:id="758" w:author="PT Thảo" w:date="2024-01-21T03:23:00Z"/>
      <w:sdt>
        <w:sdtPr>
          <w:id w:val="-127406077"/>
          <w:citation/>
        </w:sdtPr>
        <w:sdtContent>
          <w:customXmlDelRangeEnd w:id="758"/>
          <w:del w:id="759" w:author="PT Thảo" w:date="2024-01-21T03:23:00Z">
            <w:r w:rsidR="000A5F71" w:rsidDel="00824ED4">
              <w:fldChar w:fldCharType="begin"/>
            </w:r>
          </w:del>
          <w:del w:id="760" w:author="PT Thảo" w:date="2024-01-21T03:14:00Z">
            <w:r w:rsidR="000A5F71" w:rsidDel="00763A9A">
              <w:delInstrText xml:space="preserve">CITATION 6 \l 1033 </w:delInstrText>
            </w:r>
          </w:del>
          <w:del w:id="761" w:author="PT Thảo" w:date="2024-01-21T03:23:00Z">
            <w:r w:rsidR="000A5F71" w:rsidDel="00824ED4">
              <w:fldChar w:fldCharType="separate"/>
            </w:r>
          </w:del>
          <w:del w:id="762" w:author="PT Thảo" w:date="2024-01-21T03:14:00Z">
            <w:r w:rsidR="009E6CC6" w:rsidDel="00763A9A">
              <w:rPr>
                <w:noProof/>
              </w:rPr>
              <w:delText xml:space="preserve"> </w:delText>
            </w:r>
            <w:r w:rsidR="009E6CC6" w:rsidRPr="009E6CC6" w:rsidDel="00763A9A">
              <w:rPr>
                <w:noProof/>
              </w:rPr>
              <w:delText>[6]</w:delText>
            </w:r>
          </w:del>
          <w:del w:id="763" w:author="PT Thảo" w:date="2024-01-21T03:23:00Z">
            <w:r w:rsidR="000A5F71" w:rsidDel="00824ED4">
              <w:fldChar w:fldCharType="end"/>
            </w:r>
          </w:del>
          <w:customXmlDelRangeStart w:id="764" w:author="PT Thảo" w:date="2024-01-21T03:23:00Z"/>
        </w:sdtContent>
      </w:sdt>
      <w:customXmlDelRangeEnd w:id="764"/>
      <w:del w:id="765" w:author="PT Thảo" w:date="2024-01-21T03:23:00Z">
        <w:r w:rsidR="005B446A" w:rsidRPr="005B446A" w:rsidDel="00824ED4">
          <w:delText>.</w:delText>
        </w:r>
      </w:del>
    </w:p>
    <w:p w14:paraId="5A0F0C32" w14:textId="293BD7CC" w:rsidR="00980F91" w:rsidRPr="00F202C5" w:rsidRDefault="005F0ABF">
      <w:pPr>
        <w:pStyle w:val="Heading4"/>
        <w:numPr>
          <w:ilvl w:val="3"/>
          <w:numId w:val="87"/>
        </w:numPr>
        <w:ind w:left="1710"/>
        <w:pPrChange w:id="766" w:author="Thảo Phạm" w:date="2024-01-22T08:50:00Z">
          <w:pPr>
            <w:pStyle w:val="Heading3"/>
          </w:pPr>
        </w:pPrChange>
      </w:pPr>
      <w:bookmarkStart w:id="767" w:name="_Toc157044620"/>
      <w:r w:rsidRPr="00F202C5">
        <w:t>Các giai đoạn của kiểm thử Fuzz</w:t>
      </w:r>
      <w:bookmarkEnd w:id="767"/>
    </w:p>
    <w:p w14:paraId="24BEAAE9" w14:textId="561D141E" w:rsidR="00980F91" w:rsidRPr="0062328E" w:rsidRDefault="005A0FE1" w:rsidP="00980F91">
      <w:pPr>
        <w:rPr>
          <w:bCs/>
          <w:i/>
          <w:iCs/>
          <w:rPrChange w:id="768" w:author="Thảo Phạm" w:date="2024-01-22T08:27:00Z">
            <w:rPr>
              <w:b/>
              <w:bCs/>
            </w:rPr>
          </w:rPrChange>
        </w:rPr>
      </w:pPr>
      <w:r w:rsidRPr="0062328E">
        <w:rPr>
          <w:bCs/>
          <w:i/>
          <w:iCs/>
          <w:rPrChange w:id="769" w:author="Thảo Phạm" w:date="2024-01-22T08:27:00Z">
            <w:rPr>
              <w:rFonts w:eastAsiaTheme="majorEastAsia" w:cstheme="majorBidi"/>
              <w:b/>
              <w:bCs/>
              <w:i/>
              <w:szCs w:val="24"/>
            </w:rPr>
          </w:rPrChange>
        </w:rPr>
        <w:t>Giai đoạn</w:t>
      </w:r>
      <w:r w:rsidR="00980F91" w:rsidRPr="0062328E">
        <w:rPr>
          <w:bCs/>
          <w:i/>
          <w:iCs/>
          <w:rPrChange w:id="770" w:author="Thảo Phạm" w:date="2024-01-22T08:27:00Z">
            <w:rPr>
              <w:rFonts w:eastAsiaTheme="majorEastAsia" w:cstheme="majorBidi"/>
              <w:b/>
              <w:bCs/>
              <w:i/>
              <w:szCs w:val="24"/>
            </w:rPr>
          </w:rPrChange>
        </w:rPr>
        <w:t xml:space="preserve"> 1: </w:t>
      </w:r>
      <w:r w:rsidR="0088462E" w:rsidRPr="0062328E">
        <w:rPr>
          <w:bCs/>
          <w:i/>
          <w:iCs/>
          <w:rPrChange w:id="771" w:author="Thảo Phạm" w:date="2024-01-22T08:27:00Z">
            <w:rPr>
              <w:rFonts w:eastAsiaTheme="majorEastAsia" w:cstheme="majorBidi"/>
              <w:b/>
              <w:bCs/>
              <w:i/>
              <w:szCs w:val="24"/>
            </w:rPr>
          </w:rPrChange>
        </w:rPr>
        <w:t xml:space="preserve">Xác định mục tiêu (Identify </w:t>
      </w:r>
      <w:r w:rsidR="005400CA" w:rsidRPr="0062328E">
        <w:rPr>
          <w:bCs/>
          <w:i/>
          <w:iCs/>
          <w:rPrChange w:id="772" w:author="Thảo Phạm" w:date="2024-01-22T08:27:00Z">
            <w:rPr>
              <w:rFonts w:eastAsiaTheme="majorEastAsia" w:cstheme="majorBidi"/>
              <w:b/>
              <w:bCs/>
              <w:i/>
              <w:szCs w:val="24"/>
            </w:rPr>
          </w:rPrChange>
        </w:rPr>
        <w:t>T</w:t>
      </w:r>
      <w:r w:rsidR="0088462E" w:rsidRPr="0062328E">
        <w:rPr>
          <w:bCs/>
          <w:i/>
          <w:iCs/>
          <w:rPrChange w:id="773" w:author="Thảo Phạm" w:date="2024-01-22T08:27:00Z">
            <w:rPr>
              <w:rFonts w:eastAsiaTheme="majorEastAsia" w:cstheme="majorBidi"/>
              <w:b/>
              <w:bCs/>
              <w:i/>
              <w:szCs w:val="24"/>
            </w:rPr>
          </w:rPrChange>
        </w:rPr>
        <w:t>arget</w:t>
      </w:r>
      <w:r w:rsidR="002F63D2" w:rsidRPr="0062328E">
        <w:rPr>
          <w:bCs/>
          <w:i/>
          <w:iCs/>
          <w:rPrChange w:id="774" w:author="Thảo Phạm" w:date="2024-01-22T08:27:00Z">
            <w:rPr>
              <w:rFonts w:eastAsiaTheme="majorEastAsia" w:cstheme="majorBidi"/>
              <w:b/>
              <w:bCs/>
              <w:i/>
              <w:szCs w:val="24"/>
            </w:rPr>
          </w:rPrChange>
        </w:rPr>
        <w:t>)</w:t>
      </w:r>
    </w:p>
    <w:p w14:paraId="7A8A9564" w14:textId="189B4F9C" w:rsidR="002F63D2" w:rsidRPr="0062328E" w:rsidRDefault="0088462E" w:rsidP="002F63D2">
      <w:pPr>
        <w:rPr>
          <w:bCs/>
          <w:i/>
          <w:iCs/>
          <w:rPrChange w:id="775" w:author="Thảo Phạm" w:date="2024-01-22T08:28:00Z">
            <w:rPr>
              <w:b/>
              <w:bCs/>
            </w:rPr>
          </w:rPrChange>
        </w:rPr>
      </w:pPr>
      <w:r w:rsidRPr="0062328E">
        <w:rPr>
          <w:bCs/>
          <w:i/>
          <w:iCs/>
          <w:rPrChange w:id="776" w:author="Thảo Phạm" w:date="2024-01-22T08:28:00Z">
            <w:rPr>
              <w:b/>
              <w:bCs/>
            </w:rPr>
          </w:rPrChange>
        </w:rPr>
        <w:t>Giai đoạn 2: Xác định đầu vào (Identify the Inputs)</w:t>
      </w:r>
    </w:p>
    <w:p w14:paraId="280DB78C" w14:textId="134959FE" w:rsidR="0088462E" w:rsidRPr="0062328E" w:rsidDel="00AA1AAF" w:rsidRDefault="0088462E" w:rsidP="0088462E">
      <w:pPr>
        <w:rPr>
          <w:del w:id="777" w:author="Thảo Phạm" w:date="2024-01-22T08:37:00Z"/>
          <w:i/>
          <w:iCs/>
          <w:rPrChange w:id="778" w:author="Thảo Phạm" w:date="2024-01-22T08:41:00Z">
            <w:rPr>
              <w:del w:id="779" w:author="Thảo Phạm" w:date="2024-01-22T08:37:00Z"/>
            </w:rPr>
          </w:rPrChange>
        </w:rPr>
      </w:pPr>
      <w:del w:id="780" w:author="Thảo Phạm" w:date="2024-01-22T08:37:00Z">
        <w:r w:rsidRPr="0062328E" w:rsidDel="00AA1AAF">
          <w:rPr>
            <w:i/>
            <w:iCs/>
            <w:rPrChange w:id="781" w:author="Thảo Phạm" w:date="2024-01-22T08:41:00Z">
              <w:rPr/>
            </w:rPrChange>
          </w:rPr>
          <w:delText>-</w:delText>
        </w:r>
        <w:r w:rsidRPr="0062328E" w:rsidDel="00AA1AAF">
          <w:rPr>
            <w:i/>
            <w:iCs/>
            <w:rPrChange w:id="782" w:author="Thảo Phạm" w:date="2024-01-22T08:41:00Z">
              <w:rPr/>
            </w:rPrChange>
          </w:rPr>
          <w:tab/>
        </w:r>
        <w:r w:rsidR="00610104" w:rsidRPr="0062328E" w:rsidDel="00AA1AAF">
          <w:rPr>
            <w:i/>
            <w:iCs/>
            <w:rPrChange w:id="783" w:author="Thảo Phạm" w:date="2024-01-22T08:41:00Z">
              <w:rPr/>
            </w:rPrChange>
          </w:rPr>
          <w:delText xml:space="preserve"> </w:delText>
        </w:r>
        <w:r w:rsidRPr="0062328E" w:rsidDel="00AA1AAF">
          <w:rPr>
            <w:i/>
            <w:iCs/>
            <w:rPrChange w:id="784" w:author="Thảo Phạm" w:date="2024-01-22T08:41:00Z">
              <w:rPr/>
            </w:rPrChange>
          </w:rPr>
          <w:delText>Các đối tượng COM</w:delText>
        </w:r>
      </w:del>
    </w:p>
    <w:p w14:paraId="259B7F01" w14:textId="7385C3BD" w:rsidR="00610104" w:rsidRPr="0062328E" w:rsidRDefault="0088462E" w:rsidP="002F63D2">
      <w:pPr>
        <w:rPr>
          <w:bCs/>
          <w:i/>
          <w:iCs/>
          <w:rPrChange w:id="785" w:author="Thảo Phạm" w:date="2024-01-22T08:41:00Z">
            <w:rPr>
              <w:b/>
              <w:bCs/>
            </w:rPr>
          </w:rPrChange>
        </w:rPr>
      </w:pPr>
      <w:r w:rsidRPr="0062328E">
        <w:rPr>
          <w:bCs/>
          <w:i/>
          <w:iCs/>
          <w:rPrChange w:id="786" w:author="Thảo Phạm" w:date="2024-01-22T08:41:00Z">
            <w:rPr>
              <w:b/>
              <w:bCs/>
            </w:rPr>
          </w:rPrChange>
        </w:rPr>
        <w:t xml:space="preserve">Giai đoạn 3: </w:t>
      </w:r>
      <w:r w:rsidR="00610104" w:rsidRPr="0062328E">
        <w:rPr>
          <w:bCs/>
          <w:i/>
          <w:iCs/>
          <w:rPrChange w:id="787" w:author="Thảo Phạm" w:date="2024-01-22T08:41:00Z">
            <w:rPr>
              <w:b/>
              <w:bCs/>
            </w:rPr>
          </w:rPrChange>
        </w:rPr>
        <w:t xml:space="preserve">Sinh dữ liệu </w:t>
      </w:r>
      <w:r w:rsidR="005400CA" w:rsidRPr="0062328E">
        <w:rPr>
          <w:bCs/>
          <w:i/>
          <w:iCs/>
          <w:rPrChange w:id="788" w:author="Thảo Phạm" w:date="2024-01-22T08:41:00Z">
            <w:rPr>
              <w:b/>
              <w:bCs/>
            </w:rPr>
          </w:rPrChange>
        </w:rPr>
        <w:t>Fuzz</w:t>
      </w:r>
      <w:r w:rsidR="00610104" w:rsidRPr="0062328E">
        <w:rPr>
          <w:bCs/>
          <w:i/>
          <w:iCs/>
          <w:rPrChange w:id="789" w:author="Thảo Phạm" w:date="2024-01-22T08:41:00Z">
            <w:rPr>
              <w:b/>
              <w:bCs/>
            </w:rPr>
          </w:rPrChange>
        </w:rPr>
        <w:t xml:space="preserve"> (Generate Fuzz</w:t>
      </w:r>
      <w:r w:rsidR="005400CA" w:rsidRPr="0062328E">
        <w:rPr>
          <w:bCs/>
          <w:i/>
          <w:iCs/>
          <w:rPrChange w:id="790" w:author="Thảo Phạm" w:date="2024-01-22T08:41:00Z">
            <w:rPr>
              <w:b/>
              <w:bCs/>
            </w:rPr>
          </w:rPrChange>
        </w:rPr>
        <w:t>ed</w:t>
      </w:r>
      <w:r w:rsidR="00610104" w:rsidRPr="0062328E">
        <w:rPr>
          <w:bCs/>
          <w:i/>
          <w:iCs/>
          <w:rPrChange w:id="791" w:author="Thảo Phạm" w:date="2024-01-22T08:41:00Z">
            <w:rPr>
              <w:b/>
              <w:bCs/>
            </w:rPr>
          </w:rPrChange>
        </w:rPr>
        <w:t xml:space="preserve"> Data)</w:t>
      </w:r>
    </w:p>
    <w:p w14:paraId="55BE7F78" w14:textId="68F53CCA" w:rsidR="000379B0" w:rsidRPr="0062328E" w:rsidRDefault="000379B0" w:rsidP="001E72B0">
      <w:pPr>
        <w:rPr>
          <w:bCs/>
          <w:i/>
          <w:iCs/>
          <w:rPrChange w:id="792" w:author="Thảo Phạm" w:date="2024-01-22T08:41:00Z">
            <w:rPr>
              <w:b/>
              <w:bCs/>
            </w:rPr>
          </w:rPrChange>
        </w:rPr>
      </w:pPr>
      <w:r w:rsidRPr="0062328E">
        <w:rPr>
          <w:bCs/>
          <w:i/>
          <w:iCs/>
          <w:rPrChange w:id="793" w:author="Thảo Phạm" w:date="2024-01-22T08:41:00Z">
            <w:rPr>
              <w:b/>
              <w:bCs/>
            </w:rPr>
          </w:rPrChange>
        </w:rPr>
        <w:t>Giai đoạn 4:</w:t>
      </w:r>
      <w:r w:rsidR="005400CA" w:rsidRPr="0062328E">
        <w:rPr>
          <w:bCs/>
          <w:i/>
          <w:iCs/>
          <w:rPrChange w:id="794" w:author="Thảo Phạm" w:date="2024-01-22T08:41:00Z">
            <w:rPr>
              <w:b/>
              <w:bCs/>
            </w:rPr>
          </w:rPrChange>
        </w:rPr>
        <w:t xml:space="preserve"> Thực thi dữ liệu Fuzz (Excute Fuzzed Data)</w:t>
      </w:r>
    </w:p>
    <w:p w14:paraId="2B019CA8" w14:textId="25B1EEAA" w:rsidR="005400CA" w:rsidRPr="0062328E" w:rsidRDefault="005400CA" w:rsidP="005400CA">
      <w:pPr>
        <w:rPr>
          <w:bCs/>
          <w:i/>
          <w:iCs/>
          <w:rPrChange w:id="795" w:author="Thảo Phạm" w:date="2024-01-22T08:43:00Z">
            <w:rPr>
              <w:b/>
              <w:bCs/>
            </w:rPr>
          </w:rPrChange>
        </w:rPr>
      </w:pPr>
      <w:r w:rsidRPr="0062328E">
        <w:rPr>
          <w:bCs/>
          <w:i/>
          <w:iCs/>
          <w:rPrChange w:id="796" w:author="Thảo Phạm" w:date="2024-01-22T08:43:00Z">
            <w:rPr>
              <w:b/>
              <w:bCs/>
            </w:rPr>
          </w:rPrChange>
        </w:rPr>
        <w:t>Giai đoạn 5: Giám sát dữ liệu Fuzz (Monitor for exception Fuzzed Data)</w:t>
      </w:r>
    </w:p>
    <w:p w14:paraId="55388869" w14:textId="79106EE7" w:rsidR="007D339E" w:rsidRPr="00A93552" w:rsidRDefault="005400CA" w:rsidP="00A93552">
      <w:pPr>
        <w:rPr>
          <w:bCs/>
          <w:i/>
          <w:iCs/>
        </w:rPr>
      </w:pPr>
      <w:r w:rsidRPr="0062328E">
        <w:rPr>
          <w:bCs/>
          <w:i/>
          <w:iCs/>
          <w:rPrChange w:id="797" w:author="Thảo Phạm" w:date="2024-01-22T08:42:00Z">
            <w:rPr>
              <w:b/>
              <w:bCs/>
            </w:rPr>
          </w:rPrChange>
        </w:rPr>
        <w:t>Giai đoạn 6: Đăng lỗi và phân tích</w:t>
      </w:r>
    </w:p>
    <w:p w14:paraId="2450F286" w14:textId="4036CEB6" w:rsidR="007D339E" w:rsidRDefault="007D339E">
      <w:pPr>
        <w:pStyle w:val="Heading4"/>
        <w:numPr>
          <w:ilvl w:val="3"/>
          <w:numId w:val="87"/>
        </w:numPr>
        <w:ind w:left="1710"/>
        <w:pPrChange w:id="798" w:author="Thảo Phạm" w:date="2024-01-22T08:51:00Z">
          <w:pPr>
            <w:pStyle w:val="Heading3"/>
          </w:pPr>
        </w:pPrChange>
      </w:pPr>
      <w:bookmarkStart w:id="799" w:name="_Toc157044621"/>
      <w:r>
        <w:t>Phân loại kiểm thử Fuzz</w:t>
      </w:r>
      <w:bookmarkEnd w:id="799"/>
    </w:p>
    <w:p w14:paraId="281FF1B5" w14:textId="3AEABF7E" w:rsidR="00A93552" w:rsidRDefault="007D339E" w:rsidP="00A93552">
      <w:r>
        <w:t>Việc phân loại kiểm thử Fuzz có thể tùy thuộc vào các vector tấn công, các mục tiêu kiểm thử Fuzz khác nhau hay các phương pháp kiểm thử Fuzz khác nhau, v.v. Tuy nhiên phổ biến nhất là phân loại thành hai phương pháp như ở dưới đây:</w:t>
      </w:r>
    </w:p>
    <w:p w14:paraId="7D9BA7F5" w14:textId="4E6DFFFD" w:rsidR="00A93552" w:rsidRPr="00A93552" w:rsidRDefault="007D339E" w:rsidP="00C642FF">
      <w:pPr>
        <w:pStyle w:val="ListParagraph"/>
        <w:numPr>
          <w:ilvl w:val="0"/>
          <w:numId w:val="110"/>
        </w:numPr>
        <w:ind w:left="-450"/>
        <w:rPr>
          <w:b w:val="0"/>
          <w:bCs/>
        </w:rPr>
      </w:pPr>
      <w:r w:rsidRPr="00A93552">
        <w:rPr>
          <w:b w:val="0"/>
          <w:bCs/>
          <w:rPrChange w:id="800" w:author="PT Thảo" w:date="2024-01-21T03:30:00Z">
            <w:rPr>
              <w:rFonts w:eastAsiaTheme="majorEastAsia" w:cstheme="majorBidi"/>
              <w:b w:val="0"/>
              <w:bCs/>
              <w:i/>
              <w:szCs w:val="24"/>
            </w:rPr>
          </w:rPrChange>
        </w:rPr>
        <w:t>Kiểm thử fuzz dựa trên đột biến (Mutation based Fuzzing)</w:t>
      </w:r>
    </w:p>
    <w:p w14:paraId="401A21F7" w14:textId="156060A9" w:rsidR="0094539E" w:rsidRPr="004F0CA8" w:rsidDel="00352CDB" w:rsidRDefault="0094539E" w:rsidP="00A93552">
      <w:pPr>
        <w:pStyle w:val="ListParagraph"/>
        <w:numPr>
          <w:ilvl w:val="0"/>
          <w:numId w:val="107"/>
        </w:numPr>
        <w:ind w:left="-414" w:hanging="396"/>
        <w:rPr>
          <w:del w:id="801" w:author="Thảo Phạm" w:date="2024-01-22T08:55:00Z"/>
          <w:b w:val="0"/>
        </w:rPr>
      </w:pPr>
      <w:r w:rsidRPr="004F0CA8">
        <w:rPr>
          <w:b w:val="0"/>
        </w:rPr>
        <w:t>Kiểm thử fuzz dựa trên thế hê ̣(Generation based Fuzzing)</w:t>
      </w:r>
    </w:p>
    <w:p w14:paraId="401711DD" w14:textId="77777777" w:rsidR="00352CDB" w:rsidRPr="00A93552" w:rsidRDefault="00352CDB" w:rsidP="00A93552">
      <w:pPr>
        <w:pStyle w:val="ListParagraph"/>
        <w:numPr>
          <w:ilvl w:val="0"/>
          <w:numId w:val="107"/>
        </w:numPr>
        <w:ind w:left="-414" w:hanging="396"/>
        <w:rPr>
          <w:ins w:id="802" w:author="Thảo Phạm" w:date="2024-01-22T08:55:00Z"/>
        </w:rPr>
      </w:pPr>
    </w:p>
    <w:p w14:paraId="07F7F92A" w14:textId="7AF61B8D" w:rsidR="0094539E" w:rsidRPr="00352CDB" w:rsidDel="00352CDB" w:rsidRDefault="0094539E">
      <w:pPr>
        <w:pStyle w:val="Heading4"/>
        <w:numPr>
          <w:ilvl w:val="3"/>
          <w:numId w:val="87"/>
        </w:numPr>
        <w:rPr>
          <w:del w:id="803" w:author="Thảo Phạm" w:date="2024-01-22T08:56:00Z"/>
        </w:rPr>
        <w:pPrChange w:id="804" w:author="Thảo Phạm" w:date="2024-01-22T08:58:00Z">
          <w:pPr/>
        </w:pPrChange>
      </w:pPr>
      <w:del w:id="805" w:author="Thảo Phạm" w:date="2024-01-22T08:57:00Z">
        <w:r w:rsidRPr="00352CDB" w:rsidDel="00352CDB">
          <w:rPr>
            <w:rStyle w:val="Heading5Char"/>
            <w:rFonts w:ascii="Times New Roman" w:eastAsiaTheme="minorHAnsi" w:hAnsi="Times New Roman" w:cstheme="minorBidi"/>
            <w:color w:val="auto"/>
            <w:rPrChange w:id="806" w:author="Thảo Phạm" w:date="2024-01-22T08:56:00Z">
              <w:rPr/>
            </w:rPrChange>
          </w:rPr>
          <w:delText>Các lỗ hổng được phát hiện bởi kiểm thử Fuzz</w:delText>
        </w:r>
      </w:del>
      <w:bookmarkStart w:id="807" w:name="_Toc156822039"/>
      <w:bookmarkStart w:id="808" w:name="_Toc156871305"/>
      <w:bookmarkStart w:id="809" w:name="_Toc156884098"/>
      <w:bookmarkStart w:id="810" w:name="_Toc156898213"/>
      <w:bookmarkStart w:id="811" w:name="_Toc157044622"/>
      <w:bookmarkEnd w:id="807"/>
      <w:bookmarkEnd w:id="808"/>
      <w:bookmarkEnd w:id="809"/>
      <w:bookmarkEnd w:id="810"/>
      <w:bookmarkEnd w:id="811"/>
    </w:p>
    <w:p w14:paraId="09D9A2CE" w14:textId="77777777" w:rsidR="00352CDB" w:rsidRDefault="0094539E">
      <w:pPr>
        <w:pStyle w:val="Heading4"/>
        <w:numPr>
          <w:ilvl w:val="3"/>
          <w:numId w:val="87"/>
        </w:numPr>
        <w:ind w:left="1710"/>
        <w:rPr>
          <w:ins w:id="812" w:author="Thảo Phạm" w:date="2024-01-22T08:57:00Z"/>
        </w:rPr>
        <w:pPrChange w:id="813" w:author="Thảo Phạm" w:date="2024-01-22T08:58:00Z">
          <w:pPr>
            <w:pStyle w:val="Heading4"/>
            <w:ind w:firstLine="0"/>
          </w:pPr>
        </w:pPrChange>
      </w:pPr>
      <w:del w:id="814" w:author="Thảo Phạm" w:date="2024-01-22T08:57:00Z">
        <w:r w:rsidDel="00352CDB">
          <w:delText>L</w:delText>
        </w:r>
      </w:del>
      <w:bookmarkStart w:id="815" w:name="_Toc157044623"/>
      <w:ins w:id="816" w:author="Thảo Phạm" w:date="2024-01-22T08:57:00Z">
        <w:r w:rsidR="00352CDB">
          <w:t>Các lỗ hổng được phát hiện bởi kiểm thử Fuzz.</w:t>
        </w:r>
        <w:bookmarkEnd w:id="815"/>
        <w:r w:rsidR="00352CDB">
          <w:t xml:space="preserve"> </w:t>
        </w:r>
      </w:ins>
    </w:p>
    <w:p w14:paraId="75B912B4" w14:textId="1CD9983B" w:rsidR="008F7583" w:rsidRDefault="0094539E" w:rsidP="00A93552">
      <w:r>
        <w:t>Kiểm thử Fuzz làm việc tốt nhất trong việc phát hiện ra lỗi về tràn b</w:t>
      </w:r>
      <w:ins w:id="817" w:author="PT Thảo" w:date="2024-01-21T03:32:00Z">
        <w:r w:rsidR="00325A95">
          <w:t xml:space="preserve">ộ </w:t>
        </w:r>
      </w:ins>
      <w:del w:id="818" w:author="PT Thảo" w:date="2024-01-21T03:32:00Z">
        <w:r w:rsidDel="00325A95">
          <w:delText xml:space="preserve">ô ̣ </w:delText>
        </w:r>
      </w:del>
      <w:r>
        <w:t xml:space="preserve">nhớ  </w:t>
      </w:r>
      <w:del w:id="819" w:author="PT Thảo" w:date="2024-01-21T03:32:00Z">
        <w:r w:rsidDel="00325A95">
          <w:delText>(buffer</w:delText>
        </w:r>
        <w:r w:rsidR="008F7583" w:rsidDel="00325A95">
          <w:delText xml:space="preserve"> </w:delText>
        </w:r>
        <w:r w:rsidDel="00325A95">
          <w:delText xml:space="preserve">overflow), </w:delText>
        </w:r>
      </w:del>
      <w:r>
        <w:t>kịch bản hóa chéo trang</w:t>
      </w:r>
      <w:del w:id="820" w:author="PT Thảo" w:date="2024-01-21T03:33:00Z">
        <w:r w:rsidDel="00325A95">
          <w:delText xml:space="preserve"> (</w:delText>
        </w:r>
      </w:del>
      <w:del w:id="821" w:author="PT Thảo" w:date="2024-01-21T03:32:00Z">
        <w:r w:rsidDel="00325A95">
          <w:delText>XSS)</w:delText>
        </w:r>
      </w:del>
      <w:r>
        <w:t xml:space="preserve">, từ chối dịch vụ </w:t>
      </w:r>
      <w:del w:id="822" w:author="PT Thảo" w:date="2024-01-21T03:33:00Z">
        <w:r w:rsidDel="00325A95">
          <w:delText>(DoS)</w:delText>
        </w:r>
      </w:del>
      <w:r>
        <w:t>, lỗi chuỗi định dạng</w:t>
      </w:r>
      <w:del w:id="823" w:author="PT Thảo" w:date="2024-01-21T03:33:00Z">
        <w:r w:rsidDel="00325A95">
          <w:delText xml:space="preserve"> (Format String Errors)</w:delText>
        </w:r>
      </w:del>
      <w:r>
        <w:t>, chèn câu truy vấn</w:t>
      </w:r>
      <w:del w:id="824" w:author="PT Thảo" w:date="2024-01-21T03:33:00Z">
        <w:r w:rsidDel="00325A95">
          <w:delText xml:space="preserve"> (SQL Injection)</w:delText>
        </w:r>
      </w:del>
      <w:r w:rsidR="008F7583">
        <w:t>,…</w:t>
      </w:r>
      <w:r>
        <w:t xml:space="preserve"> Vı̀ thế với kiểm thử</w:t>
      </w:r>
      <w:r w:rsidR="008F7583">
        <w:t xml:space="preserve"> </w:t>
      </w:r>
      <w:r>
        <w:t>Fuzz người ta có thể kiểm tra sự an toàn của bất kỳ quá trình, dịch v</w:t>
      </w:r>
      <w:r w:rsidR="008F7583">
        <w:t xml:space="preserve">ụ, thiết bị, hệ </w:t>
      </w:r>
      <w:r>
        <w:t>thống hoặc mạng máy tı́nh</w:t>
      </w:r>
      <w:r w:rsidR="008F7583">
        <w:t>,</w:t>
      </w:r>
      <w:r>
        <w:t>….</w:t>
      </w:r>
    </w:p>
    <w:p w14:paraId="53825FE7" w14:textId="2C3DCF70" w:rsidR="008F7583" w:rsidRDefault="008F7583">
      <w:pPr>
        <w:pStyle w:val="Heading4"/>
        <w:numPr>
          <w:ilvl w:val="3"/>
          <w:numId w:val="87"/>
        </w:numPr>
        <w:ind w:left="1710"/>
        <w:pPrChange w:id="825" w:author="Thảo Phạm" w:date="2024-01-22T08:58:00Z">
          <w:pPr>
            <w:pStyle w:val="Heading3"/>
          </w:pPr>
        </w:pPrChange>
      </w:pPr>
      <w:bookmarkStart w:id="826" w:name="_Toc157044624"/>
      <w:r>
        <w:t>Ưu điểm và nhược điểm của</w:t>
      </w:r>
      <w:r w:rsidR="00D947CA">
        <w:t xml:space="preserve"> kiểm</w:t>
      </w:r>
      <w:r>
        <w:t xml:space="preserve"> thử Fuzz</w:t>
      </w:r>
      <w:bookmarkEnd w:id="826"/>
    </w:p>
    <w:p w14:paraId="3FD7EBA0" w14:textId="77777777" w:rsidR="00325A95" w:rsidRPr="00325A95" w:rsidRDefault="00325A95" w:rsidP="00325A95">
      <w:pPr>
        <w:pStyle w:val="ListParagraph"/>
        <w:keepNext/>
        <w:keepLines/>
        <w:numPr>
          <w:ilvl w:val="2"/>
          <w:numId w:val="1"/>
        </w:numPr>
        <w:ind w:left="0"/>
        <w:contextualSpacing w:val="0"/>
        <w:jc w:val="both"/>
        <w:outlineLvl w:val="2"/>
        <w:rPr>
          <w:ins w:id="827" w:author="PT Thảo" w:date="2024-01-21T03:35:00Z"/>
          <w:rFonts w:eastAsiaTheme="majorEastAsia" w:cstheme="majorBidi"/>
          <w:i/>
          <w:vanish/>
          <w:szCs w:val="24"/>
        </w:rPr>
      </w:pPr>
      <w:bookmarkStart w:id="828" w:name="_Toc156822042"/>
      <w:bookmarkStart w:id="829" w:name="_Toc156871308"/>
      <w:bookmarkStart w:id="830" w:name="_Toc156884101"/>
      <w:bookmarkStart w:id="831" w:name="_Toc156898216"/>
      <w:bookmarkStart w:id="832" w:name="_Toc157044625"/>
      <w:bookmarkEnd w:id="828"/>
      <w:bookmarkEnd w:id="829"/>
      <w:bookmarkEnd w:id="830"/>
      <w:bookmarkEnd w:id="831"/>
      <w:bookmarkEnd w:id="832"/>
    </w:p>
    <w:p w14:paraId="24679C8F" w14:textId="71277FD9" w:rsidR="00F7683C" w:rsidRDefault="00F7683C">
      <w:pPr>
        <w:pStyle w:val="Heading3"/>
        <w:pPrChange w:id="833" w:author="PT Thảo" w:date="2024-01-21T03:35:00Z">
          <w:pPr>
            <w:pStyle w:val="Heading2"/>
          </w:pPr>
        </w:pPrChange>
      </w:pPr>
      <w:bookmarkStart w:id="834" w:name="_Toc157044626"/>
      <w:r w:rsidRPr="00F7683C">
        <w:t xml:space="preserve">Phương pháp </w:t>
      </w:r>
      <w:r w:rsidR="008B5C19">
        <w:t xml:space="preserve">kiểm thử </w:t>
      </w:r>
      <w:r w:rsidRPr="00F7683C">
        <w:t>dựa trên mô hình (Model based Testing)</w:t>
      </w:r>
      <w:bookmarkEnd w:id="834"/>
    </w:p>
    <w:p w14:paraId="1C8BFD97" w14:textId="77777777" w:rsidR="00AD3BFD" w:rsidRPr="00AD3BFD" w:rsidRDefault="00AD3BFD">
      <w:pPr>
        <w:numPr>
          <w:ilvl w:val="1"/>
          <w:numId w:val="17"/>
        </w:numPr>
        <w:rPr>
          <w:vanish/>
        </w:rPr>
      </w:pPr>
    </w:p>
    <w:p w14:paraId="5E73A1D3" w14:textId="77777777" w:rsidR="00AD3BFD" w:rsidRPr="00AD3BFD" w:rsidRDefault="00AD3BFD" w:rsidP="00AD3BFD">
      <w:pPr>
        <w:rPr>
          <w:vanish/>
        </w:rPr>
      </w:pPr>
    </w:p>
    <w:p w14:paraId="397BA136" w14:textId="77777777" w:rsidR="00B6213F" w:rsidRPr="00B6213F" w:rsidRDefault="00B6213F">
      <w:pPr>
        <w:pStyle w:val="ListParagraph"/>
        <w:keepNext/>
        <w:keepLines/>
        <w:numPr>
          <w:ilvl w:val="1"/>
          <w:numId w:val="50"/>
        </w:numPr>
        <w:contextualSpacing w:val="0"/>
        <w:outlineLvl w:val="2"/>
        <w:rPr>
          <w:rFonts w:eastAsiaTheme="majorEastAsia" w:cstheme="majorBidi"/>
          <w:b w:val="0"/>
          <w:i/>
          <w:vanish/>
          <w:szCs w:val="24"/>
        </w:rPr>
        <w:pPrChange w:id="835" w:author="PT Thảo" w:date="2024-01-20T22:29:00Z">
          <w:pPr>
            <w:pStyle w:val="ListParagraph"/>
            <w:keepNext/>
            <w:keepLines/>
            <w:numPr>
              <w:numId w:val="1"/>
            </w:numPr>
            <w:ind w:firstLine="567"/>
            <w:contextualSpacing w:val="0"/>
            <w:outlineLvl w:val="2"/>
          </w:pPr>
        </w:pPrChange>
      </w:pPr>
      <w:bookmarkStart w:id="836" w:name="_Toc154660852"/>
      <w:bookmarkStart w:id="837" w:name="_Toc154660925"/>
      <w:bookmarkStart w:id="838" w:name="_Toc154663390"/>
      <w:bookmarkStart w:id="839" w:name="_Toc156822044"/>
      <w:bookmarkStart w:id="840" w:name="_Toc156871310"/>
      <w:bookmarkStart w:id="841" w:name="_Toc156884103"/>
      <w:bookmarkStart w:id="842" w:name="_Toc156898218"/>
      <w:bookmarkStart w:id="843" w:name="_Toc157044627"/>
      <w:bookmarkEnd w:id="836"/>
      <w:bookmarkEnd w:id="837"/>
      <w:bookmarkEnd w:id="838"/>
      <w:bookmarkEnd w:id="839"/>
      <w:bookmarkEnd w:id="840"/>
      <w:bookmarkEnd w:id="841"/>
      <w:bookmarkEnd w:id="842"/>
      <w:bookmarkEnd w:id="843"/>
    </w:p>
    <w:p w14:paraId="15B8E14E" w14:textId="77777777" w:rsidR="00B6213F" w:rsidRPr="00B6213F" w:rsidRDefault="00B6213F">
      <w:pPr>
        <w:pStyle w:val="ListParagraph"/>
        <w:keepNext/>
        <w:keepLines/>
        <w:numPr>
          <w:ilvl w:val="1"/>
          <w:numId w:val="50"/>
        </w:numPr>
        <w:contextualSpacing w:val="0"/>
        <w:outlineLvl w:val="2"/>
        <w:rPr>
          <w:rFonts w:eastAsiaTheme="majorEastAsia" w:cstheme="majorBidi"/>
          <w:b w:val="0"/>
          <w:i/>
          <w:vanish/>
          <w:szCs w:val="24"/>
        </w:rPr>
        <w:pPrChange w:id="844" w:author="PT Thảo" w:date="2024-01-20T22:29:00Z">
          <w:pPr>
            <w:pStyle w:val="ListParagraph"/>
            <w:keepNext/>
            <w:keepLines/>
            <w:numPr>
              <w:numId w:val="1"/>
            </w:numPr>
            <w:ind w:firstLine="567"/>
            <w:contextualSpacing w:val="0"/>
            <w:outlineLvl w:val="2"/>
          </w:pPr>
        </w:pPrChange>
      </w:pPr>
      <w:bookmarkStart w:id="845" w:name="_Toc154660853"/>
      <w:bookmarkStart w:id="846" w:name="_Toc154660926"/>
      <w:bookmarkStart w:id="847" w:name="_Toc154663391"/>
      <w:bookmarkStart w:id="848" w:name="_Toc156822045"/>
      <w:bookmarkStart w:id="849" w:name="_Toc156871311"/>
      <w:bookmarkStart w:id="850" w:name="_Toc156884104"/>
      <w:bookmarkStart w:id="851" w:name="_Toc156898219"/>
      <w:bookmarkStart w:id="852" w:name="_Toc157044628"/>
      <w:bookmarkEnd w:id="845"/>
      <w:bookmarkEnd w:id="846"/>
      <w:bookmarkEnd w:id="847"/>
      <w:bookmarkEnd w:id="848"/>
      <w:bookmarkEnd w:id="849"/>
      <w:bookmarkEnd w:id="850"/>
      <w:bookmarkEnd w:id="851"/>
      <w:bookmarkEnd w:id="852"/>
    </w:p>
    <w:p w14:paraId="00A5D335" w14:textId="77777777" w:rsidR="00B6213F" w:rsidRPr="00B6213F" w:rsidRDefault="00B6213F">
      <w:pPr>
        <w:pStyle w:val="ListParagraph"/>
        <w:keepNext/>
        <w:keepLines/>
        <w:numPr>
          <w:ilvl w:val="1"/>
          <w:numId w:val="50"/>
        </w:numPr>
        <w:contextualSpacing w:val="0"/>
        <w:outlineLvl w:val="2"/>
        <w:rPr>
          <w:rFonts w:eastAsiaTheme="majorEastAsia" w:cstheme="majorBidi"/>
          <w:b w:val="0"/>
          <w:i/>
          <w:vanish/>
          <w:szCs w:val="24"/>
        </w:rPr>
        <w:pPrChange w:id="853" w:author="PT Thảo" w:date="2024-01-20T22:29:00Z">
          <w:pPr>
            <w:pStyle w:val="ListParagraph"/>
            <w:keepNext/>
            <w:keepLines/>
            <w:numPr>
              <w:numId w:val="1"/>
            </w:numPr>
            <w:ind w:firstLine="567"/>
            <w:contextualSpacing w:val="0"/>
            <w:outlineLvl w:val="2"/>
          </w:pPr>
        </w:pPrChange>
      </w:pPr>
      <w:bookmarkStart w:id="854" w:name="_Toc154660854"/>
      <w:bookmarkStart w:id="855" w:name="_Toc154660927"/>
      <w:bookmarkStart w:id="856" w:name="_Toc154663392"/>
      <w:bookmarkStart w:id="857" w:name="_Toc156822046"/>
      <w:bookmarkStart w:id="858" w:name="_Toc156871312"/>
      <w:bookmarkStart w:id="859" w:name="_Toc156884105"/>
      <w:bookmarkStart w:id="860" w:name="_Toc156898220"/>
      <w:bookmarkStart w:id="861" w:name="_Toc157044629"/>
      <w:bookmarkEnd w:id="854"/>
      <w:bookmarkEnd w:id="855"/>
      <w:bookmarkEnd w:id="856"/>
      <w:bookmarkEnd w:id="857"/>
      <w:bookmarkEnd w:id="858"/>
      <w:bookmarkEnd w:id="859"/>
      <w:bookmarkEnd w:id="860"/>
      <w:bookmarkEnd w:id="861"/>
    </w:p>
    <w:p w14:paraId="1E0E2EDF" w14:textId="77777777" w:rsidR="00B6213F" w:rsidRPr="00B6213F" w:rsidRDefault="00B6213F">
      <w:pPr>
        <w:pStyle w:val="ListParagraph"/>
        <w:keepNext/>
        <w:keepLines/>
        <w:numPr>
          <w:ilvl w:val="0"/>
          <w:numId w:val="38"/>
        </w:numPr>
        <w:contextualSpacing w:val="0"/>
        <w:outlineLvl w:val="2"/>
        <w:rPr>
          <w:rFonts w:eastAsiaTheme="majorEastAsia" w:cstheme="majorBidi"/>
          <w:b w:val="0"/>
          <w:i/>
          <w:vanish/>
          <w:szCs w:val="24"/>
        </w:rPr>
      </w:pPr>
      <w:bookmarkStart w:id="862" w:name="_Toc154660855"/>
      <w:bookmarkStart w:id="863" w:name="_Toc154660928"/>
      <w:bookmarkStart w:id="864" w:name="_Toc154663393"/>
      <w:bookmarkStart w:id="865" w:name="_Toc156822047"/>
      <w:bookmarkStart w:id="866" w:name="_Toc156871313"/>
      <w:bookmarkStart w:id="867" w:name="_Toc156884106"/>
      <w:bookmarkStart w:id="868" w:name="_Toc156898221"/>
      <w:bookmarkStart w:id="869" w:name="_Toc157044630"/>
      <w:bookmarkEnd w:id="862"/>
      <w:bookmarkEnd w:id="863"/>
      <w:bookmarkEnd w:id="864"/>
      <w:bookmarkEnd w:id="865"/>
      <w:bookmarkEnd w:id="866"/>
      <w:bookmarkEnd w:id="867"/>
      <w:bookmarkEnd w:id="868"/>
      <w:bookmarkEnd w:id="869"/>
    </w:p>
    <w:p w14:paraId="3607F59C" w14:textId="77777777" w:rsidR="00B6213F" w:rsidRPr="00B6213F" w:rsidRDefault="00B6213F">
      <w:pPr>
        <w:pStyle w:val="ListParagraph"/>
        <w:keepNext/>
        <w:keepLines/>
        <w:numPr>
          <w:ilvl w:val="0"/>
          <w:numId w:val="38"/>
        </w:numPr>
        <w:contextualSpacing w:val="0"/>
        <w:outlineLvl w:val="2"/>
        <w:rPr>
          <w:rFonts w:eastAsiaTheme="majorEastAsia" w:cstheme="majorBidi"/>
          <w:b w:val="0"/>
          <w:i/>
          <w:vanish/>
          <w:szCs w:val="24"/>
        </w:rPr>
      </w:pPr>
      <w:bookmarkStart w:id="870" w:name="_Toc154660856"/>
      <w:bookmarkStart w:id="871" w:name="_Toc154660929"/>
      <w:bookmarkStart w:id="872" w:name="_Toc154663394"/>
      <w:bookmarkStart w:id="873" w:name="_Toc156822048"/>
      <w:bookmarkStart w:id="874" w:name="_Toc156871314"/>
      <w:bookmarkStart w:id="875" w:name="_Toc156884107"/>
      <w:bookmarkStart w:id="876" w:name="_Toc156898222"/>
      <w:bookmarkStart w:id="877" w:name="_Toc157044631"/>
      <w:bookmarkEnd w:id="870"/>
      <w:bookmarkEnd w:id="871"/>
      <w:bookmarkEnd w:id="872"/>
      <w:bookmarkEnd w:id="873"/>
      <w:bookmarkEnd w:id="874"/>
      <w:bookmarkEnd w:id="875"/>
      <w:bookmarkEnd w:id="876"/>
      <w:bookmarkEnd w:id="877"/>
    </w:p>
    <w:p w14:paraId="6D9312F1" w14:textId="77777777" w:rsidR="00B6213F" w:rsidRPr="00B6213F" w:rsidRDefault="00B6213F">
      <w:pPr>
        <w:pStyle w:val="ListParagraph"/>
        <w:keepNext/>
        <w:keepLines/>
        <w:numPr>
          <w:ilvl w:val="1"/>
          <w:numId w:val="38"/>
        </w:numPr>
        <w:contextualSpacing w:val="0"/>
        <w:outlineLvl w:val="2"/>
        <w:rPr>
          <w:rFonts w:eastAsiaTheme="majorEastAsia" w:cstheme="majorBidi"/>
          <w:b w:val="0"/>
          <w:i/>
          <w:vanish/>
          <w:szCs w:val="24"/>
        </w:rPr>
      </w:pPr>
      <w:bookmarkStart w:id="878" w:name="_Toc154660857"/>
      <w:bookmarkStart w:id="879" w:name="_Toc154660930"/>
      <w:bookmarkStart w:id="880" w:name="_Toc154663395"/>
      <w:bookmarkStart w:id="881" w:name="_Toc156822049"/>
      <w:bookmarkStart w:id="882" w:name="_Toc156871315"/>
      <w:bookmarkStart w:id="883" w:name="_Toc156884108"/>
      <w:bookmarkStart w:id="884" w:name="_Toc156898223"/>
      <w:bookmarkStart w:id="885" w:name="_Toc157044632"/>
      <w:bookmarkEnd w:id="878"/>
      <w:bookmarkEnd w:id="879"/>
      <w:bookmarkEnd w:id="880"/>
      <w:bookmarkEnd w:id="881"/>
      <w:bookmarkEnd w:id="882"/>
      <w:bookmarkEnd w:id="883"/>
      <w:bookmarkEnd w:id="884"/>
      <w:bookmarkEnd w:id="885"/>
    </w:p>
    <w:p w14:paraId="502F5300" w14:textId="77777777" w:rsidR="00B6213F" w:rsidRPr="00B6213F" w:rsidRDefault="00B6213F">
      <w:pPr>
        <w:pStyle w:val="ListParagraph"/>
        <w:keepNext/>
        <w:keepLines/>
        <w:numPr>
          <w:ilvl w:val="1"/>
          <w:numId w:val="38"/>
        </w:numPr>
        <w:contextualSpacing w:val="0"/>
        <w:outlineLvl w:val="2"/>
        <w:rPr>
          <w:rFonts w:eastAsiaTheme="majorEastAsia" w:cstheme="majorBidi"/>
          <w:b w:val="0"/>
          <w:i/>
          <w:vanish/>
          <w:szCs w:val="24"/>
        </w:rPr>
      </w:pPr>
      <w:bookmarkStart w:id="886" w:name="_Toc154660858"/>
      <w:bookmarkStart w:id="887" w:name="_Toc154660931"/>
      <w:bookmarkStart w:id="888" w:name="_Toc154663396"/>
      <w:bookmarkStart w:id="889" w:name="_Toc156822050"/>
      <w:bookmarkStart w:id="890" w:name="_Toc156871316"/>
      <w:bookmarkStart w:id="891" w:name="_Toc156884109"/>
      <w:bookmarkStart w:id="892" w:name="_Toc156898224"/>
      <w:bookmarkStart w:id="893" w:name="_Toc157044633"/>
      <w:bookmarkEnd w:id="886"/>
      <w:bookmarkEnd w:id="887"/>
      <w:bookmarkEnd w:id="888"/>
      <w:bookmarkEnd w:id="889"/>
      <w:bookmarkEnd w:id="890"/>
      <w:bookmarkEnd w:id="891"/>
      <w:bookmarkEnd w:id="892"/>
      <w:bookmarkEnd w:id="893"/>
    </w:p>
    <w:p w14:paraId="2C378A5A" w14:textId="77777777" w:rsidR="00B6213F" w:rsidRPr="00B6213F" w:rsidRDefault="00B6213F">
      <w:pPr>
        <w:pStyle w:val="ListParagraph"/>
        <w:keepNext/>
        <w:keepLines/>
        <w:numPr>
          <w:ilvl w:val="1"/>
          <w:numId w:val="38"/>
        </w:numPr>
        <w:contextualSpacing w:val="0"/>
        <w:outlineLvl w:val="2"/>
        <w:rPr>
          <w:rFonts w:eastAsiaTheme="majorEastAsia" w:cstheme="majorBidi"/>
          <w:b w:val="0"/>
          <w:i/>
          <w:vanish/>
          <w:szCs w:val="24"/>
        </w:rPr>
      </w:pPr>
      <w:bookmarkStart w:id="894" w:name="_Toc154660859"/>
      <w:bookmarkStart w:id="895" w:name="_Toc154660932"/>
      <w:bookmarkStart w:id="896" w:name="_Toc154663397"/>
      <w:bookmarkStart w:id="897" w:name="_Toc156822051"/>
      <w:bookmarkStart w:id="898" w:name="_Toc156871317"/>
      <w:bookmarkStart w:id="899" w:name="_Toc156884110"/>
      <w:bookmarkStart w:id="900" w:name="_Toc156898225"/>
      <w:bookmarkStart w:id="901" w:name="_Toc157044634"/>
      <w:bookmarkEnd w:id="894"/>
      <w:bookmarkEnd w:id="895"/>
      <w:bookmarkEnd w:id="896"/>
      <w:bookmarkEnd w:id="897"/>
      <w:bookmarkEnd w:id="898"/>
      <w:bookmarkEnd w:id="899"/>
      <w:bookmarkEnd w:id="900"/>
      <w:bookmarkEnd w:id="901"/>
    </w:p>
    <w:p w14:paraId="074EA12E" w14:textId="77EBDBD9" w:rsidR="00AD3BFD" w:rsidRDefault="00352CDB" w:rsidP="00C007D9">
      <w:pPr>
        <w:pStyle w:val="Heading4"/>
        <w:ind w:left="90"/>
        <w:pPrChange w:id="902" w:author="Thảo Phạm" w:date="2024-01-22T08:59:00Z">
          <w:pPr>
            <w:pStyle w:val="Heading3"/>
            <w:numPr>
              <w:numId w:val="38"/>
            </w:numPr>
            <w:ind w:left="1224" w:hanging="504"/>
          </w:pPr>
        </w:pPrChange>
      </w:pPr>
      <w:bookmarkStart w:id="903" w:name="_Toc157044635"/>
      <w:ins w:id="904" w:author="Thảo Phạm" w:date="2024-01-22T08:59:00Z">
        <w:r>
          <w:t xml:space="preserve">2.2.2.1. </w:t>
        </w:r>
      </w:ins>
      <w:r w:rsidR="00C007D9">
        <w:t xml:space="preserve">    </w:t>
      </w:r>
      <w:r w:rsidR="00AD3BFD" w:rsidRPr="00AD3BFD">
        <w:t>Khái niệm kiểm thử dựa trên mô hình (model based testing)</w:t>
      </w:r>
      <w:bookmarkEnd w:id="903"/>
    </w:p>
    <w:p w14:paraId="36601E89" w14:textId="7752B806" w:rsidR="00A668B8" w:rsidRDefault="000104F6" w:rsidP="00A93552">
      <w:r>
        <w:t xml:space="preserve">Mô hình là mô tả hành vi của hệ thống. </w:t>
      </w:r>
      <w:r w:rsidR="00A668B8">
        <w:t>Kiểm thử dựa trên mô hình là một kỹ thuật kiểm tra, nơi mà hành vi thời gian chạy của một phần mềm kiểm thử được kiểm tra để chống lại những dự đoán được thực hiện bởi một đặc tả hoặc mô hình chính thức. Kiểm thử này có thể được áp dụng cho cả với phần cứng và phần mề</w:t>
      </w:r>
      <w:r w:rsidR="00A93552">
        <w:t>m.</w:t>
      </w:r>
    </w:p>
    <w:p w14:paraId="675B1E32" w14:textId="77777777" w:rsidR="00B6213F" w:rsidRPr="00B6213F" w:rsidRDefault="00B6213F">
      <w:pPr>
        <w:pStyle w:val="ListParagraph"/>
        <w:keepNext/>
        <w:keepLines/>
        <w:numPr>
          <w:ilvl w:val="1"/>
          <w:numId w:val="37"/>
        </w:numPr>
        <w:contextualSpacing w:val="0"/>
        <w:outlineLvl w:val="2"/>
        <w:rPr>
          <w:rFonts w:eastAsiaTheme="majorEastAsia" w:cstheme="majorBidi"/>
          <w:b w:val="0"/>
          <w:i/>
          <w:vanish/>
          <w:szCs w:val="24"/>
        </w:rPr>
      </w:pPr>
      <w:bookmarkStart w:id="905" w:name="_Toc154660861"/>
      <w:bookmarkStart w:id="906" w:name="_Toc154660934"/>
      <w:bookmarkStart w:id="907" w:name="_Toc154663399"/>
      <w:bookmarkStart w:id="908" w:name="_Toc156822053"/>
      <w:bookmarkStart w:id="909" w:name="_Toc156871319"/>
      <w:bookmarkStart w:id="910" w:name="_Toc156884112"/>
      <w:bookmarkStart w:id="911" w:name="_Toc156898227"/>
      <w:bookmarkStart w:id="912" w:name="_Toc157044636"/>
      <w:bookmarkEnd w:id="905"/>
      <w:bookmarkEnd w:id="906"/>
      <w:bookmarkEnd w:id="907"/>
      <w:bookmarkEnd w:id="908"/>
      <w:bookmarkEnd w:id="909"/>
      <w:bookmarkEnd w:id="910"/>
      <w:bookmarkEnd w:id="911"/>
      <w:bookmarkEnd w:id="912"/>
    </w:p>
    <w:p w14:paraId="49A22F57" w14:textId="77777777" w:rsidR="00B6213F" w:rsidRPr="00B6213F" w:rsidRDefault="00B6213F">
      <w:pPr>
        <w:pStyle w:val="ListParagraph"/>
        <w:keepNext/>
        <w:keepLines/>
        <w:numPr>
          <w:ilvl w:val="1"/>
          <w:numId w:val="37"/>
        </w:numPr>
        <w:contextualSpacing w:val="0"/>
        <w:outlineLvl w:val="2"/>
        <w:rPr>
          <w:rFonts w:eastAsiaTheme="majorEastAsia" w:cstheme="majorBidi"/>
          <w:b w:val="0"/>
          <w:i/>
          <w:vanish/>
          <w:szCs w:val="24"/>
        </w:rPr>
      </w:pPr>
      <w:bookmarkStart w:id="913" w:name="_Toc154660862"/>
      <w:bookmarkStart w:id="914" w:name="_Toc154660935"/>
      <w:bookmarkStart w:id="915" w:name="_Toc154663400"/>
      <w:bookmarkStart w:id="916" w:name="_Toc156822054"/>
      <w:bookmarkStart w:id="917" w:name="_Toc156871320"/>
      <w:bookmarkStart w:id="918" w:name="_Toc156884113"/>
      <w:bookmarkStart w:id="919" w:name="_Toc156898228"/>
      <w:bookmarkStart w:id="920" w:name="_Toc157044637"/>
      <w:bookmarkEnd w:id="913"/>
      <w:bookmarkEnd w:id="914"/>
      <w:bookmarkEnd w:id="915"/>
      <w:bookmarkEnd w:id="916"/>
      <w:bookmarkEnd w:id="917"/>
      <w:bookmarkEnd w:id="918"/>
      <w:bookmarkEnd w:id="919"/>
      <w:bookmarkEnd w:id="920"/>
    </w:p>
    <w:p w14:paraId="6866CEEA" w14:textId="77777777" w:rsidR="00B6213F" w:rsidRPr="00B6213F" w:rsidRDefault="00B6213F">
      <w:pPr>
        <w:pStyle w:val="ListParagraph"/>
        <w:keepNext/>
        <w:keepLines/>
        <w:numPr>
          <w:ilvl w:val="1"/>
          <w:numId w:val="37"/>
        </w:numPr>
        <w:contextualSpacing w:val="0"/>
        <w:outlineLvl w:val="2"/>
        <w:rPr>
          <w:rFonts w:eastAsiaTheme="majorEastAsia" w:cstheme="majorBidi"/>
          <w:b w:val="0"/>
          <w:i/>
          <w:vanish/>
          <w:szCs w:val="24"/>
        </w:rPr>
      </w:pPr>
      <w:bookmarkStart w:id="921" w:name="_Toc154660863"/>
      <w:bookmarkStart w:id="922" w:name="_Toc154660936"/>
      <w:bookmarkStart w:id="923" w:name="_Toc154663401"/>
      <w:bookmarkStart w:id="924" w:name="_Toc156822055"/>
      <w:bookmarkStart w:id="925" w:name="_Toc156871321"/>
      <w:bookmarkStart w:id="926" w:name="_Toc156884114"/>
      <w:bookmarkStart w:id="927" w:name="_Toc156898229"/>
      <w:bookmarkStart w:id="928" w:name="_Toc157044638"/>
      <w:bookmarkEnd w:id="921"/>
      <w:bookmarkEnd w:id="922"/>
      <w:bookmarkEnd w:id="923"/>
      <w:bookmarkEnd w:id="924"/>
      <w:bookmarkEnd w:id="925"/>
      <w:bookmarkEnd w:id="926"/>
      <w:bookmarkEnd w:id="927"/>
      <w:bookmarkEnd w:id="928"/>
    </w:p>
    <w:p w14:paraId="737E49D0" w14:textId="77777777" w:rsidR="00B6213F" w:rsidRPr="00B6213F" w:rsidRDefault="00B6213F">
      <w:pPr>
        <w:pStyle w:val="ListParagraph"/>
        <w:keepNext/>
        <w:keepLines/>
        <w:numPr>
          <w:ilvl w:val="2"/>
          <w:numId w:val="37"/>
        </w:numPr>
        <w:contextualSpacing w:val="0"/>
        <w:outlineLvl w:val="2"/>
        <w:rPr>
          <w:rFonts w:eastAsiaTheme="majorEastAsia" w:cstheme="majorBidi"/>
          <w:b w:val="0"/>
          <w:i/>
          <w:vanish/>
          <w:szCs w:val="24"/>
        </w:rPr>
      </w:pPr>
      <w:bookmarkStart w:id="929" w:name="_Toc154660864"/>
      <w:bookmarkStart w:id="930" w:name="_Toc154660937"/>
      <w:bookmarkStart w:id="931" w:name="_Toc154663402"/>
      <w:bookmarkStart w:id="932" w:name="_Toc156822056"/>
      <w:bookmarkStart w:id="933" w:name="_Toc156871322"/>
      <w:bookmarkStart w:id="934" w:name="_Toc156884115"/>
      <w:bookmarkStart w:id="935" w:name="_Toc156898230"/>
      <w:bookmarkStart w:id="936" w:name="_Toc157044639"/>
      <w:bookmarkEnd w:id="929"/>
      <w:bookmarkEnd w:id="930"/>
      <w:bookmarkEnd w:id="931"/>
      <w:bookmarkEnd w:id="932"/>
      <w:bookmarkEnd w:id="933"/>
      <w:bookmarkEnd w:id="934"/>
      <w:bookmarkEnd w:id="935"/>
      <w:bookmarkEnd w:id="936"/>
    </w:p>
    <w:p w14:paraId="710C1BC6" w14:textId="3A0E2CA1" w:rsidR="007E0DFD" w:rsidRDefault="00352CDB" w:rsidP="00C007D9">
      <w:pPr>
        <w:pStyle w:val="Heading4"/>
        <w:ind w:left="90"/>
        <w:pPrChange w:id="937" w:author="Thảo Phạm" w:date="2024-01-22T09:01:00Z">
          <w:pPr>
            <w:pStyle w:val="Heading3"/>
            <w:numPr>
              <w:numId w:val="37"/>
            </w:numPr>
            <w:ind w:left="285"/>
          </w:pPr>
        </w:pPrChange>
      </w:pPr>
      <w:bookmarkStart w:id="938" w:name="_Toc157044640"/>
      <w:ins w:id="939" w:author="Thảo Phạm" w:date="2024-01-22T09:01:00Z">
        <w:r>
          <w:lastRenderedPageBreak/>
          <w:t xml:space="preserve">2.2.2.2. </w:t>
        </w:r>
      </w:ins>
      <w:r w:rsidR="00C007D9">
        <w:t xml:space="preserve">    </w:t>
      </w:r>
      <w:r w:rsidR="00A668B8">
        <w:t>Các loại kiểm thử dựa trên mô hình</w:t>
      </w:r>
      <w:bookmarkEnd w:id="938"/>
    </w:p>
    <w:p w14:paraId="7B414084" w14:textId="7E7CD0EE" w:rsidR="007E0DFD" w:rsidRPr="007E0DFD" w:rsidRDefault="00AC174B" w:rsidP="00C642FF">
      <w:pPr>
        <w:numPr>
          <w:ilvl w:val="0"/>
          <w:numId w:val="111"/>
        </w:numPr>
        <w:rPr>
          <w:b/>
          <w:bCs/>
        </w:rPr>
      </w:pPr>
      <w:del w:id="940" w:author="PT Thảo" w:date="2024-01-21T03:38:00Z">
        <w:r w:rsidRPr="00AC174B" w:rsidDel="00325A95">
          <w:rPr>
            <w:bCs/>
          </w:rPr>
          <w:delText>Offline/ a priori</w:delText>
        </w:r>
        <w:r w:rsidDel="00325A95">
          <w:rPr>
            <w:bCs/>
          </w:rPr>
          <w:delText xml:space="preserve"> (</w:delText>
        </w:r>
      </w:del>
      <w:r w:rsidR="007E0DFD" w:rsidRPr="007E0DFD">
        <w:rPr>
          <w:bCs/>
        </w:rPr>
        <w:t>Ngoại tuyến/ tiên nghiệm</w:t>
      </w:r>
      <w:del w:id="941" w:author="PT Thảo" w:date="2024-01-21T03:38:00Z">
        <w:r w:rsidDel="00325A95">
          <w:rPr>
            <w:bCs/>
          </w:rPr>
          <w:delText>)</w:delText>
        </w:r>
      </w:del>
      <w:r w:rsidR="007E0DFD" w:rsidRPr="007E0DFD">
        <w:rPr>
          <w:bCs/>
        </w:rPr>
        <w:t>: Sinh ra các bộ kiểm tra trước khi thực hiện chúng. Bộ kiểm t</w:t>
      </w:r>
      <w:r w:rsidR="00C642FF">
        <w:rPr>
          <w:bCs/>
        </w:rPr>
        <w:t>hử</w:t>
      </w:r>
      <w:r w:rsidR="007E0DFD" w:rsidRPr="007E0DFD">
        <w:rPr>
          <w:bCs/>
        </w:rPr>
        <w:t xml:space="preserve"> chính là bộ kiểm tra hợp lệ của các trường</w:t>
      </w:r>
      <w:r>
        <w:rPr>
          <w:bCs/>
        </w:rPr>
        <w:t>, là tập hợp các ca kiểm thử</w:t>
      </w:r>
      <w:r w:rsidR="007E0DFD" w:rsidRPr="007E0DFD">
        <w:rPr>
          <w:bCs/>
        </w:rPr>
        <w:t>.</w:t>
      </w:r>
    </w:p>
    <w:p w14:paraId="2A4320ED" w14:textId="61725052" w:rsidR="007E0DFD" w:rsidRPr="007E0DFD" w:rsidRDefault="00AC174B" w:rsidP="00C642FF">
      <w:pPr>
        <w:numPr>
          <w:ilvl w:val="0"/>
          <w:numId w:val="111"/>
        </w:numPr>
      </w:pPr>
      <w:del w:id="942" w:author="PT Thảo" w:date="2024-01-21T03:38:00Z">
        <w:r w:rsidRPr="00AC174B" w:rsidDel="00325A95">
          <w:rPr>
            <w:bCs/>
          </w:rPr>
          <w:delText>Online/ on-the-fly</w:delText>
        </w:r>
        <w:r w:rsidDel="00325A95">
          <w:rPr>
            <w:bCs/>
          </w:rPr>
          <w:delText xml:space="preserve"> (</w:delText>
        </w:r>
      </w:del>
      <w:r w:rsidR="007E0DFD" w:rsidRPr="007E0DFD">
        <w:rPr>
          <w:bCs/>
        </w:rPr>
        <w:t>Trực tuyến/ trực tiếp</w:t>
      </w:r>
      <w:del w:id="943" w:author="PT Thảo" w:date="2024-01-21T03:38:00Z">
        <w:r w:rsidDel="00325A95">
          <w:rPr>
            <w:bCs/>
          </w:rPr>
          <w:delText>)</w:delText>
        </w:r>
      </w:del>
      <w:r w:rsidR="007E0DFD" w:rsidRPr="007E0DFD">
        <w:rPr>
          <w:bCs/>
        </w:rPr>
        <w:t>: Sinh ra các bộ kiểm t</w:t>
      </w:r>
      <w:r w:rsidR="00C642FF">
        <w:rPr>
          <w:bCs/>
        </w:rPr>
        <w:t>hử</w:t>
      </w:r>
      <w:r w:rsidR="007E0DFD" w:rsidRPr="007E0DFD">
        <w:rPr>
          <w:bCs/>
        </w:rPr>
        <w:t xml:space="preserve"> ngay trong </w:t>
      </w:r>
      <w:r>
        <w:rPr>
          <w:bCs/>
        </w:rPr>
        <w:t>quá trình</w:t>
      </w:r>
      <w:r w:rsidR="007E0DFD" w:rsidRPr="007E0DFD">
        <w:rPr>
          <w:bCs/>
        </w:rPr>
        <w:t xml:space="preserve"> thực </w:t>
      </w:r>
      <w:r>
        <w:rPr>
          <w:bCs/>
        </w:rPr>
        <w:t>hiện kiểm thử</w:t>
      </w:r>
      <w:r w:rsidR="007E0DFD" w:rsidRPr="007E0DFD">
        <w:rPr>
          <w:bCs/>
        </w:rPr>
        <w:t>.</w:t>
      </w:r>
    </w:p>
    <w:p w14:paraId="4E41284C" w14:textId="2CC2834F" w:rsidR="007E0DFD" w:rsidRDefault="00352CDB" w:rsidP="00C007D9">
      <w:pPr>
        <w:pStyle w:val="Heading4"/>
        <w:ind w:left="90"/>
        <w:pPrChange w:id="944" w:author="Thảo Phạm" w:date="2024-01-22T09:01:00Z">
          <w:pPr>
            <w:pStyle w:val="Heading3"/>
          </w:pPr>
        </w:pPrChange>
      </w:pPr>
      <w:bookmarkStart w:id="945" w:name="_Toc157044641"/>
      <w:ins w:id="946" w:author="Thảo Phạm" w:date="2024-01-22T09:01:00Z">
        <w:r>
          <w:t xml:space="preserve">2.2.2.3. </w:t>
        </w:r>
      </w:ins>
      <w:r w:rsidR="00C007D9">
        <w:t xml:space="preserve">    </w:t>
      </w:r>
      <w:r w:rsidR="007E0DFD">
        <w:t>Các mô hình khác nhau trong kiểm thử</w:t>
      </w:r>
      <w:bookmarkEnd w:id="945"/>
    </w:p>
    <w:p w14:paraId="15F9E201" w14:textId="17BE5E69" w:rsidR="00BF021E" w:rsidRPr="00C642FF" w:rsidRDefault="00BF021E" w:rsidP="00C642FF">
      <w:pPr>
        <w:pStyle w:val="ListParagraph"/>
        <w:numPr>
          <w:ilvl w:val="0"/>
          <w:numId w:val="108"/>
        </w:numPr>
        <w:jc w:val="both"/>
        <w:rPr>
          <w:b w:val="0"/>
        </w:rPr>
      </w:pPr>
      <w:r w:rsidRPr="00C642FF">
        <w:rPr>
          <w:b w:val="0"/>
          <w:rPrChange w:id="947" w:author="PT Thảo" w:date="2024-01-21T03:38:00Z">
            <w:rPr>
              <w:rFonts w:eastAsiaTheme="majorEastAsia" w:cstheme="majorBidi"/>
              <w:b w:val="0"/>
              <w:bCs/>
              <w:i/>
              <w:szCs w:val="24"/>
            </w:rPr>
          </w:rPrChange>
        </w:rPr>
        <w:t>Máy trạng thái hữu hạn</w:t>
      </w:r>
    </w:p>
    <w:p w14:paraId="5C0B3D63" w14:textId="3078721C" w:rsidR="005C38D4" w:rsidRPr="00C642FF" w:rsidRDefault="00BF021E" w:rsidP="00C642FF">
      <w:pPr>
        <w:pStyle w:val="ListParagraph"/>
        <w:numPr>
          <w:ilvl w:val="0"/>
          <w:numId w:val="108"/>
        </w:numPr>
        <w:jc w:val="both"/>
        <w:rPr>
          <w:b w:val="0"/>
        </w:rPr>
      </w:pPr>
      <w:r w:rsidRPr="00C642FF">
        <w:rPr>
          <w:b w:val="0"/>
          <w:rPrChange w:id="948" w:author="PT Thảo" w:date="2024-01-21T03:38:00Z">
            <w:rPr>
              <w:rFonts w:eastAsiaTheme="majorEastAsia" w:cstheme="majorBidi"/>
              <w:b w:val="0"/>
              <w:bCs/>
              <w:i/>
              <w:szCs w:val="24"/>
            </w:rPr>
          </w:rPrChange>
        </w:rPr>
        <w:t>Biểu đồ trạng thái</w:t>
      </w:r>
    </w:p>
    <w:p w14:paraId="723D8C05" w14:textId="021820AD" w:rsidR="00D947CA" w:rsidRPr="00C642FF" w:rsidRDefault="005C38D4" w:rsidP="00C642FF">
      <w:pPr>
        <w:pStyle w:val="ListParagraph"/>
        <w:numPr>
          <w:ilvl w:val="0"/>
          <w:numId w:val="108"/>
        </w:numPr>
        <w:jc w:val="both"/>
        <w:rPr>
          <w:b w:val="0"/>
        </w:rPr>
      </w:pPr>
      <w:r w:rsidRPr="00E30005">
        <w:rPr>
          <w:b w:val="0"/>
        </w:rPr>
        <w:t>Ngôn ngữ mô hình hóa thống nhất (UML)</w:t>
      </w:r>
    </w:p>
    <w:p w14:paraId="415E3E08" w14:textId="41C94A1E" w:rsidR="00452DC9" w:rsidRPr="00C642FF" w:rsidRDefault="00452DC9" w:rsidP="00C007D9">
      <w:pPr>
        <w:pStyle w:val="Heading4"/>
        <w:ind w:left="90"/>
        <w:rPr>
          <w:ins w:id="949" w:author="Thảo Phạm" w:date="2024-01-22T09:04:00Z"/>
          <w:bCs/>
        </w:rPr>
      </w:pPr>
      <w:bookmarkStart w:id="950" w:name="_Toc157044642"/>
      <w:ins w:id="951" w:author="Thảo Phạm" w:date="2024-01-22T09:02:00Z">
        <w:r>
          <w:t xml:space="preserve">2.2.2.4. </w:t>
        </w:r>
      </w:ins>
      <w:r w:rsidR="00C007D9">
        <w:t xml:space="preserve">    </w:t>
      </w:r>
      <w:r w:rsidR="00D947CA">
        <w:t>Ưu điểm và nhược điểm của kiểm thử dựa trên mô hình</w:t>
      </w:r>
      <w:bookmarkEnd w:id="950"/>
    </w:p>
    <w:p w14:paraId="24BAA4CC" w14:textId="77777777" w:rsidR="00452DC9" w:rsidRDefault="00452DC9">
      <w:pPr>
        <w:pStyle w:val="Heading2"/>
        <w:rPr>
          <w:ins w:id="952" w:author="Thảo Phạm" w:date="2024-01-22T09:07:00Z"/>
        </w:rPr>
        <w:pPrChange w:id="953" w:author="Thảo Phạm" w:date="2024-01-22T09:08:00Z">
          <w:pPr>
            <w:ind w:firstLine="0"/>
          </w:pPr>
        </w:pPrChange>
      </w:pPr>
      <w:bookmarkStart w:id="954" w:name="_Toc157044643"/>
      <w:ins w:id="955" w:author="Thảo Phạm" w:date="2024-01-22T09:03:00Z">
        <w:r>
          <w:t>Kết lu</w:t>
        </w:r>
      </w:ins>
      <w:ins w:id="956" w:author="Thảo Phạm" w:date="2024-01-22T09:04:00Z">
        <w:r>
          <w:t>ận</w:t>
        </w:r>
      </w:ins>
      <w:bookmarkEnd w:id="954"/>
    </w:p>
    <w:p w14:paraId="025B78E4" w14:textId="012A1762" w:rsidR="00B24606" w:rsidRPr="00452DC9" w:rsidRDefault="008B5C19">
      <w:pPr>
        <w:ind w:firstLine="568"/>
        <w:rPr>
          <w:rPrChange w:id="957" w:author="Thảo Phạm" w:date="2024-01-22T09:08:00Z">
            <w:rPr>
              <w:b/>
              <w:bCs/>
            </w:rPr>
          </w:rPrChange>
        </w:rPr>
        <w:pPrChange w:id="958" w:author="Thảo Phạm" w:date="2024-01-22T09:08:00Z">
          <w:pPr>
            <w:numPr>
              <w:numId w:val="21"/>
            </w:numPr>
            <w:ind w:left="1287" w:hanging="360"/>
          </w:pPr>
        </w:pPrChange>
      </w:pPr>
      <w:r w:rsidRPr="00AD3BFD">
        <w:t xml:space="preserve">Model </w:t>
      </w:r>
      <w:r>
        <w:t>b</w:t>
      </w:r>
      <w:r w:rsidRPr="00AD3BFD">
        <w:t>ased Testing</w:t>
      </w:r>
      <w:r>
        <w:t xml:space="preserve"> (k</w:t>
      </w:r>
      <w:ins w:id="959" w:author="Thảo Phạm" w:date="2024-01-22T09:08:00Z">
        <w:r w:rsidR="00452DC9">
          <w:t>iểm thử dựa trên mô hình</w:t>
        </w:r>
      </w:ins>
      <w:r>
        <w:t>)</w:t>
      </w:r>
      <w:ins w:id="960" w:author="Thảo Phạm" w:date="2024-01-22T09:08:00Z">
        <w:r w:rsidR="00452DC9">
          <w:t xml:space="preserve"> và kiểm thử </w:t>
        </w:r>
      </w:ins>
      <w:r>
        <w:t xml:space="preserve">Fuzz </w:t>
      </w:r>
      <w:r w:rsidR="00341BAE">
        <w:t>t</w:t>
      </w:r>
      <w:r>
        <w:t>esting</w:t>
      </w:r>
      <w:ins w:id="961" w:author="Thảo Phạm" w:date="2024-01-22T09:08:00Z">
        <w:r w:rsidR="00452DC9">
          <w:t xml:space="preserve"> là hai kỹ thuật kiểm thử phần mềm phổ biến. Kiểm thử dựa trên mô hình sử dụng mô hình của ứng dụng để tạo ra các trường hợp kiểm thử, trong khi kiểm thử </w:t>
        </w:r>
        <w:r w:rsidR="00341BAE">
          <w:t xml:space="preserve">kiểm thử </w:t>
        </w:r>
      </w:ins>
      <w:r w:rsidR="00341BAE">
        <w:t>Fuzz testing</w:t>
      </w:r>
      <w:ins w:id="962" w:author="Thảo Phạm" w:date="2024-01-22T09:08:00Z">
        <w:r w:rsidR="00341BAE">
          <w:t xml:space="preserve"> </w:t>
        </w:r>
        <w:r w:rsidR="00452DC9">
          <w:t>sử dụng các kịch bản được viết trước để kiểm tra ứng dụng.</w:t>
        </w:r>
      </w:ins>
      <w:r w:rsidR="00F7683C" w:rsidRPr="002E6A1D">
        <w:br w:type="page"/>
      </w:r>
    </w:p>
    <w:p w14:paraId="29373508" w14:textId="6DE58BD2" w:rsidR="00520F57" w:rsidRDefault="00520F57" w:rsidP="009F631A">
      <w:pPr>
        <w:pStyle w:val="Heading1"/>
        <w:spacing w:line="240" w:lineRule="auto"/>
      </w:pPr>
      <w:bookmarkStart w:id="963" w:name="_Toc157044644"/>
      <w:r>
        <w:lastRenderedPageBreak/>
        <w:t>CHƯƠNG 3.</w:t>
      </w:r>
      <w:r w:rsidR="009F631A">
        <w:t xml:space="preserve"> MỘT SỐ CÔNG CỤ SINH ĐẦU VÀO KIỂM THỬ TỰ ĐỘNG CHO ANDROID</w:t>
      </w:r>
      <w:bookmarkEnd w:id="963"/>
    </w:p>
    <w:p w14:paraId="59C3E6EC" w14:textId="2523A008" w:rsidR="00E824D0" w:rsidRPr="00E824D0" w:rsidRDefault="00E824D0" w:rsidP="00E824D0">
      <w:pPr>
        <w:rPr>
          <w:ins w:id="964" w:author="PT Thảo" w:date="2024-01-21T03:45:00Z"/>
        </w:rPr>
      </w:pPr>
      <w:ins w:id="965" w:author="PT Thảo" w:date="2024-01-21T03:45:00Z">
        <w:r w:rsidRPr="00E824D0">
          <w:rPr>
            <w:i/>
            <w:iCs/>
            <w:rPrChange w:id="966" w:author="PT Thảo" w:date="2024-01-21T03:45:00Z">
              <w:rPr>
                <w:rFonts w:eastAsiaTheme="majorEastAsia" w:cstheme="majorBidi"/>
                <w:b/>
                <w:sz w:val="28"/>
                <w:szCs w:val="32"/>
              </w:rPr>
            </w:rPrChange>
          </w:rPr>
          <w:t>C</w:t>
        </w:r>
      </w:ins>
      <w:ins w:id="967" w:author="Thảo Phạm" w:date="2024-01-22T09:09:00Z">
        <w:r w:rsidRPr="00E824D0">
          <w:rPr>
            <w:i/>
            <w:iCs/>
          </w:rPr>
          <w:t xml:space="preserve">hương này tìm hiểu </w:t>
        </w:r>
      </w:ins>
      <w:ins w:id="968" w:author="Thảo Phạm" w:date="2024-01-22T09:10:00Z">
        <w:r w:rsidRPr="00E824D0">
          <w:rPr>
            <w:i/>
            <w:iCs/>
          </w:rPr>
          <w:t>chi ti</w:t>
        </w:r>
      </w:ins>
      <w:ins w:id="969" w:author="Thảo Phạm" w:date="2024-01-22T09:11:00Z">
        <w:r w:rsidRPr="00E824D0">
          <w:rPr>
            <w:i/>
            <w:iCs/>
          </w:rPr>
          <w:t xml:space="preserve">ết </w:t>
        </w:r>
      </w:ins>
      <w:ins w:id="970" w:author="Thảo Phạm" w:date="2024-01-22T09:09:00Z">
        <w:r w:rsidRPr="00E824D0">
          <w:rPr>
            <w:i/>
            <w:iCs/>
          </w:rPr>
          <w:t>về một số c</w:t>
        </w:r>
      </w:ins>
      <w:ins w:id="971" w:author="PT Thảo" w:date="2024-01-21T03:45:00Z">
        <w:r w:rsidRPr="00E824D0">
          <w:rPr>
            <w:i/>
            <w:iCs/>
            <w:rPrChange w:id="972" w:author="PT Thảo" w:date="2024-01-21T03:45:00Z">
              <w:rPr>
                <w:rFonts w:eastAsiaTheme="majorEastAsia" w:cstheme="majorBidi"/>
                <w:b/>
                <w:sz w:val="28"/>
                <w:szCs w:val="32"/>
              </w:rPr>
            </w:rPrChange>
          </w:rPr>
          <w:t>ông cụ sinh đầu vào kiểm thử tự động</w:t>
        </w:r>
      </w:ins>
      <w:ins w:id="973" w:author="Thảo Phạm" w:date="2024-01-22T09:09:00Z">
        <w:r w:rsidRPr="00E824D0">
          <w:rPr>
            <w:i/>
            <w:iCs/>
          </w:rPr>
          <w:t xml:space="preserve"> cho Android</w:t>
        </w:r>
      </w:ins>
      <w:ins w:id="974" w:author="PT Thảo" w:date="2024-01-21T03:45:00Z">
        <w:r w:rsidRPr="00E824D0">
          <w:rPr>
            <w:i/>
            <w:iCs/>
            <w:rPrChange w:id="975" w:author="PT Thảo" w:date="2024-01-21T03:45:00Z">
              <w:rPr>
                <w:rFonts w:eastAsiaTheme="majorEastAsia" w:cstheme="majorBidi"/>
                <w:b/>
                <w:sz w:val="28"/>
                <w:szCs w:val="32"/>
              </w:rPr>
            </w:rPrChange>
          </w:rPr>
          <w:t xml:space="preserve"> </w:t>
        </w:r>
        <w:del w:id="976" w:author="Thảo Phạm" w:date="2024-01-22T09:10:00Z">
          <w:r w:rsidRPr="00E824D0" w:rsidDel="00452DC9">
            <w:rPr>
              <w:i/>
              <w:iCs/>
              <w:rPrChange w:id="977" w:author="PT Thảo" w:date="2024-01-21T03:45:00Z">
                <w:rPr>
                  <w:rFonts w:eastAsiaTheme="majorEastAsia" w:cstheme="majorBidi"/>
                  <w:b/>
                  <w:sz w:val="28"/>
                  <w:szCs w:val="32"/>
                </w:rPr>
              </w:rPrChange>
            </w:rPr>
            <w:delText xml:space="preserve">là các phần mềm được thiết kế để tạo ra đầu vào cho quá trình kiểm thử tự động một cách tự động. Những công cụ này thường </w:delText>
          </w:r>
        </w:del>
        <w:r w:rsidRPr="00E824D0">
          <w:rPr>
            <w:i/>
            <w:iCs/>
            <w:rPrChange w:id="978" w:author="PT Thảo" w:date="2024-01-21T03:45:00Z">
              <w:rPr>
                <w:rFonts w:eastAsiaTheme="majorEastAsia" w:cstheme="majorBidi"/>
                <w:b/>
                <w:sz w:val="28"/>
                <w:szCs w:val="32"/>
              </w:rPr>
            </w:rPrChange>
          </w:rPr>
          <w:t>được sử dụng để tạo ra các kịch bản kiểm thử, dữ liệu đầu vào</w:t>
        </w:r>
        <w:del w:id="979" w:author="Thảo Phạm" w:date="2024-01-22T09:10:00Z">
          <w:r w:rsidRPr="00E824D0" w:rsidDel="00452DC9">
            <w:rPr>
              <w:i/>
              <w:iCs/>
              <w:rPrChange w:id="980" w:author="PT Thảo" w:date="2024-01-21T03:45:00Z">
                <w:rPr>
                  <w:rFonts w:eastAsiaTheme="majorEastAsia" w:cstheme="majorBidi"/>
                  <w:b/>
                  <w:sz w:val="28"/>
                  <w:szCs w:val="32"/>
                </w:rPr>
              </w:rPrChange>
            </w:rPr>
            <w:delText>,</w:delText>
          </w:r>
        </w:del>
        <w:r w:rsidRPr="00E824D0">
          <w:rPr>
            <w:i/>
            <w:iCs/>
            <w:rPrChange w:id="981" w:author="PT Thảo" w:date="2024-01-21T03:45:00Z">
              <w:rPr>
                <w:rFonts w:eastAsiaTheme="majorEastAsia" w:cstheme="majorBidi"/>
                <w:b/>
                <w:sz w:val="28"/>
                <w:szCs w:val="32"/>
              </w:rPr>
            </w:rPrChange>
          </w:rPr>
          <w:t xml:space="preserve"> hoặc điều k</w:t>
        </w:r>
      </w:ins>
      <w:ins w:id="982" w:author="Thảo Phạm" w:date="2024-01-22T09:10:00Z">
        <w:r w:rsidRPr="00E824D0">
          <w:rPr>
            <w:i/>
            <w:iCs/>
          </w:rPr>
          <w:t>h</w:t>
        </w:r>
      </w:ins>
      <w:ins w:id="983" w:author="PT Thảo" w:date="2024-01-21T03:45:00Z">
        <w:r w:rsidRPr="00E824D0">
          <w:rPr>
            <w:i/>
            <w:iCs/>
            <w:rPrChange w:id="984" w:author="PT Thảo" w:date="2024-01-21T03:45:00Z">
              <w:rPr>
                <w:rFonts w:eastAsiaTheme="majorEastAsia" w:cstheme="majorBidi"/>
                <w:b/>
                <w:sz w:val="28"/>
                <w:szCs w:val="32"/>
              </w:rPr>
            </w:rPrChange>
          </w:rPr>
          <w:t>i</w:t>
        </w:r>
      </w:ins>
      <w:ins w:id="985" w:author="Thảo Phạm" w:date="2024-01-22T09:10:00Z">
        <w:r w:rsidRPr="00E824D0">
          <w:rPr>
            <w:i/>
            <w:iCs/>
          </w:rPr>
          <w:t>ể</w:t>
        </w:r>
      </w:ins>
      <w:ins w:id="986" w:author="PT Thảo" w:date="2024-01-21T03:45:00Z">
        <w:del w:id="987" w:author="Thảo Phạm" w:date="2024-01-22T09:10:00Z">
          <w:r w:rsidRPr="00E824D0" w:rsidDel="00452DC9">
            <w:rPr>
              <w:i/>
              <w:iCs/>
              <w:rPrChange w:id="988" w:author="PT Thảo" w:date="2024-01-21T03:45:00Z">
                <w:rPr>
                  <w:rFonts w:eastAsiaTheme="majorEastAsia" w:cstheme="majorBidi"/>
                  <w:b/>
                  <w:sz w:val="28"/>
                  <w:szCs w:val="32"/>
                </w:rPr>
              </w:rPrChange>
            </w:rPr>
            <w:delText>ệ</w:delText>
          </w:r>
        </w:del>
        <w:r w:rsidRPr="00E824D0">
          <w:rPr>
            <w:i/>
            <w:iCs/>
            <w:rPrChange w:id="989" w:author="PT Thảo" w:date="2024-01-21T03:45:00Z">
              <w:rPr>
                <w:rFonts w:eastAsiaTheme="majorEastAsia" w:cstheme="majorBidi"/>
                <w:b/>
                <w:sz w:val="28"/>
                <w:szCs w:val="32"/>
              </w:rPr>
            </w:rPrChange>
          </w:rPr>
          <w:t>n kiểm thử một cách tự động, giúp mở rộng phạm vi và tăng cường khả năng phát hiện lỗi</w:t>
        </w:r>
      </w:ins>
      <w:r>
        <w:rPr>
          <w:i/>
          <w:iCs/>
        </w:rPr>
        <w:t>.</w:t>
      </w:r>
    </w:p>
    <w:p w14:paraId="7498ECD3" w14:textId="77777777" w:rsidR="00D26EA4" w:rsidRPr="00D26EA4" w:rsidRDefault="00D26EA4">
      <w:pPr>
        <w:keepNext/>
        <w:keepLines/>
        <w:numPr>
          <w:ilvl w:val="0"/>
          <w:numId w:val="22"/>
        </w:numPr>
        <w:outlineLvl w:val="1"/>
        <w:rPr>
          <w:rFonts w:eastAsiaTheme="majorEastAsia" w:cstheme="majorBidi"/>
          <w:vanish/>
          <w:szCs w:val="26"/>
        </w:rPr>
      </w:pPr>
      <w:bookmarkStart w:id="990" w:name="_Toc152155006"/>
      <w:bookmarkStart w:id="991" w:name="_Toc152170894"/>
      <w:bookmarkStart w:id="992" w:name="_Toc152170945"/>
      <w:bookmarkStart w:id="993" w:name="_Toc154660869"/>
      <w:bookmarkStart w:id="994" w:name="_Toc154660942"/>
      <w:bookmarkStart w:id="995" w:name="_Toc154663407"/>
      <w:bookmarkStart w:id="996" w:name="_Toc156822062"/>
      <w:bookmarkStart w:id="997" w:name="_Toc156871328"/>
      <w:bookmarkStart w:id="998" w:name="_Toc156884121"/>
      <w:bookmarkStart w:id="999" w:name="_Toc156898236"/>
      <w:bookmarkStart w:id="1000" w:name="_Toc157044645"/>
      <w:bookmarkEnd w:id="990"/>
      <w:bookmarkEnd w:id="991"/>
      <w:bookmarkEnd w:id="992"/>
      <w:bookmarkEnd w:id="993"/>
      <w:bookmarkEnd w:id="994"/>
      <w:bookmarkEnd w:id="995"/>
      <w:bookmarkEnd w:id="996"/>
      <w:bookmarkEnd w:id="997"/>
      <w:bookmarkEnd w:id="998"/>
      <w:bookmarkEnd w:id="999"/>
      <w:bookmarkEnd w:id="1000"/>
    </w:p>
    <w:p w14:paraId="5E9393BF" w14:textId="77777777" w:rsidR="00D26EA4" w:rsidRPr="00D26EA4" w:rsidRDefault="00D26EA4">
      <w:pPr>
        <w:keepNext/>
        <w:keepLines/>
        <w:numPr>
          <w:ilvl w:val="0"/>
          <w:numId w:val="13"/>
        </w:numPr>
        <w:outlineLvl w:val="1"/>
        <w:rPr>
          <w:rFonts w:eastAsiaTheme="majorEastAsia" w:cstheme="majorBidi"/>
          <w:vanish/>
          <w:szCs w:val="26"/>
        </w:rPr>
      </w:pPr>
      <w:bookmarkStart w:id="1001" w:name="_Toc152155007"/>
      <w:bookmarkStart w:id="1002" w:name="_Toc152170895"/>
      <w:bookmarkStart w:id="1003" w:name="_Toc152170946"/>
      <w:bookmarkStart w:id="1004" w:name="_Toc154660870"/>
      <w:bookmarkStart w:id="1005" w:name="_Toc154660943"/>
      <w:bookmarkStart w:id="1006" w:name="_Toc154663408"/>
      <w:bookmarkStart w:id="1007" w:name="_Toc156822063"/>
      <w:bookmarkStart w:id="1008" w:name="_Toc156871329"/>
      <w:bookmarkStart w:id="1009" w:name="_Toc156884122"/>
      <w:bookmarkStart w:id="1010" w:name="_Toc156898237"/>
      <w:bookmarkStart w:id="1011" w:name="_Toc157044646"/>
      <w:bookmarkEnd w:id="1001"/>
      <w:bookmarkEnd w:id="1002"/>
      <w:bookmarkEnd w:id="1003"/>
      <w:bookmarkEnd w:id="1004"/>
      <w:bookmarkEnd w:id="1005"/>
      <w:bookmarkEnd w:id="1006"/>
      <w:bookmarkEnd w:id="1007"/>
      <w:bookmarkEnd w:id="1008"/>
      <w:bookmarkEnd w:id="1009"/>
      <w:bookmarkEnd w:id="1010"/>
      <w:bookmarkEnd w:id="1011"/>
    </w:p>
    <w:p w14:paraId="06114542" w14:textId="77777777" w:rsidR="00D26EA4" w:rsidRPr="00D26EA4" w:rsidRDefault="00D26EA4">
      <w:pPr>
        <w:keepNext/>
        <w:keepLines/>
        <w:numPr>
          <w:ilvl w:val="0"/>
          <w:numId w:val="13"/>
        </w:numPr>
        <w:outlineLvl w:val="1"/>
        <w:rPr>
          <w:rFonts w:eastAsiaTheme="majorEastAsia" w:cstheme="majorBidi"/>
          <w:vanish/>
          <w:szCs w:val="26"/>
        </w:rPr>
      </w:pPr>
      <w:bookmarkStart w:id="1012" w:name="_Toc152155008"/>
      <w:bookmarkStart w:id="1013" w:name="_Toc152170896"/>
      <w:bookmarkStart w:id="1014" w:name="_Toc152170947"/>
      <w:bookmarkStart w:id="1015" w:name="_Toc154660871"/>
      <w:bookmarkStart w:id="1016" w:name="_Toc154660944"/>
      <w:bookmarkStart w:id="1017" w:name="_Toc154663409"/>
      <w:bookmarkStart w:id="1018" w:name="_Toc156822064"/>
      <w:bookmarkStart w:id="1019" w:name="_Toc156871330"/>
      <w:bookmarkStart w:id="1020" w:name="_Toc156884123"/>
      <w:bookmarkStart w:id="1021" w:name="_Toc156898238"/>
      <w:bookmarkStart w:id="1022" w:name="_Toc157044647"/>
      <w:bookmarkEnd w:id="1012"/>
      <w:bookmarkEnd w:id="1013"/>
      <w:bookmarkEnd w:id="1014"/>
      <w:bookmarkEnd w:id="1015"/>
      <w:bookmarkEnd w:id="1016"/>
      <w:bookmarkEnd w:id="1017"/>
      <w:bookmarkEnd w:id="1018"/>
      <w:bookmarkEnd w:id="1019"/>
      <w:bookmarkEnd w:id="1020"/>
      <w:bookmarkEnd w:id="1021"/>
      <w:bookmarkEnd w:id="1022"/>
    </w:p>
    <w:p w14:paraId="41E7D55F" w14:textId="15C1B7A5" w:rsidR="00520F57" w:rsidRDefault="00321E58" w:rsidP="00BD620C">
      <w:pPr>
        <w:pStyle w:val="Heading2"/>
        <w:ind w:firstLine="141"/>
      </w:pPr>
      <w:bookmarkStart w:id="1023" w:name="_Toc157044648"/>
      <w:r>
        <w:t>Công cụ</w:t>
      </w:r>
      <w:r w:rsidR="00D26EA4">
        <w:t xml:space="preserve"> kiểm thử ngẫu nhiên – </w:t>
      </w:r>
      <w:r w:rsidR="007173EE">
        <w:t>Monkey Testing Tool</w:t>
      </w:r>
      <w:bookmarkEnd w:id="1023"/>
    </w:p>
    <w:p w14:paraId="2D0C3AEA" w14:textId="77777777" w:rsidR="00D26EA4" w:rsidRPr="00D26EA4" w:rsidRDefault="00D26EA4" w:rsidP="00D26EA4">
      <w:pPr>
        <w:rPr>
          <w:vanish/>
        </w:rPr>
      </w:pPr>
    </w:p>
    <w:p w14:paraId="12E16AE1" w14:textId="77777777" w:rsidR="00F60267" w:rsidRPr="00F60267" w:rsidRDefault="00F60267" w:rsidP="00F60267">
      <w:pPr>
        <w:pStyle w:val="ListParagraph"/>
        <w:keepNext/>
        <w:keepLines/>
        <w:numPr>
          <w:ilvl w:val="0"/>
          <w:numId w:val="50"/>
        </w:numPr>
        <w:contextualSpacing w:val="0"/>
        <w:jc w:val="both"/>
        <w:outlineLvl w:val="2"/>
        <w:rPr>
          <w:ins w:id="1024" w:author="PT Thảo" w:date="2024-01-21T03:57:00Z"/>
          <w:rFonts w:eastAsiaTheme="majorEastAsia" w:cstheme="majorBidi"/>
          <w:i/>
          <w:vanish/>
          <w:szCs w:val="24"/>
        </w:rPr>
      </w:pPr>
      <w:bookmarkStart w:id="1025" w:name="_Toc156822066"/>
      <w:bookmarkStart w:id="1026" w:name="_Toc156871332"/>
      <w:bookmarkStart w:id="1027" w:name="_Toc156884125"/>
      <w:bookmarkStart w:id="1028" w:name="_Toc156898240"/>
      <w:bookmarkStart w:id="1029" w:name="_Toc157044649"/>
      <w:bookmarkEnd w:id="1025"/>
      <w:bookmarkEnd w:id="1026"/>
      <w:bookmarkEnd w:id="1027"/>
      <w:bookmarkEnd w:id="1028"/>
      <w:bookmarkEnd w:id="1029"/>
    </w:p>
    <w:p w14:paraId="33A1E230" w14:textId="77777777" w:rsidR="00F60267" w:rsidRPr="00F60267" w:rsidRDefault="00F60267" w:rsidP="00F60267">
      <w:pPr>
        <w:pStyle w:val="ListParagraph"/>
        <w:keepNext/>
        <w:keepLines/>
        <w:numPr>
          <w:ilvl w:val="0"/>
          <w:numId w:val="50"/>
        </w:numPr>
        <w:contextualSpacing w:val="0"/>
        <w:jc w:val="both"/>
        <w:outlineLvl w:val="2"/>
        <w:rPr>
          <w:ins w:id="1030" w:author="PT Thảo" w:date="2024-01-21T03:57:00Z"/>
          <w:rFonts w:eastAsiaTheme="majorEastAsia" w:cstheme="majorBidi"/>
          <w:i/>
          <w:vanish/>
          <w:szCs w:val="24"/>
        </w:rPr>
      </w:pPr>
      <w:bookmarkStart w:id="1031" w:name="_Toc156822067"/>
      <w:bookmarkStart w:id="1032" w:name="_Toc156871333"/>
      <w:bookmarkStart w:id="1033" w:name="_Toc156884126"/>
      <w:bookmarkStart w:id="1034" w:name="_Toc156898241"/>
      <w:bookmarkStart w:id="1035" w:name="_Toc157044650"/>
      <w:bookmarkEnd w:id="1031"/>
      <w:bookmarkEnd w:id="1032"/>
      <w:bookmarkEnd w:id="1033"/>
      <w:bookmarkEnd w:id="1034"/>
      <w:bookmarkEnd w:id="1035"/>
    </w:p>
    <w:p w14:paraId="14C27FD1" w14:textId="77777777" w:rsidR="00F60267" w:rsidRPr="00F60267" w:rsidRDefault="00F60267" w:rsidP="00F60267">
      <w:pPr>
        <w:pStyle w:val="ListParagraph"/>
        <w:keepNext/>
        <w:keepLines/>
        <w:numPr>
          <w:ilvl w:val="1"/>
          <w:numId w:val="50"/>
        </w:numPr>
        <w:contextualSpacing w:val="0"/>
        <w:jc w:val="both"/>
        <w:outlineLvl w:val="2"/>
        <w:rPr>
          <w:ins w:id="1036" w:author="PT Thảo" w:date="2024-01-21T03:57:00Z"/>
          <w:rFonts w:eastAsiaTheme="majorEastAsia" w:cstheme="majorBidi"/>
          <w:i/>
          <w:vanish/>
          <w:szCs w:val="24"/>
        </w:rPr>
      </w:pPr>
      <w:bookmarkStart w:id="1037" w:name="_Toc156822068"/>
      <w:bookmarkStart w:id="1038" w:name="_Toc156871334"/>
      <w:bookmarkStart w:id="1039" w:name="_Toc156884127"/>
      <w:bookmarkStart w:id="1040" w:name="_Toc156898242"/>
      <w:bookmarkStart w:id="1041" w:name="_Toc157044651"/>
      <w:bookmarkEnd w:id="1037"/>
      <w:bookmarkEnd w:id="1038"/>
      <w:bookmarkEnd w:id="1039"/>
      <w:bookmarkEnd w:id="1040"/>
      <w:bookmarkEnd w:id="1041"/>
    </w:p>
    <w:p w14:paraId="10DC367D" w14:textId="646F1697" w:rsidR="00D26EA4" w:rsidRDefault="00D26EA4">
      <w:pPr>
        <w:pStyle w:val="Heading3"/>
        <w:numPr>
          <w:ilvl w:val="2"/>
          <w:numId w:val="50"/>
        </w:numPr>
        <w:ind w:left="594"/>
        <w:pPrChange w:id="1042" w:author="PT Thảo" w:date="2024-01-21T03:57:00Z">
          <w:pPr>
            <w:pStyle w:val="Heading3"/>
          </w:pPr>
        </w:pPrChange>
      </w:pPr>
      <w:bookmarkStart w:id="1043" w:name="_Toc157044652"/>
      <w:r w:rsidRPr="00D26EA4">
        <w:t xml:space="preserve">Tổng quan chung về </w:t>
      </w:r>
      <w:r w:rsidR="007173EE">
        <w:t>Monkey Testing Tool</w:t>
      </w:r>
      <w:bookmarkEnd w:id="1043"/>
    </w:p>
    <w:p w14:paraId="21C2A70E" w14:textId="7B97DB4E" w:rsidR="00314C83" w:rsidRPr="00314C83" w:rsidRDefault="00314C83" w:rsidP="00C007D9">
      <w:pPr>
        <w:pStyle w:val="Heading4"/>
        <w:numPr>
          <w:ilvl w:val="3"/>
          <w:numId w:val="50"/>
        </w:numPr>
        <w:ind w:left="990" w:hanging="630"/>
        <w:pPrChange w:id="1044" w:author="Thảo Phạm" w:date="2024-01-22T09:11:00Z">
          <w:pPr/>
        </w:pPrChange>
      </w:pPr>
      <w:bookmarkStart w:id="1045" w:name="_Toc157044653"/>
      <w:r w:rsidRPr="00314C83">
        <w:t xml:space="preserve">Khái niệm về Monkey </w:t>
      </w:r>
      <w:r w:rsidR="00BE1B5E">
        <w:t>T</w:t>
      </w:r>
      <w:r w:rsidRPr="00314C83">
        <w:t xml:space="preserve">esting </w:t>
      </w:r>
      <w:r w:rsidR="00BE1B5E">
        <w:t>T</w:t>
      </w:r>
      <w:r w:rsidRPr="00314C83">
        <w:t>ool</w:t>
      </w:r>
      <w:bookmarkEnd w:id="1045"/>
    </w:p>
    <w:p w14:paraId="0E905E54" w14:textId="44804D9C" w:rsidR="007173EE" w:rsidRDefault="007173EE" w:rsidP="00A14460">
      <w:r>
        <w:t>Công cụ kiểm thử Monkey l</w:t>
      </w:r>
      <w:r w:rsidRPr="007173EE">
        <w:t>à một phần của SDK Android do Google phát triển</w:t>
      </w:r>
      <w:r>
        <w:t>, là</w:t>
      </w:r>
      <w:r w:rsidRPr="007173EE">
        <w:t xml:space="preserve"> </w:t>
      </w:r>
      <w:r>
        <w:t>một công cụ phần mềm được sử dụng để thực hiện kiểm thử tự động trên ứng dụng di động Android</w:t>
      </w:r>
      <w:r w:rsidRPr="007173EE">
        <w:t>. Công cụ này được thiết kế để tạo ra các sự kiện và hành vi ngẫu nhiên trên màn hình của thiết bị di động</w:t>
      </w:r>
      <w:r w:rsidR="00A14460">
        <w:t xml:space="preserve">. </w:t>
      </w:r>
      <w:r w:rsidRPr="007173EE">
        <w:t xml:space="preserve">Với sự tích hợp có sẵn trong Android Studio, </w:t>
      </w:r>
      <w:r>
        <w:t xml:space="preserve">Monkey </w:t>
      </w:r>
      <w:r w:rsidR="00341BAE">
        <w:t>t</w:t>
      </w:r>
      <w:r w:rsidR="00341BAE" w:rsidRPr="00314C83">
        <w:t xml:space="preserve">esting </w:t>
      </w:r>
      <w:r w:rsidR="00341BAE">
        <w:t>t</w:t>
      </w:r>
      <w:r w:rsidR="00341BAE" w:rsidRPr="00314C83">
        <w:t>ool</w:t>
      </w:r>
      <w:r w:rsidR="00341BAE" w:rsidRPr="007173EE">
        <w:t xml:space="preserve"> </w:t>
      </w:r>
      <w:r w:rsidRPr="007173EE">
        <w:t xml:space="preserve">là công cụ hữu ích để các lập trình viên thử nghiệm ứng dụng trong quá trình phát triển. </w:t>
      </w:r>
    </w:p>
    <w:p w14:paraId="6288C71A" w14:textId="25F3316B" w:rsidR="00314C83" w:rsidRPr="00314C83" w:rsidRDefault="00314C83" w:rsidP="00C007D9">
      <w:pPr>
        <w:pStyle w:val="Heading4"/>
        <w:numPr>
          <w:ilvl w:val="3"/>
          <w:numId w:val="50"/>
        </w:numPr>
        <w:ind w:left="990"/>
        <w:pPrChange w:id="1046" w:author="Thảo Phạm" w:date="2024-01-22T09:12:00Z">
          <w:pPr/>
        </w:pPrChange>
      </w:pPr>
      <w:bookmarkStart w:id="1047" w:name="_Toc157044654"/>
      <w:r w:rsidRPr="00314C83">
        <w:t>Ưu điểm của Monkey Testing</w:t>
      </w:r>
      <w:bookmarkEnd w:id="1047"/>
    </w:p>
    <w:p w14:paraId="71A3E044" w14:textId="2CA607DD" w:rsidR="00314C83" w:rsidRPr="00314C83" w:rsidRDefault="00314C83" w:rsidP="00C007D9">
      <w:pPr>
        <w:pStyle w:val="Heading4"/>
        <w:numPr>
          <w:ilvl w:val="3"/>
          <w:numId w:val="50"/>
        </w:numPr>
        <w:ind w:left="990"/>
        <w:pPrChange w:id="1048" w:author="Thảo Phạm" w:date="2024-01-22T09:13:00Z">
          <w:pPr/>
        </w:pPrChange>
      </w:pPr>
      <w:bookmarkStart w:id="1049" w:name="_Toc157044655"/>
      <w:r w:rsidRPr="00314C83">
        <w:t>Nhược điểm của thử nghiệm Monkey</w:t>
      </w:r>
      <w:bookmarkEnd w:id="1049"/>
    </w:p>
    <w:p w14:paraId="537F7AEE" w14:textId="7815D486" w:rsidR="007173EE" w:rsidRPr="00314C83" w:rsidRDefault="00314C83" w:rsidP="00C007D9">
      <w:pPr>
        <w:pStyle w:val="Heading4"/>
        <w:numPr>
          <w:ilvl w:val="3"/>
          <w:numId w:val="50"/>
        </w:numPr>
        <w:ind w:left="990"/>
        <w:pPrChange w:id="1050" w:author="Thảo Phạm" w:date="2024-01-22T09:14:00Z">
          <w:pPr/>
        </w:pPrChange>
      </w:pPr>
      <w:bookmarkStart w:id="1051" w:name="_Toc157044656"/>
      <w:r>
        <w:t>Cách s</w:t>
      </w:r>
      <w:r w:rsidR="007173EE" w:rsidRPr="00314C83">
        <w:t xml:space="preserve">ử dụng cơ bản của </w:t>
      </w:r>
      <w:r w:rsidR="00BF3678" w:rsidRPr="00314C83">
        <w:t>Monkey Testing Tool</w:t>
      </w:r>
      <w:bookmarkEnd w:id="1051"/>
    </w:p>
    <w:p w14:paraId="6F1AE4AA" w14:textId="017B6AC9" w:rsidR="00BF3678" w:rsidRDefault="007173EE" w:rsidP="00A14460">
      <w:r>
        <w:t xml:space="preserve"> </w:t>
      </w:r>
      <w:r w:rsidR="00A14460">
        <w:t>K</w:t>
      </w:r>
      <w:r>
        <w:t xml:space="preserve">hởi động </w:t>
      </w:r>
      <w:r w:rsidR="00BF3678">
        <w:t xml:space="preserve">Monkey </w:t>
      </w:r>
      <w:r w:rsidR="00341BAE">
        <w:t>t</w:t>
      </w:r>
      <w:r w:rsidR="00341BAE" w:rsidRPr="00314C83">
        <w:t xml:space="preserve">esting </w:t>
      </w:r>
      <w:r w:rsidR="00341BAE">
        <w:t>t</w:t>
      </w:r>
      <w:r w:rsidR="00341BAE" w:rsidRPr="00314C83">
        <w:t>ool</w:t>
      </w:r>
      <w:r w:rsidR="00341BAE">
        <w:t xml:space="preserve"> </w:t>
      </w:r>
      <w:r>
        <w:t>từ dòng lệnh trên máy tính hoặc từ  tập lệnh</w:t>
      </w:r>
      <w:r w:rsidR="00BF3678">
        <w:t>, kịch bản có sẵn</w:t>
      </w:r>
      <w:r w:rsidR="00A14460">
        <w:t xml:space="preserve"> </w:t>
      </w:r>
      <w:r>
        <w:t>và gõ</w:t>
      </w:r>
      <w:r w:rsidR="00BF3678">
        <w:t xml:space="preserve"> trực tiếp các</w:t>
      </w:r>
      <w:r>
        <w:t xml:space="preserve"> lệnh</w:t>
      </w:r>
      <w:r w:rsidRPr="003A1D17">
        <w:t>.</w:t>
      </w:r>
      <w:r>
        <w:t xml:space="preserve"> </w:t>
      </w:r>
      <w:r w:rsidR="00BF3678">
        <w:t>Cú pháp cơ bản là:</w:t>
      </w:r>
    </w:p>
    <w:p w14:paraId="4FD88F4F" w14:textId="41A50887" w:rsidR="00CF32D8" w:rsidRPr="00D26EA4" w:rsidRDefault="00BF3678" w:rsidP="00A14460">
      <w:r>
        <w:t>$ adb shell monkey [options] &lt;event-count&gt;</w:t>
      </w:r>
    </w:p>
    <w:p w14:paraId="73D4B49B" w14:textId="3B62F2EE" w:rsidR="00D26EA4" w:rsidRDefault="00D26EA4">
      <w:pPr>
        <w:pStyle w:val="Heading3"/>
        <w:numPr>
          <w:ilvl w:val="2"/>
          <w:numId w:val="50"/>
        </w:numPr>
        <w:ind w:left="0" w:firstLine="90"/>
        <w:pPrChange w:id="1052" w:author="PT Thảo" w:date="2024-01-21T04:29:00Z">
          <w:pPr>
            <w:pStyle w:val="Heading3"/>
          </w:pPr>
        </w:pPrChange>
      </w:pPr>
      <w:bookmarkStart w:id="1053" w:name="_Toc157044657"/>
      <w:r w:rsidRPr="00D26EA4">
        <w:t>Kiểm thử Fuzz với Monkey</w:t>
      </w:r>
      <w:bookmarkEnd w:id="1053"/>
    </w:p>
    <w:p w14:paraId="38993DD7" w14:textId="7416C3CD" w:rsidR="00CF32D8" w:rsidRPr="00300DCF" w:rsidRDefault="00CF32D8" w:rsidP="00A14460">
      <w:r w:rsidRPr="00300DCF">
        <w:t>Bước 1: Xác định hệ thống mục tiêu</w:t>
      </w:r>
      <w:r w:rsidR="00A14460" w:rsidRPr="00300DCF">
        <w:t xml:space="preserve">: </w:t>
      </w:r>
      <w:r w:rsidRPr="00300DCF">
        <w:t>truyền các tham số về gói và danh mục của ứng dụng cần thực thi</w:t>
      </w:r>
      <w:r w:rsidR="00AC174B" w:rsidRPr="00300DCF">
        <w:t xml:space="preserve"> quá trình</w:t>
      </w:r>
      <w:r w:rsidRPr="00300DCF">
        <w:t xml:space="preserve"> kiểm thử vào trong </w:t>
      </w:r>
      <w:r w:rsidR="00AC174B" w:rsidRPr="00300DCF">
        <w:t xml:space="preserve">dòng </w:t>
      </w:r>
      <w:r w:rsidRPr="00300DCF">
        <w:t>lệnh</w:t>
      </w:r>
    </w:p>
    <w:p w14:paraId="74D12E3F" w14:textId="3A27B2A8" w:rsidR="00EB39BC" w:rsidRPr="00300DCF" w:rsidRDefault="00CF32D8" w:rsidP="00300DCF">
      <w:r w:rsidRPr="00300DCF">
        <w:t xml:space="preserve"> Bước 2: Xác định đầu vào</w:t>
      </w:r>
      <w:bookmarkStart w:id="1054" w:name="_Hlk156877481"/>
      <w:r w:rsidR="008F238E" w:rsidRPr="00300DCF">
        <w:t xml:space="preserve">: </w:t>
      </w:r>
      <w:r w:rsidR="00D624DD" w:rsidRPr="00300DCF">
        <w:t xml:space="preserve">chọn và đặt tốc độ </w:t>
      </w:r>
      <w:r w:rsidR="008F238E" w:rsidRPr="00300DCF">
        <w:t>tỉ lệ sự kiện mong muốn xuất hiện được tạo ra trong quá trình thực thi kiểm thử</w:t>
      </w:r>
      <w:r w:rsidRPr="00300DCF">
        <w:t>.</w:t>
      </w:r>
      <w:bookmarkEnd w:id="1054"/>
    </w:p>
    <w:p w14:paraId="1640917F" w14:textId="591A6CF3" w:rsidR="00B86488" w:rsidRPr="00300DCF" w:rsidRDefault="008F238E" w:rsidP="00A14460">
      <w:r w:rsidRPr="00300DCF">
        <w:t>Bước 3: Sinh dữ liệu kiểm thử</w:t>
      </w:r>
      <w:del w:id="1055" w:author="Thảo Phạm" w:date="2024-01-22T09:17:00Z">
        <w:r w:rsidR="00AB3AEA" w:rsidRPr="00300DCF" w:rsidDel="00AB3AEA">
          <w:rPr>
            <w:rFonts w:eastAsia="Times New Roman" w:cs="Times New Roman"/>
            <w:noProof/>
            <w:sz w:val="22"/>
            <w:rPrChange w:id="1056" w:author="Unknown">
              <w:rPr>
                <w:noProof/>
              </w:rPr>
            </w:rPrChange>
          </w:rPr>
          <w:drawing>
            <wp:anchor distT="0" distB="0" distL="0" distR="0" simplePos="0" relativeHeight="251640320" behindDoc="0" locked="0" layoutInCell="1" allowOverlap="1" wp14:anchorId="6F0B3DFD" wp14:editId="45D82169">
              <wp:simplePos x="0" y="0"/>
              <wp:positionH relativeFrom="margin">
                <wp:posOffset>248285</wp:posOffset>
              </wp:positionH>
              <wp:positionV relativeFrom="paragraph">
                <wp:posOffset>1798955</wp:posOffset>
              </wp:positionV>
              <wp:extent cx="5227320" cy="2764790"/>
              <wp:effectExtent l="0" t="0" r="0" b="0"/>
              <wp:wrapTopAndBottom/>
              <wp:docPr id="19" name="image10.jpeg"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descr="A computer screen with white text&#10;&#10;Description automatically generated"/>
                      <pic:cNvPicPr/>
                    </pic:nvPicPr>
                    <pic:blipFill>
                      <a:blip r:embed="rId11" cstate="print"/>
                      <a:stretch>
                        <a:fillRect/>
                      </a:stretch>
                    </pic:blipFill>
                    <pic:spPr>
                      <a:xfrm>
                        <a:off x="0" y="0"/>
                        <a:ext cx="5227320" cy="2764790"/>
                      </a:xfrm>
                      <a:prstGeom prst="rect">
                        <a:avLst/>
                      </a:prstGeom>
                    </pic:spPr>
                  </pic:pic>
                </a:graphicData>
              </a:graphic>
              <wp14:sizeRelH relativeFrom="margin">
                <wp14:pctWidth>0</wp14:pctWidth>
              </wp14:sizeRelH>
              <wp14:sizeRelV relativeFrom="margin">
                <wp14:pctHeight>0</wp14:pctHeight>
              </wp14:sizeRelV>
            </wp:anchor>
          </w:drawing>
        </w:r>
        <w:r w:rsidR="00AB3AEA" w:rsidRPr="00300DCF" w:rsidDel="00AB3AEA">
          <w:rPr>
            <w:noProof/>
          </w:rPr>
          <mc:AlternateContent>
            <mc:Choice Requires="wps">
              <w:drawing>
                <wp:anchor distT="0" distB="0" distL="114300" distR="114300" simplePos="0" relativeHeight="251644416" behindDoc="0" locked="0" layoutInCell="1" allowOverlap="1" wp14:anchorId="2C75BDB7" wp14:editId="360A982C">
                  <wp:simplePos x="0" y="0"/>
                  <wp:positionH relativeFrom="margin">
                    <wp:align>left</wp:align>
                  </wp:positionH>
                  <wp:positionV relativeFrom="paragraph">
                    <wp:posOffset>4371340</wp:posOffset>
                  </wp:positionV>
                  <wp:extent cx="5740400" cy="192405"/>
                  <wp:effectExtent l="0" t="0" r="0" b="0"/>
                  <wp:wrapTopAndBottom/>
                  <wp:docPr id="107495890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92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0DDDD3" w14:textId="68A727D2" w:rsidR="00112ACB" w:rsidRPr="008F238E" w:rsidRDefault="00112ACB" w:rsidP="008F238E">
                              <w:pPr>
                                <w:pStyle w:val="Caption"/>
                                <w:jc w:val="center"/>
                                <w:rPr>
                                  <w:rFonts w:eastAsia="Times New Roman" w:cs="Times New Roman"/>
                                  <w:i w:val="0"/>
                                  <w:iCs w:val="0"/>
                                  <w:noProof/>
                                  <w:color w:val="auto"/>
                                  <w:sz w:val="26"/>
                                  <w:szCs w:val="26"/>
                                </w:rPr>
                              </w:pPr>
                              <w:bookmarkStart w:id="1057" w:name="_Toc151455594"/>
                              <w:bookmarkStart w:id="1058" w:name="_Toc151455599"/>
                              <w:bookmarkStart w:id="1059" w:name="_Toc152171319"/>
                              <w:bookmarkStart w:id="1060" w:name="_Toc156816567"/>
                              <w:r w:rsidRPr="008F238E">
                                <w:rPr>
                                  <w:i w:val="0"/>
                                  <w:iCs w:val="0"/>
                                  <w:color w:val="auto"/>
                                  <w:sz w:val="26"/>
                                  <w:szCs w:val="26"/>
                                </w:rPr>
                                <w:t xml:space="preserve">Hình 3. </w:t>
                              </w:r>
                              <w:r w:rsidRPr="008F238E">
                                <w:rPr>
                                  <w:i w:val="0"/>
                                  <w:iCs w:val="0"/>
                                  <w:color w:val="auto"/>
                                  <w:sz w:val="26"/>
                                  <w:szCs w:val="26"/>
                                </w:rPr>
                                <w:fldChar w:fldCharType="begin"/>
                              </w:r>
                              <w:r w:rsidRPr="008F238E">
                                <w:rPr>
                                  <w:i w:val="0"/>
                                  <w:iCs w:val="0"/>
                                  <w:color w:val="auto"/>
                                  <w:sz w:val="26"/>
                                  <w:szCs w:val="26"/>
                                </w:rPr>
                                <w:instrText xml:space="preserve"> SEQ Hình_3. \* ARABIC </w:instrText>
                              </w:r>
                              <w:r w:rsidRPr="008F238E">
                                <w:rPr>
                                  <w:i w:val="0"/>
                                  <w:iCs w:val="0"/>
                                  <w:color w:val="auto"/>
                                  <w:sz w:val="26"/>
                                  <w:szCs w:val="26"/>
                                </w:rPr>
                                <w:fldChar w:fldCharType="separate"/>
                              </w:r>
                              <w:r w:rsidR="002064BD">
                                <w:rPr>
                                  <w:i w:val="0"/>
                                  <w:iCs w:val="0"/>
                                  <w:noProof/>
                                  <w:color w:val="auto"/>
                                  <w:sz w:val="26"/>
                                  <w:szCs w:val="26"/>
                                </w:rPr>
                                <w:t>1</w:t>
                              </w:r>
                              <w:r w:rsidRPr="008F238E">
                                <w:rPr>
                                  <w:i w:val="0"/>
                                  <w:iCs w:val="0"/>
                                  <w:color w:val="auto"/>
                                  <w:sz w:val="26"/>
                                  <w:szCs w:val="26"/>
                                </w:rPr>
                                <w:fldChar w:fldCharType="end"/>
                              </w:r>
                              <w:r w:rsidRPr="008F238E">
                                <w:rPr>
                                  <w:i w:val="0"/>
                                  <w:iCs w:val="0"/>
                                  <w:color w:val="auto"/>
                                  <w:sz w:val="26"/>
                                  <w:szCs w:val="26"/>
                                </w:rPr>
                                <w:t>: Sinh dữ liệu kiểm thử với Monkey Testing Tool</w:t>
                              </w:r>
                              <w:bookmarkEnd w:id="1057"/>
                              <w:bookmarkEnd w:id="1058"/>
                              <w:bookmarkEnd w:id="1059"/>
                              <w:bookmarkEnd w:id="106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5BDB7" id="Text Box 1" o:spid="_x0000_s1028" type="#_x0000_t202" style="position:absolute;left:0;text-align:left;margin-left:0;margin-top:344.2pt;width:452pt;height:15.15pt;z-index:251644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" stroked="f">
                  <v:textbox inset="0,0,0,0">
                    <w:txbxContent>
                      <w:p w14:paraId="520DDDD3" w14:textId="68A727D2" w:rsidR="00112ACB" w:rsidRPr="008F238E" w:rsidRDefault="00112ACB" w:rsidP="008F238E">
                        <w:pPr>
                          <w:pStyle w:val="Caption"/>
                          <w:jc w:val="center"/>
                          <w:rPr>
                            <w:rFonts w:eastAsia="Times New Roman" w:cs="Times New Roman"/>
                            <w:i w:val="0"/>
                            <w:iCs w:val="0"/>
                            <w:noProof/>
                            <w:color w:val="auto"/>
                            <w:sz w:val="26"/>
                            <w:szCs w:val="26"/>
                          </w:rPr>
                        </w:pPr>
                        <w:bookmarkStart w:id="1061" w:name="_Toc151455594"/>
                        <w:bookmarkStart w:id="1062" w:name="_Toc151455599"/>
                        <w:bookmarkStart w:id="1063" w:name="_Toc152171319"/>
                        <w:bookmarkStart w:id="1064" w:name="_Toc156816567"/>
                        <w:r w:rsidRPr="008F238E">
                          <w:rPr>
                            <w:i w:val="0"/>
                            <w:iCs w:val="0"/>
                            <w:color w:val="auto"/>
                            <w:sz w:val="26"/>
                            <w:szCs w:val="26"/>
                          </w:rPr>
                          <w:t xml:space="preserve">Hình 3. </w:t>
                        </w:r>
                        <w:r w:rsidRPr="008F238E">
                          <w:rPr>
                            <w:i w:val="0"/>
                            <w:iCs w:val="0"/>
                            <w:color w:val="auto"/>
                            <w:sz w:val="26"/>
                            <w:szCs w:val="26"/>
                          </w:rPr>
                          <w:fldChar w:fldCharType="begin"/>
                        </w:r>
                        <w:r w:rsidRPr="008F238E">
                          <w:rPr>
                            <w:i w:val="0"/>
                            <w:iCs w:val="0"/>
                            <w:color w:val="auto"/>
                            <w:sz w:val="26"/>
                            <w:szCs w:val="26"/>
                          </w:rPr>
                          <w:instrText xml:space="preserve"> SEQ Hình_3. \* ARABIC </w:instrText>
                        </w:r>
                        <w:r w:rsidRPr="008F238E">
                          <w:rPr>
                            <w:i w:val="0"/>
                            <w:iCs w:val="0"/>
                            <w:color w:val="auto"/>
                            <w:sz w:val="26"/>
                            <w:szCs w:val="26"/>
                          </w:rPr>
                          <w:fldChar w:fldCharType="separate"/>
                        </w:r>
                        <w:r w:rsidR="002064BD">
                          <w:rPr>
                            <w:i w:val="0"/>
                            <w:iCs w:val="0"/>
                            <w:noProof/>
                            <w:color w:val="auto"/>
                            <w:sz w:val="26"/>
                            <w:szCs w:val="26"/>
                          </w:rPr>
                          <w:t>1</w:t>
                        </w:r>
                        <w:r w:rsidRPr="008F238E">
                          <w:rPr>
                            <w:i w:val="0"/>
                            <w:iCs w:val="0"/>
                            <w:color w:val="auto"/>
                            <w:sz w:val="26"/>
                            <w:szCs w:val="26"/>
                          </w:rPr>
                          <w:fldChar w:fldCharType="end"/>
                        </w:r>
                        <w:r w:rsidRPr="008F238E">
                          <w:rPr>
                            <w:i w:val="0"/>
                            <w:iCs w:val="0"/>
                            <w:color w:val="auto"/>
                            <w:sz w:val="26"/>
                            <w:szCs w:val="26"/>
                          </w:rPr>
                          <w:t>: Sinh dữ liệu kiểm thử với Monkey Testing Tool</w:t>
                        </w:r>
                        <w:bookmarkEnd w:id="1061"/>
                        <w:bookmarkEnd w:id="1062"/>
                        <w:bookmarkEnd w:id="1063"/>
                        <w:bookmarkEnd w:id="1064"/>
                      </w:p>
                    </w:txbxContent>
                  </v:textbox>
                  <w10:wrap type="topAndBottom" anchorx="margin"/>
                </v:shape>
              </w:pict>
            </mc:Fallback>
          </mc:AlternateContent>
        </w:r>
      </w:del>
      <w:r w:rsidR="00A14460" w:rsidRPr="00300DCF">
        <w:t>: s</w:t>
      </w:r>
      <w:r w:rsidR="00E94490" w:rsidRPr="00300DCF">
        <w:t>au khi xác định hệ thống mục tiêu và các thành phần, Monkey tạo đầu vào thử nghiệm, là những sự kiện đáp ứng các yêu cầu cụ thể</w:t>
      </w:r>
      <w:r w:rsidRPr="00300DCF">
        <w:t>.</w:t>
      </w:r>
    </w:p>
    <w:p w14:paraId="098D5EFF" w14:textId="0A4ACA77" w:rsidR="00DE2248" w:rsidRPr="00300DCF" w:rsidRDefault="00DE2248" w:rsidP="00A14460">
      <w:r w:rsidRPr="00300DCF">
        <w:t>Bước 4: Thực hiện kiểm thử</w:t>
      </w:r>
      <w:r w:rsidR="00A14460" w:rsidRPr="00300DCF">
        <w:t xml:space="preserve">: </w:t>
      </w:r>
      <w:r w:rsidRPr="00300DCF">
        <w:t>Các lệnh ADB được truyền tới thiết bị kiểm th</w:t>
      </w:r>
      <w:r w:rsidR="00A14460" w:rsidRPr="00300DCF">
        <w:t xml:space="preserve">ử và </w:t>
      </w:r>
      <w:r w:rsidRPr="00300DCF">
        <w:t>thực thi các thao tác sử dụng một cách hoàn toàn tự động.</w:t>
      </w:r>
    </w:p>
    <w:p w14:paraId="1BAE9DE9" w14:textId="67C014BE" w:rsidR="008F238E" w:rsidRPr="00300DCF" w:rsidRDefault="00DE2248" w:rsidP="00300DCF">
      <w:r w:rsidRPr="00300DCF">
        <w:t>Bước 5: Giám sát hành vi hệ thống</w:t>
      </w:r>
      <w:r w:rsidR="00300DCF" w:rsidRPr="00300DCF">
        <w:t>: t</w:t>
      </w:r>
      <w:r w:rsidRPr="00300DCF">
        <w:t>rong quá trình thực thi</w:t>
      </w:r>
      <w:r w:rsidR="00A14460" w:rsidRPr="00300DCF">
        <w:t>,</w:t>
      </w:r>
      <w:r w:rsidRPr="00300DCF">
        <w:t xml:space="preserve"> các sự kiện sinh ra đều được lưu lại dưới dạng các tệp tin log.</w:t>
      </w:r>
    </w:p>
    <w:p w14:paraId="06CBEC6E" w14:textId="5BB6267E" w:rsidR="00DE2248" w:rsidRPr="00300DCF" w:rsidDel="00AB3AEA" w:rsidRDefault="00DE2248" w:rsidP="00300DCF">
      <w:pPr>
        <w:rPr>
          <w:del w:id="1065" w:author="Thảo Phạm" w:date="2024-01-22T09:19:00Z"/>
        </w:rPr>
      </w:pPr>
      <w:r w:rsidRPr="00300DCF">
        <w:t>Bước 6: Đăng lỗi và phân tích</w:t>
      </w:r>
    </w:p>
    <w:p w14:paraId="21244025" w14:textId="4ADA0E01" w:rsidR="00AB3AEA" w:rsidRPr="00300DCF" w:rsidRDefault="00B83417" w:rsidP="00300DCF">
      <w:pPr>
        <w:rPr>
          <w:szCs w:val="26"/>
        </w:rPr>
      </w:pPr>
      <w:del w:id="1066" w:author="Thảo Phạm" w:date="2024-01-22T09:20:00Z">
        <w:r w:rsidRPr="00300DCF" w:rsidDel="00AB3AEA">
          <w:rPr>
            <w:rFonts w:eastAsia="Times New Roman" w:cs="Times New Roman"/>
            <w:noProof/>
            <w:sz w:val="22"/>
            <w:rPrChange w:id="1067" w:author="Unknown">
              <w:rPr>
                <w:noProof/>
              </w:rPr>
            </w:rPrChange>
          </w:rPr>
          <w:drawing>
            <wp:anchor distT="0" distB="0" distL="0" distR="0" simplePos="0" relativeHeight="251636224" behindDoc="0" locked="0" layoutInCell="1" allowOverlap="1" wp14:anchorId="2D6B71F2" wp14:editId="2A58232B">
              <wp:simplePos x="0" y="0"/>
              <wp:positionH relativeFrom="page">
                <wp:posOffset>1699260</wp:posOffset>
              </wp:positionH>
              <wp:positionV relativeFrom="paragraph">
                <wp:posOffset>1163320</wp:posOffset>
              </wp:positionV>
              <wp:extent cx="4953000" cy="2948940"/>
              <wp:effectExtent l="0" t="0" r="0" b="3810"/>
              <wp:wrapTopAndBottom/>
              <wp:docPr id="21" name="image11.jpeg"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descr="A computer screen with white text&#10;&#10;Description automatically generated"/>
                      <pic:cNvPicPr/>
                    </pic:nvPicPr>
                    <pic:blipFill>
                      <a:blip r:embed="rId12" cstate="print"/>
                      <a:stretch>
                        <a:fillRect/>
                      </a:stretch>
                    </pic:blipFill>
                    <pic:spPr>
                      <a:xfrm>
                        <a:off x="0" y="0"/>
                        <a:ext cx="4953000" cy="2948940"/>
                      </a:xfrm>
                      <a:prstGeom prst="rect">
                        <a:avLst/>
                      </a:prstGeom>
                    </pic:spPr>
                  </pic:pic>
                </a:graphicData>
              </a:graphic>
              <wp14:sizeRelH relativeFrom="margin">
                <wp14:pctWidth>0</wp14:pctWidth>
              </wp14:sizeRelH>
              <wp14:sizeRelV relativeFrom="margin">
                <wp14:pctHeight>0</wp14:pctHeight>
              </wp14:sizeRelV>
            </wp:anchor>
          </w:drawing>
        </w:r>
        <w:r w:rsidRPr="00300DCF" w:rsidDel="00AB3AEA">
          <w:rPr>
            <w:noProof/>
          </w:rPr>
          <mc:AlternateContent>
            <mc:Choice Requires="wps">
              <w:drawing>
                <wp:anchor distT="0" distB="0" distL="114300" distR="114300" simplePos="0" relativeHeight="251652608" behindDoc="0" locked="0" layoutInCell="1" allowOverlap="1" wp14:anchorId="6F7C0F27" wp14:editId="65834F5D">
                  <wp:simplePos x="0" y="0"/>
                  <wp:positionH relativeFrom="margin">
                    <wp:posOffset>604520</wp:posOffset>
                  </wp:positionH>
                  <wp:positionV relativeFrom="paragraph">
                    <wp:posOffset>4234180</wp:posOffset>
                  </wp:positionV>
                  <wp:extent cx="4570730" cy="332740"/>
                  <wp:effectExtent l="0" t="0" r="1270" b="0"/>
                  <wp:wrapTopAndBottom/>
                  <wp:docPr id="3751948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0730" cy="332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CC4ABC" w14:textId="09D0A07E" w:rsidR="00112ACB" w:rsidRPr="00DE2248" w:rsidRDefault="00112ACB" w:rsidP="00DE2248">
                              <w:pPr>
                                <w:pStyle w:val="Caption"/>
                                <w:jc w:val="center"/>
                                <w:rPr>
                                  <w:i w:val="0"/>
                                  <w:iCs w:val="0"/>
                                  <w:color w:val="auto"/>
                                  <w:sz w:val="26"/>
                                  <w:szCs w:val="26"/>
                                </w:rPr>
                              </w:pPr>
                              <w:bookmarkStart w:id="1068" w:name="_Toc156816568"/>
                              <w:bookmarkStart w:id="1069" w:name="_Toc151455595"/>
                              <w:bookmarkStart w:id="1070" w:name="_Toc151455600"/>
                              <w:bookmarkStart w:id="1071" w:name="_Toc152171320"/>
                              <w:r w:rsidRPr="00DE2248">
                                <w:rPr>
                                  <w:i w:val="0"/>
                                  <w:iCs w:val="0"/>
                                  <w:color w:val="auto"/>
                                  <w:sz w:val="26"/>
                                  <w:szCs w:val="26"/>
                                </w:rPr>
                                <w:t xml:space="preserve">Hình 3. </w:t>
                              </w:r>
                              <w:r w:rsidRPr="00DE2248">
                                <w:rPr>
                                  <w:i w:val="0"/>
                                  <w:iCs w:val="0"/>
                                  <w:color w:val="auto"/>
                                  <w:sz w:val="26"/>
                                  <w:szCs w:val="26"/>
                                </w:rPr>
                                <w:fldChar w:fldCharType="begin"/>
                              </w:r>
                              <w:r w:rsidRPr="00DE2248">
                                <w:rPr>
                                  <w:i w:val="0"/>
                                  <w:iCs w:val="0"/>
                                  <w:color w:val="auto"/>
                                  <w:sz w:val="26"/>
                                  <w:szCs w:val="26"/>
                                </w:rPr>
                                <w:instrText xml:space="preserve"> SEQ Hình_3. \* ARABIC </w:instrText>
                              </w:r>
                              <w:r w:rsidRPr="00DE2248">
                                <w:rPr>
                                  <w:i w:val="0"/>
                                  <w:iCs w:val="0"/>
                                  <w:color w:val="auto"/>
                                  <w:sz w:val="26"/>
                                  <w:szCs w:val="26"/>
                                </w:rPr>
                                <w:fldChar w:fldCharType="separate"/>
                              </w:r>
                              <w:r w:rsidR="002064BD">
                                <w:rPr>
                                  <w:i w:val="0"/>
                                  <w:iCs w:val="0"/>
                                  <w:noProof/>
                                  <w:color w:val="auto"/>
                                  <w:sz w:val="26"/>
                                  <w:szCs w:val="26"/>
                                </w:rPr>
                                <w:t>2</w:t>
                              </w:r>
                              <w:r w:rsidRPr="00DE2248">
                                <w:rPr>
                                  <w:i w:val="0"/>
                                  <w:iCs w:val="0"/>
                                  <w:color w:val="auto"/>
                                  <w:sz w:val="26"/>
                                  <w:szCs w:val="26"/>
                                </w:rPr>
                                <w:fldChar w:fldCharType="end"/>
                              </w:r>
                              <w:r w:rsidRPr="00DE2248">
                                <w:rPr>
                                  <w:i w:val="0"/>
                                  <w:iCs w:val="0"/>
                                  <w:color w:val="auto"/>
                                  <w:sz w:val="26"/>
                                  <w:szCs w:val="26"/>
                                </w:rPr>
                                <w:t>:</w:t>
                              </w:r>
                              <w:bookmarkEnd w:id="1068"/>
                              <w:r w:rsidRPr="00DE2248">
                                <w:rPr>
                                  <w:i w:val="0"/>
                                  <w:iCs w:val="0"/>
                                  <w:color w:val="auto"/>
                                  <w:sz w:val="26"/>
                                  <w:szCs w:val="26"/>
                                </w:rPr>
                                <w:t xml:space="preserve"> </w:t>
                              </w:r>
                              <w:del w:id="1072" w:author="Thảo Phạm" w:date="2024-01-22T09:20:00Z">
                                <w:r w:rsidRPr="00DE2248" w:rsidDel="00AB3AEA">
                                  <w:rPr>
                                    <w:i w:val="0"/>
                                    <w:iCs w:val="0"/>
                                    <w:color w:val="auto"/>
                                    <w:sz w:val="26"/>
                                    <w:szCs w:val="26"/>
                                  </w:rPr>
                                  <w:delText>Thông tin log lỗi sinh ra bởi Monkey Testing Tool</w:delText>
                                </w:r>
                              </w:del>
                              <w:bookmarkEnd w:id="1069"/>
                              <w:bookmarkEnd w:id="1070"/>
                              <w:bookmarkEnd w:id="107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C0F27" id="Text Box 4" o:spid="_x0000_s1029" type="#_x0000_t202" style="position:absolute;left:0;text-align:left;margin-left:47.6pt;margin-top:333.4pt;width:359.9pt;height:26.2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" stroked="f">
                  <v:textbox inset="0,0,0,0">
                    <w:txbxContent>
                      <w:p w14:paraId="7CCC4ABC" w14:textId="09D0A07E" w:rsidR="00112ACB" w:rsidRPr="00DE2248" w:rsidRDefault="00112ACB" w:rsidP="00DE2248">
                        <w:pPr>
                          <w:pStyle w:val="Caption"/>
                          <w:jc w:val="center"/>
                          <w:rPr>
                            <w:i w:val="0"/>
                            <w:iCs w:val="0"/>
                            <w:color w:val="auto"/>
                            <w:sz w:val="26"/>
                            <w:szCs w:val="26"/>
                          </w:rPr>
                        </w:pPr>
                        <w:bookmarkStart w:id="1073" w:name="_Toc156816568"/>
                        <w:bookmarkStart w:id="1074" w:name="_Toc151455595"/>
                        <w:bookmarkStart w:id="1075" w:name="_Toc151455600"/>
                        <w:bookmarkStart w:id="1076" w:name="_Toc152171320"/>
                        <w:r w:rsidRPr="00DE2248">
                          <w:rPr>
                            <w:i w:val="0"/>
                            <w:iCs w:val="0"/>
                            <w:color w:val="auto"/>
                            <w:sz w:val="26"/>
                            <w:szCs w:val="26"/>
                          </w:rPr>
                          <w:t xml:space="preserve">Hình 3. </w:t>
                        </w:r>
                        <w:r w:rsidRPr="00DE2248">
                          <w:rPr>
                            <w:i w:val="0"/>
                            <w:iCs w:val="0"/>
                            <w:color w:val="auto"/>
                            <w:sz w:val="26"/>
                            <w:szCs w:val="26"/>
                          </w:rPr>
                          <w:fldChar w:fldCharType="begin"/>
                        </w:r>
                        <w:r w:rsidRPr="00DE2248">
                          <w:rPr>
                            <w:i w:val="0"/>
                            <w:iCs w:val="0"/>
                            <w:color w:val="auto"/>
                            <w:sz w:val="26"/>
                            <w:szCs w:val="26"/>
                          </w:rPr>
                          <w:instrText xml:space="preserve"> SEQ Hình_3. \* ARABIC </w:instrText>
                        </w:r>
                        <w:r w:rsidRPr="00DE2248">
                          <w:rPr>
                            <w:i w:val="0"/>
                            <w:iCs w:val="0"/>
                            <w:color w:val="auto"/>
                            <w:sz w:val="26"/>
                            <w:szCs w:val="26"/>
                          </w:rPr>
                          <w:fldChar w:fldCharType="separate"/>
                        </w:r>
                        <w:r w:rsidR="002064BD">
                          <w:rPr>
                            <w:i w:val="0"/>
                            <w:iCs w:val="0"/>
                            <w:noProof/>
                            <w:color w:val="auto"/>
                            <w:sz w:val="26"/>
                            <w:szCs w:val="26"/>
                          </w:rPr>
                          <w:t>2</w:t>
                        </w:r>
                        <w:r w:rsidRPr="00DE2248">
                          <w:rPr>
                            <w:i w:val="0"/>
                            <w:iCs w:val="0"/>
                            <w:color w:val="auto"/>
                            <w:sz w:val="26"/>
                            <w:szCs w:val="26"/>
                          </w:rPr>
                          <w:fldChar w:fldCharType="end"/>
                        </w:r>
                        <w:r w:rsidRPr="00DE2248">
                          <w:rPr>
                            <w:i w:val="0"/>
                            <w:iCs w:val="0"/>
                            <w:color w:val="auto"/>
                            <w:sz w:val="26"/>
                            <w:szCs w:val="26"/>
                          </w:rPr>
                          <w:t>:</w:t>
                        </w:r>
                        <w:bookmarkEnd w:id="1073"/>
                        <w:r w:rsidRPr="00DE2248">
                          <w:rPr>
                            <w:i w:val="0"/>
                            <w:iCs w:val="0"/>
                            <w:color w:val="auto"/>
                            <w:sz w:val="26"/>
                            <w:szCs w:val="26"/>
                          </w:rPr>
                          <w:t xml:space="preserve"> </w:t>
                        </w:r>
                        <w:del w:id="1077" w:author="Thảo Phạm" w:date="2024-01-22T09:20:00Z">
                          <w:r w:rsidRPr="00DE2248" w:rsidDel="00AB3AEA">
                            <w:rPr>
                              <w:i w:val="0"/>
                              <w:iCs w:val="0"/>
                              <w:color w:val="auto"/>
                              <w:sz w:val="26"/>
                              <w:szCs w:val="26"/>
                            </w:rPr>
                            <w:delText>Thông tin log lỗi sinh ra bởi Monkey Testing Tool</w:delText>
                          </w:r>
                        </w:del>
                        <w:bookmarkEnd w:id="1074"/>
                        <w:bookmarkEnd w:id="1075"/>
                        <w:bookmarkEnd w:id="1076"/>
                      </w:p>
                    </w:txbxContent>
                  </v:textbox>
                  <w10:wrap type="topAndBottom" anchorx="margin"/>
                </v:shape>
              </w:pict>
            </mc:Fallback>
          </mc:AlternateContent>
        </w:r>
      </w:del>
      <w:r w:rsidR="00300DCF" w:rsidRPr="00300DCF">
        <w:t xml:space="preserve">: </w:t>
      </w:r>
      <w:r w:rsidR="00DE2248" w:rsidRPr="00300DCF">
        <w:t xml:space="preserve">Monkey ghi lại những điểm bất thường trong hoạt động của </w:t>
      </w:r>
      <w:del w:id="1078" w:author="PT Thảo" w:date="2024-01-21T06:07:00Z">
        <w:r w:rsidR="00DE2248" w:rsidRPr="00300DCF" w:rsidDel="000E76FB">
          <w:delText xml:space="preserve"> </w:delText>
        </w:r>
      </w:del>
      <w:r w:rsidR="00DE2248" w:rsidRPr="00300DCF">
        <w:t>ứng dụng</w:t>
      </w:r>
      <w:del w:id="1079" w:author="PT Thảo" w:date="2024-01-21T06:07:00Z">
        <w:r w:rsidR="00DE2248" w:rsidRPr="00300DCF" w:rsidDel="000E76FB">
          <w:delText xml:space="preserve"> </w:delText>
        </w:r>
      </w:del>
      <w:r w:rsidR="00DE2248" w:rsidRPr="00300DCF">
        <w:t xml:space="preserve"> và tạo ra các thông báo lỗi trên màn hình điều khiển.</w:t>
      </w:r>
    </w:p>
    <w:p w14:paraId="75EFDF10" w14:textId="53109227" w:rsidR="00D26EA4" w:rsidRPr="00D26EA4" w:rsidRDefault="00D26EA4">
      <w:pPr>
        <w:numPr>
          <w:ilvl w:val="0"/>
          <w:numId w:val="23"/>
        </w:numPr>
        <w:rPr>
          <w:vanish/>
          <w:spacing w:val="-7"/>
        </w:rPr>
      </w:pPr>
    </w:p>
    <w:p w14:paraId="4EB2021E" w14:textId="77777777" w:rsidR="00D26EA4" w:rsidRPr="00D26EA4" w:rsidRDefault="00D26EA4">
      <w:pPr>
        <w:numPr>
          <w:ilvl w:val="1"/>
          <w:numId w:val="23"/>
        </w:numPr>
        <w:rPr>
          <w:vanish/>
          <w:spacing w:val="-7"/>
        </w:rPr>
      </w:pPr>
    </w:p>
    <w:p w14:paraId="4D4594CE" w14:textId="7F761CB2" w:rsidR="00520F57" w:rsidRPr="00D26EA4" w:rsidRDefault="00D26EA4" w:rsidP="00D26EA4">
      <w:pPr>
        <w:pStyle w:val="Heading2"/>
      </w:pPr>
      <w:bookmarkStart w:id="1080" w:name="_Toc157044658"/>
      <w:r w:rsidRPr="00D26EA4">
        <w:t>Công c</w:t>
      </w:r>
      <w:r>
        <w:t>ụ</w:t>
      </w:r>
      <w:r w:rsidRPr="00D26EA4">
        <w:t xml:space="preserve"> kiểm thử </w:t>
      </w:r>
      <w:r>
        <w:t>dự</w:t>
      </w:r>
      <w:r w:rsidRPr="00D26EA4">
        <w:t xml:space="preserve">a trên mô hı̀nh – </w:t>
      </w:r>
      <w:r w:rsidR="0017426E">
        <w:t>Droidbot</w:t>
      </w:r>
      <w:bookmarkEnd w:id="1080"/>
    </w:p>
    <w:p w14:paraId="079E8845" w14:textId="77777777" w:rsidR="00E32967" w:rsidRPr="009037C4" w:rsidRDefault="00E32967">
      <w:pPr>
        <w:pStyle w:val="ListParagraph"/>
        <w:numPr>
          <w:ilvl w:val="2"/>
          <w:numId w:val="50"/>
        </w:numPr>
        <w:rPr>
          <w:vanish/>
          <w:rPrChange w:id="1081" w:author="PT Thảo" w:date="2024-01-21T04:36:00Z">
            <w:rPr/>
          </w:rPrChange>
        </w:rPr>
        <w:pPrChange w:id="1082" w:author="PT Thảo" w:date="2024-01-21T04:36:00Z">
          <w:pPr/>
        </w:pPrChange>
      </w:pPr>
    </w:p>
    <w:p w14:paraId="5A8CBF4C" w14:textId="77777777" w:rsidR="00E32967" w:rsidRPr="00E32967" w:rsidRDefault="00E32967" w:rsidP="00E32967">
      <w:pPr>
        <w:rPr>
          <w:vanish/>
        </w:rPr>
      </w:pPr>
    </w:p>
    <w:p w14:paraId="304F1F57" w14:textId="77777777" w:rsidR="009037C4" w:rsidRPr="009037C4" w:rsidRDefault="009037C4" w:rsidP="009037C4">
      <w:pPr>
        <w:pStyle w:val="ListParagraph"/>
        <w:keepNext/>
        <w:keepLines/>
        <w:numPr>
          <w:ilvl w:val="0"/>
          <w:numId w:val="1"/>
        </w:numPr>
        <w:contextualSpacing w:val="0"/>
        <w:jc w:val="both"/>
        <w:outlineLvl w:val="2"/>
        <w:rPr>
          <w:ins w:id="1083" w:author="PT Thảo" w:date="2024-01-21T04:36:00Z"/>
          <w:rFonts w:eastAsiaTheme="majorEastAsia" w:cstheme="majorBidi"/>
          <w:i/>
          <w:vanish/>
          <w:szCs w:val="24"/>
        </w:rPr>
      </w:pPr>
      <w:bookmarkStart w:id="1084" w:name="_Toc156822076"/>
      <w:bookmarkStart w:id="1085" w:name="_Toc156871342"/>
      <w:bookmarkStart w:id="1086" w:name="_Toc156884135"/>
      <w:bookmarkStart w:id="1087" w:name="_Toc156898250"/>
      <w:bookmarkStart w:id="1088" w:name="_Toc157044659"/>
      <w:bookmarkEnd w:id="1084"/>
      <w:bookmarkEnd w:id="1085"/>
      <w:bookmarkEnd w:id="1086"/>
      <w:bookmarkEnd w:id="1087"/>
      <w:bookmarkEnd w:id="1088"/>
    </w:p>
    <w:p w14:paraId="40BBBD4E" w14:textId="77777777" w:rsidR="009037C4" w:rsidRPr="009037C4" w:rsidRDefault="009037C4" w:rsidP="009037C4">
      <w:pPr>
        <w:pStyle w:val="ListParagraph"/>
        <w:keepNext/>
        <w:keepLines/>
        <w:numPr>
          <w:ilvl w:val="0"/>
          <w:numId w:val="1"/>
        </w:numPr>
        <w:contextualSpacing w:val="0"/>
        <w:jc w:val="both"/>
        <w:outlineLvl w:val="2"/>
        <w:rPr>
          <w:ins w:id="1089" w:author="PT Thảo" w:date="2024-01-21T04:36:00Z"/>
          <w:rFonts w:eastAsiaTheme="majorEastAsia" w:cstheme="majorBidi"/>
          <w:i/>
          <w:vanish/>
          <w:szCs w:val="24"/>
        </w:rPr>
      </w:pPr>
      <w:bookmarkStart w:id="1090" w:name="_Toc156822077"/>
      <w:bookmarkStart w:id="1091" w:name="_Toc156871343"/>
      <w:bookmarkStart w:id="1092" w:name="_Toc156884136"/>
      <w:bookmarkStart w:id="1093" w:name="_Toc156898251"/>
      <w:bookmarkStart w:id="1094" w:name="_Toc157044660"/>
      <w:bookmarkEnd w:id="1090"/>
      <w:bookmarkEnd w:id="1091"/>
      <w:bookmarkEnd w:id="1092"/>
      <w:bookmarkEnd w:id="1093"/>
      <w:bookmarkEnd w:id="1094"/>
    </w:p>
    <w:p w14:paraId="0AB19CC5" w14:textId="77777777" w:rsidR="009037C4" w:rsidRPr="009037C4" w:rsidRDefault="009037C4" w:rsidP="009037C4">
      <w:pPr>
        <w:pStyle w:val="ListParagraph"/>
        <w:keepNext/>
        <w:keepLines/>
        <w:numPr>
          <w:ilvl w:val="1"/>
          <w:numId w:val="1"/>
        </w:numPr>
        <w:contextualSpacing w:val="0"/>
        <w:jc w:val="both"/>
        <w:outlineLvl w:val="2"/>
        <w:rPr>
          <w:ins w:id="1095" w:author="PT Thảo" w:date="2024-01-21T04:36:00Z"/>
          <w:rFonts w:eastAsiaTheme="majorEastAsia" w:cstheme="majorBidi"/>
          <w:i/>
          <w:vanish/>
          <w:szCs w:val="24"/>
        </w:rPr>
      </w:pPr>
      <w:bookmarkStart w:id="1096" w:name="_Toc156822078"/>
      <w:bookmarkStart w:id="1097" w:name="_Toc156871344"/>
      <w:bookmarkStart w:id="1098" w:name="_Toc156884137"/>
      <w:bookmarkStart w:id="1099" w:name="_Toc156898252"/>
      <w:bookmarkStart w:id="1100" w:name="_Toc157044661"/>
      <w:bookmarkEnd w:id="1096"/>
      <w:bookmarkEnd w:id="1097"/>
      <w:bookmarkEnd w:id="1098"/>
      <w:bookmarkEnd w:id="1099"/>
      <w:bookmarkEnd w:id="1100"/>
    </w:p>
    <w:p w14:paraId="2888DC83" w14:textId="77777777" w:rsidR="009037C4" w:rsidRPr="009037C4" w:rsidRDefault="009037C4" w:rsidP="009037C4">
      <w:pPr>
        <w:pStyle w:val="ListParagraph"/>
        <w:keepNext/>
        <w:keepLines/>
        <w:numPr>
          <w:ilvl w:val="1"/>
          <w:numId w:val="1"/>
        </w:numPr>
        <w:contextualSpacing w:val="0"/>
        <w:jc w:val="both"/>
        <w:outlineLvl w:val="2"/>
        <w:rPr>
          <w:ins w:id="1101" w:author="PT Thảo" w:date="2024-01-21T04:36:00Z"/>
          <w:rFonts w:eastAsiaTheme="majorEastAsia" w:cstheme="majorBidi"/>
          <w:i/>
          <w:vanish/>
          <w:szCs w:val="24"/>
        </w:rPr>
      </w:pPr>
      <w:bookmarkStart w:id="1102" w:name="_Toc156822079"/>
      <w:bookmarkStart w:id="1103" w:name="_Toc156871345"/>
      <w:bookmarkStart w:id="1104" w:name="_Toc156884138"/>
      <w:bookmarkStart w:id="1105" w:name="_Toc156898253"/>
      <w:bookmarkStart w:id="1106" w:name="_Toc157044662"/>
      <w:bookmarkEnd w:id="1102"/>
      <w:bookmarkEnd w:id="1103"/>
      <w:bookmarkEnd w:id="1104"/>
      <w:bookmarkEnd w:id="1105"/>
      <w:bookmarkEnd w:id="1106"/>
    </w:p>
    <w:p w14:paraId="61AD81C4" w14:textId="07DABF23" w:rsidR="009F631A" w:rsidRDefault="00D26EA4" w:rsidP="009037C4">
      <w:pPr>
        <w:pStyle w:val="Heading3"/>
      </w:pPr>
      <w:bookmarkStart w:id="1107" w:name="_Toc157044663"/>
      <w:r w:rsidRPr="00D26EA4">
        <w:t xml:space="preserve">Tổng quan chung về </w:t>
      </w:r>
      <w:r w:rsidR="0017426E">
        <w:t>Droidbot</w:t>
      </w:r>
      <w:bookmarkEnd w:id="1107"/>
    </w:p>
    <w:p w14:paraId="3F0AACDA" w14:textId="4622157A" w:rsidR="00117B0F" w:rsidRDefault="00117B0F">
      <w:pPr>
        <w:pStyle w:val="Heading4"/>
        <w:rPr>
          <w:ins w:id="1108" w:author="Thảo Phạm" w:date="2024-01-22T09:22:00Z"/>
        </w:rPr>
        <w:pPrChange w:id="1109" w:author="Thảo Phạm" w:date="2024-01-22T09:23:00Z">
          <w:pPr/>
        </w:pPrChange>
      </w:pPr>
      <w:bookmarkStart w:id="1110" w:name="_Toc157044664"/>
      <w:ins w:id="1111" w:author="Thảo Phạm" w:date="2024-01-22T09:23:00Z">
        <w:r>
          <w:t xml:space="preserve">3.2.1.1. </w:t>
        </w:r>
      </w:ins>
      <w:r w:rsidR="00C007D9">
        <w:t xml:space="preserve">   </w:t>
      </w:r>
      <w:ins w:id="1112" w:author="Thảo Phạm" w:date="2024-01-22T09:22:00Z">
        <w:r>
          <w:t xml:space="preserve">Tìm hiểu về </w:t>
        </w:r>
      </w:ins>
      <w:r w:rsidR="0017426E">
        <w:t>Droidbot</w:t>
      </w:r>
      <w:bookmarkEnd w:id="1110"/>
    </w:p>
    <w:p w14:paraId="6AEA3F53" w14:textId="03EAF105" w:rsidR="00B370C7" w:rsidRDefault="0017426E" w:rsidP="00B370C7">
      <w:r>
        <w:t>Droidbot</w:t>
      </w:r>
      <w:r w:rsidR="00B370C7">
        <w:t xml:space="preserve"> là một công cụ sinh đầu vào kiểm thử mã nguồn mở dựa trên giao diện người dùng (UI) cho các ứng dụng Android. Được phát triển bởi Yuanchun Li, một nghiên cứu sinh tại Học viện phần mềm, Đại học Bắc Kinh</w:t>
      </w:r>
      <w:r w:rsidR="00300DCF">
        <w:t>.</w:t>
      </w:r>
      <w:r w:rsidR="00B370C7">
        <w:t xml:space="preserve"> </w:t>
      </w:r>
      <w:r>
        <w:t>Droidbot</w:t>
      </w:r>
      <w:r w:rsidR="00B370C7">
        <w:t xml:space="preserve"> được thiết kế với nguyên tắc hỗ trợ việc tạo ra các đầu vào kiểm thử dựa trên mô hình với yêu cầu tối thiểu</w:t>
      </w:r>
      <w:del w:id="1113" w:author="PT Thảo" w:date="2024-01-21T04:18:00Z">
        <w:r w:rsidR="00B370C7" w:rsidDel="00B83417">
          <w:delText>[14]</w:delText>
        </w:r>
      </w:del>
      <w:r w:rsidR="00B370C7">
        <w:t>.</w:t>
      </w:r>
    </w:p>
    <w:p w14:paraId="1A899CB6" w14:textId="45DE8EAD" w:rsidR="00B370C7" w:rsidRDefault="0017426E" w:rsidP="00B370C7">
      <w:r>
        <w:t>Droidbo</w:t>
      </w:r>
      <w:r w:rsidR="00300DCF">
        <w:t>t</w:t>
      </w:r>
      <w:r w:rsidR="00B370C7">
        <w:t xml:space="preserve"> cung cấp một bộ sinh đầu vào theo hướng dẫn</w:t>
      </w:r>
      <w:r w:rsidR="00300DCF">
        <w:t xml:space="preserve"> UI</w:t>
      </w:r>
      <w:r w:rsidR="00B370C7">
        <w:t xml:space="preserve">, dựa trên mô hình chuyển đổi trạng thái được tạo ra trong quá trình thực thi. Mặc định, </w:t>
      </w:r>
      <w:r>
        <w:t>Droidbot</w:t>
      </w:r>
      <w:r w:rsidR="00B370C7">
        <w:t xml:space="preserve"> sử dụng chiến lược th</w:t>
      </w:r>
      <w:r w:rsidR="00300DCF">
        <w:t>a</w:t>
      </w:r>
      <w:r w:rsidR="00B370C7">
        <w:t>m ăn theo chiều rộng để sinh ra các đầu vào.</w:t>
      </w:r>
    </w:p>
    <w:p w14:paraId="3C0710AC" w14:textId="7A31EC64" w:rsidR="00B370C7" w:rsidRDefault="0017426E" w:rsidP="00B370C7">
      <w:r>
        <w:t>Droidbot</w:t>
      </w:r>
      <w:r w:rsidR="00B370C7">
        <w:t xml:space="preserve"> là một công cụ </w:t>
      </w:r>
      <w:r w:rsidR="00300DCF">
        <w:t>nhẹ, n</w:t>
      </w:r>
      <w:r w:rsidR="00B370C7">
        <w:t>ó chỉ mô hình hóa các trạng thái đã được khám phá dựa trên bộ công cụ kiểm tra/gỡ lỗi tích hợp sẵn của Android</w:t>
      </w:r>
      <w:r w:rsidR="00300DCF">
        <w:t xml:space="preserve">, </w:t>
      </w:r>
      <w:r w:rsidR="00B370C7">
        <w:t xml:space="preserve">cho phép </w:t>
      </w:r>
      <w:r>
        <w:t>Droidbot</w:t>
      </w:r>
      <w:r w:rsidR="00B370C7">
        <w:t xml:space="preserve"> hoạt động trên bất kỳ ứng dụng trên hầu hết các thiết bị tùy chỉnh.</w:t>
      </w:r>
    </w:p>
    <w:p w14:paraId="0B17012E" w14:textId="7245DE07" w:rsidR="00B370C7" w:rsidRDefault="00B370C7" w:rsidP="00B370C7">
      <w:r>
        <w:t xml:space="preserve">Mã nguồn của </w:t>
      </w:r>
      <w:r w:rsidR="0017426E">
        <w:t>Droidbot</w:t>
      </w:r>
      <w:r>
        <w:t xml:space="preserve"> được chia sẻ công khai và lưu trữ trực tiếp trên GitHub: </w:t>
      </w:r>
      <w:hyperlink r:id="rId13" w:tooltip="https://github.com/honeynet/droidbot" w:history="1">
        <w:r w:rsidRPr="00B370C7">
          <w:rPr>
            <w:rStyle w:val="Hyperlink"/>
          </w:rPr>
          <w:t>https://github.com/honeynet/droidbot</w:t>
        </w:r>
      </w:hyperlink>
    </w:p>
    <w:p w14:paraId="0C338D0C" w14:textId="2ED7CF57" w:rsidR="00180FA5" w:rsidRPr="00180FA5" w:rsidRDefault="00117B0F">
      <w:pPr>
        <w:pStyle w:val="Heading4"/>
        <w:pPrChange w:id="1114" w:author="Thảo Phạm" w:date="2024-01-22T09:23:00Z">
          <w:pPr/>
        </w:pPrChange>
      </w:pPr>
      <w:bookmarkStart w:id="1115" w:name="_Toc157044665"/>
      <w:ins w:id="1116" w:author="Thảo Phạm" w:date="2024-01-22T09:23:00Z">
        <w:r>
          <w:t xml:space="preserve">3.2.1.2. </w:t>
        </w:r>
      </w:ins>
      <w:r w:rsidR="00C007D9">
        <w:t xml:space="preserve">   </w:t>
      </w:r>
      <w:r w:rsidR="00180FA5" w:rsidRPr="00180FA5">
        <w:t xml:space="preserve">Kiến trúc của </w:t>
      </w:r>
      <w:r w:rsidR="0017426E">
        <w:t>Droidbot</w:t>
      </w:r>
      <w:bookmarkEnd w:id="1115"/>
    </w:p>
    <w:p w14:paraId="08BB4129" w14:textId="164C5201" w:rsidR="00180FA5" w:rsidRDefault="00117B0F" w:rsidP="00300DCF">
      <w:del w:id="1117" w:author="Thảo Phạm" w:date="2024-01-22T09:24:00Z">
        <w:r w:rsidRPr="00180FA5" w:rsidDel="00117B0F">
          <w:rPr>
            <w:rFonts w:eastAsia="Times New Roman" w:cs="Times New Roman"/>
            <w:noProof/>
            <w:sz w:val="22"/>
            <w:rPrChange w:id="1118" w:author="Unknown">
              <w:rPr>
                <w:noProof/>
              </w:rPr>
            </w:rPrChange>
          </w:rPr>
          <w:drawing>
            <wp:anchor distT="0" distB="0" distL="0" distR="0" simplePos="0" relativeHeight="251648512" behindDoc="0" locked="0" layoutInCell="1" allowOverlap="1" wp14:anchorId="3EEFB418" wp14:editId="2C798EC6">
              <wp:simplePos x="0" y="0"/>
              <wp:positionH relativeFrom="margin">
                <wp:posOffset>865505</wp:posOffset>
              </wp:positionH>
              <wp:positionV relativeFrom="paragraph">
                <wp:posOffset>862965</wp:posOffset>
              </wp:positionV>
              <wp:extent cx="3373755" cy="4328160"/>
              <wp:effectExtent l="0" t="0" r="0" b="0"/>
              <wp:wrapTopAndBottom/>
              <wp:docPr id="23" name="image12.png"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descr="A diagram of a software development process&#10;&#10;Description automatically generated"/>
                      <pic:cNvPicPr/>
                    </pic:nvPicPr>
                    <pic:blipFill>
                      <a:blip r:embed="rId14" cstate="print"/>
                      <a:stretch>
                        <a:fillRect/>
                      </a:stretch>
                    </pic:blipFill>
                    <pic:spPr>
                      <a:xfrm>
                        <a:off x="0" y="0"/>
                        <a:ext cx="3373755" cy="4328160"/>
                      </a:xfrm>
                      <a:prstGeom prst="rect">
                        <a:avLst/>
                      </a:prstGeom>
                    </pic:spPr>
                  </pic:pic>
                </a:graphicData>
              </a:graphic>
              <wp14:sizeRelH relativeFrom="margin">
                <wp14:pctWidth>0</wp14:pctWidth>
              </wp14:sizeRelH>
              <wp14:sizeRelV relativeFrom="margin">
                <wp14:pctHeight>0</wp14:pctHeight>
              </wp14:sizeRelV>
            </wp:anchor>
          </w:drawing>
        </w:r>
        <w:r w:rsidR="00FD6D59" w:rsidDel="00117B0F">
          <w:rPr>
            <w:noProof/>
          </w:rPr>
          <mc:AlternateContent>
            <mc:Choice Requires="wps">
              <w:drawing>
                <wp:anchor distT="0" distB="0" distL="114300" distR="114300" simplePos="0" relativeHeight="251656704" behindDoc="0" locked="0" layoutInCell="1" allowOverlap="1" wp14:anchorId="34859512" wp14:editId="6372C7AB">
                  <wp:simplePos x="0" y="0"/>
                  <wp:positionH relativeFrom="column">
                    <wp:posOffset>1077595</wp:posOffset>
                  </wp:positionH>
                  <wp:positionV relativeFrom="paragraph">
                    <wp:posOffset>5314315</wp:posOffset>
                  </wp:positionV>
                  <wp:extent cx="3216910" cy="316865"/>
                  <wp:effectExtent l="0" t="0" r="0" b="0"/>
                  <wp:wrapTopAndBottom/>
                  <wp:docPr id="42544537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16910" cy="316865"/>
                          </a:xfrm>
                          <a:prstGeom prst="rect">
                            <a:avLst/>
                          </a:prstGeom>
                          <a:solidFill>
                            <a:prstClr val="white"/>
                          </a:solidFill>
                          <a:ln>
                            <a:noFill/>
                          </a:ln>
                        </wps:spPr>
                        <wps:txbx>
                          <w:txbxContent>
                            <w:p w14:paraId="189ABE77" w14:textId="621D13A3" w:rsidR="00112ACB" w:rsidRPr="00180FA5" w:rsidRDefault="00112ACB" w:rsidP="00180FA5">
                              <w:pPr>
                                <w:pStyle w:val="Caption"/>
                                <w:ind w:firstLine="0"/>
                                <w:jc w:val="center"/>
                                <w:rPr>
                                  <w:rFonts w:eastAsia="Times New Roman" w:cs="Times New Roman"/>
                                  <w:i w:val="0"/>
                                  <w:iCs w:val="0"/>
                                  <w:noProof/>
                                  <w:color w:val="auto"/>
                                  <w:sz w:val="26"/>
                                  <w:szCs w:val="26"/>
                                </w:rPr>
                              </w:pPr>
                              <w:bookmarkStart w:id="1119" w:name="_Toc156816569"/>
                              <w:bookmarkStart w:id="1120" w:name="_Toc151455596"/>
                              <w:bookmarkStart w:id="1121" w:name="_Toc151455601"/>
                              <w:bookmarkStart w:id="1122" w:name="_Toc152171321"/>
                              <w:r w:rsidRPr="00180FA5">
                                <w:rPr>
                                  <w:i w:val="0"/>
                                  <w:iCs w:val="0"/>
                                  <w:color w:val="auto"/>
                                  <w:sz w:val="26"/>
                                  <w:szCs w:val="26"/>
                                </w:rPr>
                                <w:t xml:space="preserve">Hình 3. </w:t>
                              </w:r>
                              <w:r w:rsidRPr="00180FA5">
                                <w:rPr>
                                  <w:i w:val="0"/>
                                  <w:iCs w:val="0"/>
                                  <w:color w:val="auto"/>
                                  <w:sz w:val="26"/>
                                  <w:szCs w:val="26"/>
                                </w:rPr>
                                <w:fldChar w:fldCharType="begin"/>
                              </w:r>
                              <w:r w:rsidRPr="00180FA5">
                                <w:rPr>
                                  <w:i w:val="0"/>
                                  <w:iCs w:val="0"/>
                                  <w:color w:val="auto"/>
                                  <w:sz w:val="26"/>
                                  <w:szCs w:val="26"/>
                                </w:rPr>
                                <w:instrText xml:space="preserve"> SEQ Hình_3. \* ARABIC </w:instrText>
                              </w:r>
                              <w:r w:rsidRPr="00180FA5">
                                <w:rPr>
                                  <w:i w:val="0"/>
                                  <w:iCs w:val="0"/>
                                  <w:color w:val="auto"/>
                                  <w:sz w:val="26"/>
                                  <w:szCs w:val="26"/>
                                </w:rPr>
                                <w:fldChar w:fldCharType="separate"/>
                              </w:r>
                              <w:r w:rsidR="002064BD">
                                <w:rPr>
                                  <w:i w:val="0"/>
                                  <w:iCs w:val="0"/>
                                  <w:noProof/>
                                  <w:color w:val="auto"/>
                                  <w:sz w:val="26"/>
                                  <w:szCs w:val="26"/>
                                </w:rPr>
                                <w:t>3</w:t>
                              </w:r>
                              <w:r w:rsidRPr="00180FA5">
                                <w:rPr>
                                  <w:i w:val="0"/>
                                  <w:iCs w:val="0"/>
                                  <w:color w:val="auto"/>
                                  <w:sz w:val="26"/>
                                  <w:szCs w:val="26"/>
                                </w:rPr>
                                <w:fldChar w:fldCharType="end"/>
                              </w:r>
                              <w:r w:rsidRPr="00180FA5">
                                <w:rPr>
                                  <w:i w:val="0"/>
                                  <w:iCs w:val="0"/>
                                  <w:color w:val="auto"/>
                                  <w:sz w:val="26"/>
                                  <w:szCs w:val="26"/>
                                </w:rPr>
                                <w:t>:</w:t>
                              </w:r>
                              <w:bookmarkEnd w:id="1119"/>
                              <w:r w:rsidRPr="00180FA5">
                                <w:rPr>
                                  <w:i w:val="0"/>
                                  <w:iCs w:val="0"/>
                                  <w:color w:val="auto"/>
                                  <w:sz w:val="26"/>
                                  <w:szCs w:val="26"/>
                                </w:rPr>
                                <w:t xml:space="preserve"> </w:t>
                              </w:r>
                              <w:del w:id="1123" w:author="Thảo Phạm" w:date="2024-01-22T09:23:00Z">
                                <w:r w:rsidRPr="00180FA5" w:rsidDel="00117B0F">
                                  <w:rPr>
                                    <w:i w:val="0"/>
                                    <w:iCs w:val="0"/>
                                    <w:color w:val="auto"/>
                                    <w:sz w:val="26"/>
                                    <w:szCs w:val="26"/>
                                  </w:rPr>
                                  <w:delText>Kiến trúc tổng quan của Android Bot</w:delText>
                                </w:r>
                              </w:del>
                              <w:bookmarkEnd w:id="1120"/>
                              <w:bookmarkEnd w:id="1121"/>
                              <w:bookmarkEnd w:id="11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34859512" id="_x0000_s1030" type="#_x0000_t202" style="position:absolute;left:0;text-align:left;margin-left:84.85pt;margin-top:418.45pt;width:253.3pt;height:2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" stroked="f">
                  <v:textbox style="mso-fit-shape-to-text:t" inset="0,0,0,0">
                    <w:txbxContent>
                      <w:p w14:paraId="189ABE77" w14:textId="621D13A3" w:rsidR="00112ACB" w:rsidRPr="00180FA5" w:rsidRDefault="00112ACB" w:rsidP="00180FA5">
                        <w:pPr>
                          <w:pStyle w:val="Caption"/>
                          <w:ind w:firstLine="0"/>
                          <w:jc w:val="center"/>
                          <w:rPr>
                            <w:rFonts w:eastAsia="Times New Roman" w:cs="Times New Roman"/>
                            <w:i w:val="0"/>
                            <w:iCs w:val="0"/>
                            <w:noProof/>
                            <w:color w:val="auto"/>
                            <w:sz w:val="26"/>
                            <w:szCs w:val="26"/>
                          </w:rPr>
                        </w:pPr>
                        <w:bookmarkStart w:id="1124" w:name="_Toc156816569"/>
                        <w:bookmarkStart w:id="1125" w:name="_Toc151455596"/>
                        <w:bookmarkStart w:id="1126" w:name="_Toc151455601"/>
                        <w:bookmarkStart w:id="1127" w:name="_Toc152171321"/>
                        <w:r w:rsidRPr="00180FA5">
                          <w:rPr>
                            <w:i w:val="0"/>
                            <w:iCs w:val="0"/>
                            <w:color w:val="auto"/>
                            <w:sz w:val="26"/>
                            <w:szCs w:val="26"/>
                          </w:rPr>
                          <w:t xml:space="preserve">Hình 3. </w:t>
                        </w:r>
                        <w:r w:rsidRPr="00180FA5">
                          <w:rPr>
                            <w:i w:val="0"/>
                            <w:iCs w:val="0"/>
                            <w:color w:val="auto"/>
                            <w:sz w:val="26"/>
                            <w:szCs w:val="26"/>
                          </w:rPr>
                          <w:fldChar w:fldCharType="begin"/>
                        </w:r>
                        <w:r w:rsidRPr="00180FA5">
                          <w:rPr>
                            <w:i w:val="0"/>
                            <w:iCs w:val="0"/>
                            <w:color w:val="auto"/>
                            <w:sz w:val="26"/>
                            <w:szCs w:val="26"/>
                          </w:rPr>
                          <w:instrText xml:space="preserve"> SEQ Hình_3. \* ARABIC </w:instrText>
                        </w:r>
                        <w:r w:rsidRPr="00180FA5">
                          <w:rPr>
                            <w:i w:val="0"/>
                            <w:iCs w:val="0"/>
                            <w:color w:val="auto"/>
                            <w:sz w:val="26"/>
                            <w:szCs w:val="26"/>
                          </w:rPr>
                          <w:fldChar w:fldCharType="separate"/>
                        </w:r>
                        <w:r w:rsidR="002064BD">
                          <w:rPr>
                            <w:i w:val="0"/>
                            <w:iCs w:val="0"/>
                            <w:noProof/>
                            <w:color w:val="auto"/>
                            <w:sz w:val="26"/>
                            <w:szCs w:val="26"/>
                          </w:rPr>
                          <w:t>3</w:t>
                        </w:r>
                        <w:r w:rsidRPr="00180FA5">
                          <w:rPr>
                            <w:i w:val="0"/>
                            <w:iCs w:val="0"/>
                            <w:color w:val="auto"/>
                            <w:sz w:val="26"/>
                            <w:szCs w:val="26"/>
                          </w:rPr>
                          <w:fldChar w:fldCharType="end"/>
                        </w:r>
                        <w:r w:rsidRPr="00180FA5">
                          <w:rPr>
                            <w:i w:val="0"/>
                            <w:iCs w:val="0"/>
                            <w:color w:val="auto"/>
                            <w:sz w:val="26"/>
                            <w:szCs w:val="26"/>
                          </w:rPr>
                          <w:t>:</w:t>
                        </w:r>
                        <w:bookmarkEnd w:id="1124"/>
                        <w:r w:rsidRPr="00180FA5">
                          <w:rPr>
                            <w:i w:val="0"/>
                            <w:iCs w:val="0"/>
                            <w:color w:val="auto"/>
                            <w:sz w:val="26"/>
                            <w:szCs w:val="26"/>
                          </w:rPr>
                          <w:t xml:space="preserve"> </w:t>
                        </w:r>
                        <w:del w:id="1128" w:author="Thảo Phạm" w:date="2024-01-22T09:23:00Z">
                          <w:r w:rsidRPr="00180FA5" w:rsidDel="00117B0F">
                            <w:rPr>
                              <w:i w:val="0"/>
                              <w:iCs w:val="0"/>
                              <w:color w:val="auto"/>
                              <w:sz w:val="26"/>
                              <w:szCs w:val="26"/>
                            </w:rPr>
                            <w:delText>Kiến trúc tổng quan của Android Bot</w:delText>
                          </w:r>
                        </w:del>
                        <w:bookmarkEnd w:id="1125"/>
                        <w:bookmarkEnd w:id="1126"/>
                        <w:bookmarkEnd w:id="1127"/>
                      </w:p>
                    </w:txbxContent>
                  </v:textbox>
                  <w10:wrap type="topAndBottom"/>
                </v:shape>
              </w:pict>
            </mc:Fallback>
          </mc:AlternateContent>
        </w:r>
      </w:del>
      <w:del w:id="1129" w:author="PT Thảo" w:date="2024-01-21T04:26:00Z">
        <w:r w:rsidR="00180FA5" w:rsidRPr="00180FA5" w:rsidDel="00FD6D59">
          <w:delText xml:space="preserve">Kiến trúc tổng quan của Android Bot được biểu diễn như trong </w:delText>
        </w:r>
        <w:r w:rsidR="00180FA5" w:rsidDel="00FD6D59">
          <w:delText>H</w:delText>
        </w:r>
        <w:r w:rsidR="00180FA5" w:rsidRPr="00180FA5" w:rsidDel="00FD6D59">
          <w:delText xml:space="preserve">ình 3.3. </w:delText>
        </w:r>
      </w:del>
      <w:r w:rsidR="00180FA5" w:rsidRPr="00180FA5">
        <w:t xml:space="preserve">Để kiểm tra một ứng dụng trên một thiết bị, </w:t>
      </w:r>
      <w:r w:rsidR="0017426E">
        <w:t>Droidbot</w:t>
      </w:r>
      <w:r w:rsidR="00180FA5" w:rsidRPr="00180FA5">
        <w:t xml:space="preserve"> yêu cầu thiết bị phải được kết nối thông qua </w:t>
      </w:r>
      <w:r w:rsidR="0086062A">
        <w:t>cầu nối gỡ lỗi</w:t>
      </w:r>
      <w:r w:rsidR="00B84F67">
        <w:t xml:space="preserve"> (</w:t>
      </w:r>
      <w:r w:rsidR="00B84F67" w:rsidRPr="00180FA5">
        <w:t>ADB</w:t>
      </w:r>
      <w:r w:rsidR="00B84F67">
        <w:t>)</w:t>
      </w:r>
      <w:r w:rsidR="00180FA5" w:rsidRPr="00180FA5">
        <w:t>.</w:t>
      </w:r>
      <w:r w:rsidR="00300DCF">
        <w:t xml:space="preserve"> </w:t>
      </w:r>
      <w:r w:rsidR="00180FA5">
        <w:t xml:space="preserve">Thành phần đầu tiên của </w:t>
      </w:r>
      <w:r w:rsidR="0017426E">
        <w:t>Droidbot</w:t>
      </w:r>
      <w:r w:rsidR="00180FA5">
        <w:t xml:space="preserve"> ở đây là mô đun Adapter </w:t>
      </w:r>
      <w:r w:rsidR="0075566F">
        <w:t>được sử dụng để</w:t>
      </w:r>
      <w:r w:rsidR="00180FA5">
        <w:t xml:space="preserve"> trừu tượng</w:t>
      </w:r>
      <w:r w:rsidR="0075566F">
        <w:t xml:space="preserve"> hóa</w:t>
      </w:r>
      <w:r w:rsidR="00180FA5">
        <w:t xml:space="preserve"> của thiết bị và ứng dụng </w:t>
      </w:r>
      <w:r w:rsidR="0075566F">
        <w:t>thử nghiệm</w:t>
      </w:r>
      <w:r w:rsidR="00300DCF">
        <w:t xml:space="preserve">. </w:t>
      </w:r>
      <w:r w:rsidR="00180FA5">
        <w:t xml:space="preserve">Adapter cũng hoạt động </w:t>
      </w:r>
      <w:r w:rsidR="0075566F">
        <w:t xml:space="preserve">và đóng vai trò </w:t>
      </w:r>
      <w:r w:rsidR="00180FA5">
        <w:t>như là một cầu nối giữa môi trường kiểm thử và thuật toán kiểm thử.</w:t>
      </w:r>
      <w:r w:rsidR="00300DCF">
        <w:t xml:space="preserve"> </w:t>
      </w:r>
      <w:r w:rsidR="00180FA5">
        <w:t xml:space="preserve">Mô đun Brain nhận thông tin của thiết bị và ứng dụng trong thời gian chạy </w:t>
      </w:r>
      <w:r w:rsidR="00300DCF">
        <w:t>rồi</w:t>
      </w:r>
      <w:r w:rsidR="00180FA5">
        <w:t xml:space="preserve"> gửi các đầu vào kiểm thử được sinh ra đến Adapter.</w:t>
      </w:r>
    </w:p>
    <w:p w14:paraId="6BF8BB03" w14:textId="2BA63C3D" w:rsidR="00300DCF" w:rsidRDefault="00300DCF" w:rsidP="00300DCF">
      <w:pPr>
        <w:jc w:val="center"/>
      </w:pPr>
      <w:r>
        <w:rPr>
          <w:noProof/>
        </w:rPr>
        <mc:AlternateContent>
          <mc:Choice Requires="wps">
            <w:drawing>
              <wp:anchor distT="0" distB="0" distL="114300" distR="114300" simplePos="0" relativeHeight="251682304" behindDoc="0" locked="0" layoutInCell="1" allowOverlap="1" wp14:anchorId="2B502661" wp14:editId="4F3061EF">
                <wp:simplePos x="0" y="0"/>
                <wp:positionH relativeFrom="page">
                  <wp:posOffset>2314575</wp:posOffset>
                </wp:positionH>
                <wp:positionV relativeFrom="paragraph">
                  <wp:posOffset>3347085</wp:posOffset>
                </wp:positionV>
                <wp:extent cx="3373755" cy="635"/>
                <wp:effectExtent l="0" t="0" r="0" b="6985"/>
                <wp:wrapTopAndBottom/>
                <wp:docPr id="3" name="Text Box 3"/>
                <wp:cNvGraphicFramePr/>
                <a:graphic xmlns:a="http://schemas.openxmlformats.org/drawingml/2006/main">
                  <a:graphicData uri="http://schemas.microsoft.com/office/word/2010/wordprocessingShape">
                    <wps:wsp>
                      <wps:cNvSpPr txBox="1"/>
                      <wps:spPr>
                        <a:xfrm>
                          <a:off x="0" y="0"/>
                          <a:ext cx="3373755" cy="635"/>
                        </a:xfrm>
                        <a:prstGeom prst="rect">
                          <a:avLst/>
                        </a:prstGeom>
                        <a:solidFill>
                          <a:prstClr val="white"/>
                        </a:solidFill>
                        <a:ln>
                          <a:noFill/>
                        </a:ln>
                      </wps:spPr>
                      <wps:txbx>
                        <w:txbxContent>
                          <w:p w14:paraId="3F0E065C" w14:textId="7E1D8AD4" w:rsidR="00112ACB" w:rsidRPr="00E824D0" w:rsidRDefault="00112ACB" w:rsidP="00112ACB">
                            <w:pPr>
                              <w:pStyle w:val="HINH"/>
                              <w:numPr>
                                <w:ilvl w:val="0"/>
                                <w:numId w:val="0"/>
                              </w:numPr>
                              <w:rPr>
                                <w:rFonts w:eastAsia="Times New Roman" w:cs="Times New Roman"/>
                                <w:i/>
                                <w:noProof/>
                              </w:rPr>
                            </w:pPr>
                            <w:bookmarkStart w:id="1130" w:name="_Toc156897468"/>
                            <w:r w:rsidRPr="00E824D0">
                              <w:t>Hình 3.</w:t>
                            </w:r>
                            <w:r w:rsidR="00DE1E1C">
                              <w:t>1</w:t>
                            </w:r>
                            <w:r w:rsidRPr="00E824D0">
                              <w:t>: Kiến trúc tổng quan của Droidbot</w:t>
                            </w:r>
                            <w:bookmarkEnd w:id="11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502661" id="_x0000_s1031" type="#_x0000_t202" style="position:absolute;left:0;text-align:left;margin-left:182.25pt;margin-top:263.55pt;width:265.65pt;height:.05pt;z-index:2516823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" stroked="f">
                <v:textbox style="mso-fit-shape-to-text:t" inset="0,0,0,0">
                  <w:txbxContent>
                    <w:p w14:paraId="3F0E065C" w14:textId="7E1D8AD4" w:rsidR="00112ACB" w:rsidRPr="00E824D0" w:rsidRDefault="00112ACB" w:rsidP="00112ACB">
                      <w:pPr>
                        <w:pStyle w:val="HINH"/>
                        <w:numPr>
                          <w:ilvl w:val="0"/>
                          <w:numId w:val="0"/>
                        </w:numPr>
                        <w:rPr>
                          <w:rFonts w:eastAsia="Times New Roman" w:cs="Times New Roman"/>
                          <w:i/>
                          <w:noProof/>
                        </w:rPr>
                      </w:pPr>
                      <w:bookmarkStart w:id="1131" w:name="_Toc156897468"/>
                      <w:r w:rsidRPr="00E824D0">
                        <w:t>Hình 3.</w:t>
                      </w:r>
                      <w:r w:rsidR="00DE1E1C">
                        <w:t>1</w:t>
                      </w:r>
                      <w:r w:rsidRPr="00E824D0">
                        <w:t>: Kiến trúc tổng quan của Droidbot</w:t>
                      </w:r>
                      <w:bookmarkEnd w:id="1131"/>
                    </w:p>
                  </w:txbxContent>
                </v:textbox>
                <w10:wrap type="topAndBottom" anchorx="page"/>
              </v:shape>
            </w:pict>
          </mc:Fallback>
        </mc:AlternateContent>
      </w:r>
      <w:r>
        <w:rPr>
          <w:noProof/>
        </w:rPr>
        <w:drawing>
          <wp:inline distT="0" distB="0" distL="0" distR="0" wp14:anchorId="0F7E8767" wp14:editId="3878CD80">
            <wp:extent cx="2493645" cy="3194685"/>
            <wp:effectExtent l="0" t="0" r="1905" b="5715"/>
            <wp:docPr id="1899895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3645" cy="3194685"/>
                    </a:xfrm>
                    <a:prstGeom prst="rect">
                      <a:avLst/>
                    </a:prstGeom>
                    <a:noFill/>
                  </pic:spPr>
                </pic:pic>
              </a:graphicData>
            </a:graphic>
          </wp:inline>
        </w:drawing>
      </w:r>
    </w:p>
    <w:p w14:paraId="4AE89A8E" w14:textId="186667BB" w:rsidR="009037C4" w:rsidRPr="009037C4" w:rsidRDefault="009037C4" w:rsidP="009037C4">
      <w:pPr>
        <w:pStyle w:val="ListParagraph"/>
        <w:keepNext/>
        <w:keepLines/>
        <w:numPr>
          <w:ilvl w:val="0"/>
          <w:numId w:val="72"/>
        </w:numPr>
        <w:contextualSpacing w:val="0"/>
        <w:jc w:val="both"/>
        <w:outlineLvl w:val="2"/>
        <w:rPr>
          <w:ins w:id="1132" w:author="PT Thảo" w:date="2024-01-21T04:38:00Z"/>
          <w:rFonts w:eastAsiaTheme="majorEastAsia" w:cstheme="majorBidi"/>
          <w:i/>
          <w:vanish/>
          <w:szCs w:val="24"/>
        </w:rPr>
      </w:pPr>
      <w:bookmarkStart w:id="1133" w:name="_Toc156822083"/>
      <w:bookmarkStart w:id="1134" w:name="_Toc156871349"/>
      <w:bookmarkStart w:id="1135" w:name="_Toc156884142"/>
      <w:bookmarkStart w:id="1136" w:name="_Toc156898257"/>
      <w:bookmarkStart w:id="1137" w:name="_Toc157044666"/>
      <w:bookmarkEnd w:id="1133"/>
      <w:bookmarkEnd w:id="1134"/>
      <w:bookmarkEnd w:id="1135"/>
      <w:bookmarkEnd w:id="1136"/>
      <w:bookmarkEnd w:id="1137"/>
    </w:p>
    <w:p w14:paraId="76323FFC" w14:textId="77777777" w:rsidR="009037C4" w:rsidRPr="009037C4" w:rsidRDefault="009037C4" w:rsidP="009037C4">
      <w:pPr>
        <w:pStyle w:val="ListParagraph"/>
        <w:keepNext/>
        <w:keepLines/>
        <w:numPr>
          <w:ilvl w:val="0"/>
          <w:numId w:val="72"/>
        </w:numPr>
        <w:contextualSpacing w:val="0"/>
        <w:jc w:val="both"/>
        <w:outlineLvl w:val="2"/>
        <w:rPr>
          <w:ins w:id="1138" w:author="PT Thảo" w:date="2024-01-21T04:38:00Z"/>
          <w:rFonts w:eastAsiaTheme="majorEastAsia" w:cstheme="majorBidi"/>
          <w:i/>
          <w:vanish/>
          <w:szCs w:val="24"/>
        </w:rPr>
      </w:pPr>
      <w:bookmarkStart w:id="1139" w:name="_Toc156822084"/>
      <w:bookmarkStart w:id="1140" w:name="_Toc156871350"/>
      <w:bookmarkStart w:id="1141" w:name="_Toc156884143"/>
      <w:bookmarkStart w:id="1142" w:name="_Toc156898258"/>
      <w:bookmarkStart w:id="1143" w:name="_Toc157044667"/>
      <w:bookmarkEnd w:id="1139"/>
      <w:bookmarkEnd w:id="1140"/>
      <w:bookmarkEnd w:id="1141"/>
      <w:bookmarkEnd w:id="1142"/>
      <w:bookmarkEnd w:id="1143"/>
    </w:p>
    <w:p w14:paraId="6AD0D8F3" w14:textId="77777777" w:rsidR="009037C4" w:rsidRPr="009037C4" w:rsidRDefault="009037C4" w:rsidP="009037C4">
      <w:pPr>
        <w:pStyle w:val="ListParagraph"/>
        <w:keepNext/>
        <w:keepLines/>
        <w:numPr>
          <w:ilvl w:val="0"/>
          <w:numId w:val="72"/>
        </w:numPr>
        <w:contextualSpacing w:val="0"/>
        <w:jc w:val="both"/>
        <w:outlineLvl w:val="2"/>
        <w:rPr>
          <w:ins w:id="1144" w:author="PT Thảo" w:date="2024-01-21T04:38:00Z"/>
          <w:rFonts w:eastAsiaTheme="majorEastAsia" w:cstheme="majorBidi"/>
          <w:i/>
          <w:vanish/>
          <w:szCs w:val="24"/>
        </w:rPr>
      </w:pPr>
      <w:bookmarkStart w:id="1145" w:name="_Toc156822085"/>
      <w:bookmarkStart w:id="1146" w:name="_Toc156871351"/>
      <w:bookmarkStart w:id="1147" w:name="_Toc156884144"/>
      <w:bookmarkStart w:id="1148" w:name="_Toc156898259"/>
      <w:bookmarkStart w:id="1149" w:name="_Toc157044668"/>
      <w:bookmarkEnd w:id="1145"/>
      <w:bookmarkEnd w:id="1146"/>
      <w:bookmarkEnd w:id="1147"/>
      <w:bookmarkEnd w:id="1148"/>
      <w:bookmarkEnd w:id="1149"/>
    </w:p>
    <w:p w14:paraId="02B43A47" w14:textId="77777777" w:rsidR="009037C4" w:rsidRPr="009037C4" w:rsidRDefault="009037C4" w:rsidP="009037C4">
      <w:pPr>
        <w:pStyle w:val="ListParagraph"/>
        <w:keepNext/>
        <w:keepLines/>
        <w:numPr>
          <w:ilvl w:val="1"/>
          <w:numId w:val="72"/>
        </w:numPr>
        <w:contextualSpacing w:val="0"/>
        <w:jc w:val="both"/>
        <w:outlineLvl w:val="2"/>
        <w:rPr>
          <w:ins w:id="1150" w:author="PT Thảo" w:date="2024-01-21T04:38:00Z"/>
          <w:rFonts w:eastAsiaTheme="majorEastAsia" w:cstheme="majorBidi"/>
          <w:i/>
          <w:vanish/>
          <w:szCs w:val="24"/>
        </w:rPr>
      </w:pPr>
      <w:bookmarkStart w:id="1151" w:name="_Toc156822086"/>
      <w:bookmarkStart w:id="1152" w:name="_Toc156871352"/>
      <w:bookmarkStart w:id="1153" w:name="_Toc156884145"/>
      <w:bookmarkStart w:id="1154" w:name="_Toc156898260"/>
      <w:bookmarkStart w:id="1155" w:name="_Toc157044669"/>
      <w:bookmarkEnd w:id="1151"/>
      <w:bookmarkEnd w:id="1152"/>
      <w:bookmarkEnd w:id="1153"/>
      <w:bookmarkEnd w:id="1154"/>
      <w:bookmarkEnd w:id="1155"/>
    </w:p>
    <w:p w14:paraId="5ABE910C" w14:textId="77777777" w:rsidR="009037C4" w:rsidRPr="009037C4" w:rsidRDefault="009037C4" w:rsidP="009037C4">
      <w:pPr>
        <w:pStyle w:val="ListParagraph"/>
        <w:keepNext/>
        <w:keepLines/>
        <w:numPr>
          <w:ilvl w:val="1"/>
          <w:numId w:val="72"/>
        </w:numPr>
        <w:contextualSpacing w:val="0"/>
        <w:jc w:val="both"/>
        <w:outlineLvl w:val="2"/>
        <w:rPr>
          <w:ins w:id="1156" w:author="PT Thảo" w:date="2024-01-21T04:38:00Z"/>
          <w:rFonts w:eastAsiaTheme="majorEastAsia" w:cstheme="majorBidi"/>
          <w:i/>
          <w:vanish/>
          <w:szCs w:val="24"/>
        </w:rPr>
      </w:pPr>
      <w:bookmarkStart w:id="1157" w:name="_Toc156822087"/>
      <w:bookmarkStart w:id="1158" w:name="_Toc156871353"/>
      <w:bookmarkStart w:id="1159" w:name="_Toc156884146"/>
      <w:bookmarkStart w:id="1160" w:name="_Toc156898261"/>
      <w:bookmarkStart w:id="1161" w:name="_Toc157044670"/>
      <w:bookmarkEnd w:id="1157"/>
      <w:bookmarkEnd w:id="1158"/>
      <w:bookmarkEnd w:id="1159"/>
      <w:bookmarkEnd w:id="1160"/>
      <w:bookmarkEnd w:id="1161"/>
    </w:p>
    <w:p w14:paraId="3B3922E4" w14:textId="77777777" w:rsidR="009037C4" w:rsidRPr="009037C4" w:rsidRDefault="009037C4" w:rsidP="009037C4">
      <w:pPr>
        <w:pStyle w:val="ListParagraph"/>
        <w:keepNext/>
        <w:keepLines/>
        <w:numPr>
          <w:ilvl w:val="2"/>
          <w:numId w:val="72"/>
        </w:numPr>
        <w:contextualSpacing w:val="0"/>
        <w:jc w:val="both"/>
        <w:outlineLvl w:val="2"/>
        <w:rPr>
          <w:ins w:id="1162" w:author="PT Thảo" w:date="2024-01-21T04:38:00Z"/>
          <w:rFonts w:eastAsiaTheme="majorEastAsia" w:cstheme="majorBidi"/>
          <w:i/>
          <w:vanish/>
          <w:szCs w:val="24"/>
        </w:rPr>
      </w:pPr>
      <w:bookmarkStart w:id="1163" w:name="_Toc156822088"/>
      <w:bookmarkStart w:id="1164" w:name="_Toc156871354"/>
      <w:bookmarkStart w:id="1165" w:name="_Toc156884147"/>
      <w:bookmarkStart w:id="1166" w:name="_Toc156898262"/>
      <w:bookmarkStart w:id="1167" w:name="_Toc157044671"/>
      <w:bookmarkEnd w:id="1163"/>
      <w:bookmarkEnd w:id="1164"/>
      <w:bookmarkEnd w:id="1165"/>
      <w:bookmarkEnd w:id="1166"/>
      <w:bookmarkEnd w:id="1167"/>
    </w:p>
    <w:p w14:paraId="4746CAAD" w14:textId="6FEDDBE4" w:rsidR="009F631A" w:rsidRDefault="00D26EA4">
      <w:pPr>
        <w:pStyle w:val="Heading3"/>
        <w:numPr>
          <w:ilvl w:val="2"/>
          <w:numId w:val="72"/>
        </w:numPr>
        <w:pPrChange w:id="1168" w:author="PT Thảo" w:date="2024-01-21T04:38:00Z">
          <w:pPr>
            <w:pStyle w:val="Heading3"/>
          </w:pPr>
        </w:pPrChange>
      </w:pPr>
      <w:bookmarkStart w:id="1169" w:name="_Toc157044672"/>
      <w:r w:rsidRPr="00D26EA4">
        <w:lastRenderedPageBreak/>
        <w:t xml:space="preserve">Kiểm thử dựa trên mô hình với </w:t>
      </w:r>
      <w:r w:rsidR="0017426E">
        <w:t>Droidbot</w:t>
      </w:r>
      <w:bookmarkEnd w:id="1169"/>
    </w:p>
    <w:p w14:paraId="0A19C555" w14:textId="2A46D58F" w:rsidR="00B04A8B" w:rsidRPr="0086062A" w:rsidRDefault="00DB1698" w:rsidP="0086062A">
      <w:r w:rsidRPr="0086062A">
        <w:t>Bước 1: Mô hình hóa</w:t>
      </w:r>
      <w:r w:rsidR="0086062A" w:rsidRPr="0086062A">
        <w:t xml:space="preserve">: </w:t>
      </w:r>
      <w:r w:rsidR="0017426E" w:rsidRPr="0086062A">
        <w:t>Droidbot</w:t>
      </w:r>
      <w:r w:rsidR="00247296" w:rsidRPr="0086062A">
        <w:t xml:space="preserve"> lấy thông tin giao diện người dùng từ ứng dụng kiểm thử: đối với mỗi giao diện người dùng, </w:t>
      </w:r>
      <w:r w:rsidR="0017426E" w:rsidRPr="0086062A">
        <w:t>Droidbot</w:t>
      </w:r>
      <w:r w:rsidR="00247296" w:rsidRPr="0086062A">
        <w:t xml:space="preserve"> ghi lại ảnh chụp màn hình và cây phân cấp</w:t>
      </w:r>
      <w:r w:rsidR="0086062A" w:rsidRPr="0086062A">
        <w:t xml:space="preserve"> nhằm t</w:t>
      </w:r>
      <w:r w:rsidR="00247296" w:rsidRPr="0086062A">
        <w:t>ạo ra một mô hình của ứng dụng kiểm thử dựa trên thông tin được giám sát ngay trong quá trình chạy.</w:t>
      </w:r>
    </w:p>
    <w:p w14:paraId="77B7E94F" w14:textId="716D55B5" w:rsidR="0010373B" w:rsidRPr="0086062A" w:rsidRDefault="00B04A8B" w:rsidP="0086062A">
      <w:r w:rsidRPr="0086062A">
        <w:t>Bước 2: Lựa chọn yêu cầu kiểm thử</w:t>
      </w:r>
      <w:r w:rsidR="0086062A" w:rsidRPr="0086062A">
        <w:t xml:space="preserve">: </w:t>
      </w:r>
      <w:r w:rsidR="0017426E" w:rsidRPr="0086062A">
        <w:t>Droidbot</w:t>
      </w:r>
      <w:r w:rsidRPr="0086062A">
        <w:t xml:space="preserve"> tích hợp bốn thuật toán thăm dò khác nhau là naive depth-first, naive breadth-first, greedy depth-first và greedy breadth-first bên cạnh lựa chọn khám phá bằng Monkey</w:t>
      </w:r>
      <w:r w:rsidR="0086062A" w:rsidRPr="0086062A">
        <w:t>.</w:t>
      </w:r>
    </w:p>
    <w:p w14:paraId="2FB6CDCB" w14:textId="6F7C90F5" w:rsidR="00B04A8B" w:rsidRPr="0086062A" w:rsidRDefault="00B04A8B" w:rsidP="0086062A">
      <w:r w:rsidRPr="0086062A">
        <w:t>Bước 3: Sinh dữ liệu kiểm thử</w:t>
      </w:r>
      <w:r w:rsidR="0086062A" w:rsidRPr="0086062A">
        <w:t xml:space="preserve">: </w:t>
      </w:r>
      <w:r w:rsidRPr="0086062A">
        <w:t xml:space="preserve">Các loại đầu vào kiểm thử được </w:t>
      </w:r>
      <w:r w:rsidR="0017426E" w:rsidRPr="0086062A">
        <w:t>Droidbot</w:t>
      </w:r>
      <w:r w:rsidRPr="0086062A">
        <w:t xml:space="preserve"> hỗ trợ bao gồm đầu vào </w:t>
      </w:r>
      <w:r w:rsidR="0086062A" w:rsidRPr="0086062A">
        <w:t>giao diện</w:t>
      </w:r>
      <w:r w:rsidRPr="0086062A">
        <w:t xml:space="preserve">, </w:t>
      </w:r>
      <w:del w:id="1170" w:author="PT Thảo" w:date="2024-01-21T04:38:00Z">
        <w:r w:rsidRPr="0086062A" w:rsidDel="009037C4">
          <w:delText xml:space="preserve">các intent (BOOT COMPLETED broadcast, …), </w:delText>
        </w:r>
      </w:del>
      <w:r w:rsidRPr="0086062A">
        <w:t>tải lên tài liệu và dữ liệu cảm biến</w:t>
      </w:r>
      <w:r w:rsidR="0086062A" w:rsidRPr="0086062A">
        <w:t>.</w:t>
      </w:r>
      <w:r w:rsidRPr="0086062A">
        <w:t xml:space="preserve"> </w:t>
      </w:r>
      <w:r w:rsidR="0017426E" w:rsidRPr="0086062A">
        <w:t>Droidbot</w:t>
      </w:r>
      <w:r w:rsidRPr="0086062A">
        <w:t xml:space="preserve"> cung cấp một danh sách cho việc truy xuất thông tin từ thiết bị và gửi đầu vào tới thiết bị.</w:t>
      </w:r>
    </w:p>
    <w:p w14:paraId="2786BF3E" w14:textId="215CFC40" w:rsidR="009F631A" w:rsidRPr="0086062A" w:rsidRDefault="00B04A8B" w:rsidP="0086062A">
      <w:r w:rsidRPr="0086062A">
        <w:t>Bước 4: Cụ thể hóa quá trình kiểm thử</w:t>
      </w:r>
      <w:r w:rsidR="0086062A" w:rsidRPr="0086062A">
        <w:t xml:space="preserve">: </w:t>
      </w:r>
      <w:r w:rsidR="0017426E" w:rsidRPr="0086062A">
        <w:t>Droidbot</w:t>
      </w:r>
      <w:r w:rsidRPr="0086062A">
        <w:t xml:space="preserve"> truy xuất thông tin của thiết bị/ứng dụng từ thiết bị và gửi đầu vào kiểm thử tới thiết bị thông qua ADB.</w:t>
      </w:r>
    </w:p>
    <w:p w14:paraId="3B1CC835" w14:textId="63074CBC" w:rsidR="009F631A" w:rsidRPr="0086062A" w:rsidDel="00117B0F" w:rsidRDefault="006E3736">
      <w:pPr>
        <w:rPr>
          <w:del w:id="1171" w:author="Thảo Phạm" w:date="2024-01-22T09:29:00Z"/>
          <w:b/>
          <w:bCs/>
          <w:i/>
          <w:iCs/>
        </w:rPr>
      </w:pPr>
      <w:r w:rsidRPr="0086062A">
        <w:t>Bước 5: Thực thi kiểm thử</w:t>
      </w:r>
      <w:del w:id="1172" w:author="Thảo Phạm" w:date="2024-01-22T09:26:00Z">
        <w:r w:rsidR="00B735DF" w:rsidRPr="0086062A" w:rsidDel="00117B0F">
          <w:rPr>
            <w:noProof/>
            <w:rPrChange w:id="1173" w:author="Unknown">
              <w:rPr>
                <w:rFonts w:eastAsiaTheme="majorEastAsia" w:cstheme="majorBidi"/>
                <w:b/>
                <w:i/>
                <w:noProof/>
                <w:szCs w:val="24"/>
              </w:rPr>
            </w:rPrChange>
          </w:rPr>
          <mc:AlternateContent>
            <mc:Choice Requires="wps">
              <w:drawing>
                <wp:anchor distT="0" distB="0" distL="114300" distR="114300" simplePos="0" relativeHeight="251664896" behindDoc="0" locked="0" layoutInCell="1" allowOverlap="1" wp14:anchorId="4EE6CCB3" wp14:editId="64D7DC9F">
                  <wp:simplePos x="0" y="0"/>
                  <wp:positionH relativeFrom="column">
                    <wp:posOffset>-1270</wp:posOffset>
                  </wp:positionH>
                  <wp:positionV relativeFrom="paragraph">
                    <wp:posOffset>3046095</wp:posOffset>
                  </wp:positionV>
                  <wp:extent cx="5579110" cy="202565"/>
                  <wp:effectExtent l="1905" t="0" r="635" b="0"/>
                  <wp:wrapTopAndBottom/>
                  <wp:docPr id="697467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202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883982" w14:textId="5A614831" w:rsidR="00112ACB" w:rsidRPr="006E3736" w:rsidRDefault="00112ACB" w:rsidP="00BC48A4">
                              <w:pPr>
                                <w:pStyle w:val="Caption"/>
                                <w:jc w:val="center"/>
                                <w:rPr>
                                  <w:rFonts w:eastAsia="Times New Roman" w:cs="Times New Roman"/>
                                  <w:i w:val="0"/>
                                  <w:iCs w:val="0"/>
                                  <w:noProof/>
                                  <w:color w:val="auto"/>
                                  <w:sz w:val="26"/>
                                  <w:szCs w:val="26"/>
                                </w:rPr>
                              </w:pPr>
                              <w:bookmarkStart w:id="1174" w:name="_Toc151455598"/>
                              <w:bookmarkStart w:id="1175" w:name="_Toc152171323"/>
                              <w:del w:id="1176" w:author="Thảo Phạm" w:date="2024-01-22T09:26:00Z">
                                <w:r w:rsidRPr="006E3736" w:rsidDel="00117B0F">
                                  <w:rPr>
                                    <w:i w:val="0"/>
                                    <w:iCs w:val="0"/>
                                    <w:color w:val="auto"/>
                                    <w:sz w:val="26"/>
                                    <w:szCs w:val="26"/>
                                  </w:rPr>
                                  <w:delText xml:space="preserve">Hình 3. </w:delText>
                                </w:r>
                                <w:r w:rsidRPr="006E3736" w:rsidDel="00117B0F">
                                  <w:rPr>
                                    <w:i w:val="0"/>
                                    <w:iCs w:val="0"/>
                                    <w:color w:val="auto"/>
                                    <w:sz w:val="26"/>
                                    <w:szCs w:val="26"/>
                                  </w:rPr>
                                  <w:fldChar w:fldCharType="begin"/>
                                </w:r>
                                <w:r w:rsidRPr="006E3736" w:rsidDel="00117B0F">
                                  <w:rPr>
                                    <w:i w:val="0"/>
                                    <w:iCs w:val="0"/>
                                    <w:color w:val="auto"/>
                                    <w:sz w:val="26"/>
                                    <w:szCs w:val="26"/>
                                  </w:rPr>
                                  <w:delInstrText xml:space="preserve"> SEQ Hình_3. \* ARABIC </w:delInstrText>
                                </w:r>
                                <w:r w:rsidRPr="006E3736" w:rsidDel="00117B0F">
                                  <w:rPr>
                                    <w:i w:val="0"/>
                                    <w:iCs w:val="0"/>
                                    <w:color w:val="auto"/>
                                    <w:sz w:val="26"/>
                                    <w:szCs w:val="26"/>
                                  </w:rPr>
                                  <w:fldChar w:fldCharType="separate"/>
                                </w:r>
                              </w:del>
                              <w:ins w:id="1177" w:author="PT Thảo" w:date="2024-01-21T04:15:00Z">
                                <w:del w:id="1178" w:author="Thảo Phạm" w:date="2024-01-22T09:26:00Z">
                                  <w:r w:rsidDel="00117B0F">
                                    <w:rPr>
                                      <w:i w:val="0"/>
                                      <w:iCs w:val="0"/>
                                      <w:noProof/>
                                      <w:color w:val="auto"/>
                                      <w:sz w:val="26"/>
                                      <w:szCs w:val="26"/>
                                    </w:rPr>
                                    <w:delText>6</w:delText>
                                  </w:r>
                                </w:del>
                              </w:ins>
                              <w:del w:id="1179" w:author="Thảo Phạm" w:date="2024-01-22T09:26:00Z">
                                <w:r w:rsidDel="00117B0F">
                                  <w:rPr>
                                    <w:i w:val="0"/>
                                    <w:iCs w:val="0"/>
                                    <w:noProof/>
                                    <w:color w:val="auto"/>
                                    <w:sz w:val="26"/>
                                    <w:szCs w:val="26"/>
                                  </w:rPr>
                                  <w:delText>5</w:delText>
                                </w:r>
                                <w:r w:rsidRPr="006E3736" w:rsidDel="00117B0F">
                                  <w:rPr>
                                    <w:i w:val="0"/>
                                    <w:iCs w:val="0"/>
                                    <w:color w:val="auto"/>
                                    <w:sz w:val="26"/>
                                    <w:szCs w:val="26"/>
                                  </w:rPr>
                                  <w:fldChar w:fldCharType="end"/>
                                </w:r>
                                <w:r w:rsidRPr="006E3736" w:rsidDel="00117B0F">
                                  <w:rPr>
                                    <w:i w:val="0"/>
                                    <w:iCs w:val="0"/>
                                    <w:color w:val="auto"/>
                                    <w:sz w:val="26"/>
                                    <w:szCs w:val="26"/>
                                  </w:rPr>
                                  <w:delText xml:space="preserve">: </w:delText>
                                </w:r>
                              </w:del>
                              <w:del w:id="1180" w:author="Thảo Phạm" w:date="2024-01-22T09:25:00Z">
                                <w:r w:rsidRPr="006E3736" w:rsidDel="00117B0F">
                                  <w:rPr>
                                    <w:i w:val="0"/>
                                    <w:iCs w:val="0"/>
                                    <w:color w:val="auto"/>
                                    <w:sz w:val="26"/>
                                    <w:szCs w:val="26"/>
                                  </w:rPr>
                                  <w:delText>Các sự kiên sinh dữ liệu trong Android Bot</w:delText>
                                </w:r>
                              </w:del>
                              <w:bookmarkEnd w:id="1174"/>
                              <w:bookmarkEnd w:id="117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6CCB3" id="_x0000_s1032" type="#_x0000_t202" style="position:absolute;left:0;text-align:left;margin-left:-.1pt;margin-top:239.85pt;width:439.3pt;height:15.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" stroked="f">
                  <v:textbox inset="0,0,0,0">
                    <w:txbxContent>
                      <w:p w14:paraId="5A883982" w14:textId="5A614831" w:rsidR="00112ACB" w:rsidRPr="006E3736" w:rsidRDefault="00112ACB" w:rsidP="00BC48A4">
                        <w:pPr>
                          <w:pStyle w:val="Caption"/>
                          <w:jc w:val="center"/>
                          <w:rPr>
                            <w:rFonts w:eastAsia="Times New Roman" w:cs="Times New Roman"/>
                            <w:i w:val="0"/>
                            <w:iCs w:val="0"/>
                            <w:noProof/>
                            <w:color w:val="auto"/>
                            <w:sz w:val="26"/>
                            <w:szCs w:val="26"/>
                          </w:rPr>
                        </w:pPr>
                        <w:bookmarkStart w:id="1181" w:name="_Toc151455598"/>
                        <w:bookmarkStart w:id="1182" w:name="_Toc152171323"/>
                        <w:del w:id="1183" w:author="Thảo Phạm" w:date="2024-01-22T09:26:00Z">
                          <w:r w:rsidRPr="006E3736" w:rsidDel="00117B0F">
                            <w:rPr>
                              <w:i w:val="0"/>
                              <w:iCs w:val="0"/>
                              <w:color w:val="auto"/>
                              <w:sz w:val="26"/>
                              <w:szCs w:val="26"/>
                            </w:rPr>
                            <w:delText xml:space="preserve">Hình 3. </w:delText>
                          </w:r>
                          <w:r w:rsidRPr="006E3736" w:rsidDel="00117B0F">
                            <w:rPr>
                              <w:i w:val="0"/>
                              <w:iCs w:val="0"/>
                              <w:color w:val="auto"/>
                              <w:sz w:val="26"/>
                              <w:szCs w:val="26"/>
                            </w:rPr>
                            <w:fldChar w:fldCharType="begin"/>
                          </w:r>
                          <w:r w:rsidRPr="006E3736" w:rsidDel="00117B0F">
                            <w:rPr>
                              <w:i w:val="0"/>
                              <w:iCs w:val="0"/>
                              <w:color w:val="auto"/>
                              <w:sz w:val="26"/>
                              <w:szCs w:val="26"/>
                            </w:rPr>
                            <w:delInstrText xml:space="preserve"> SEQ Hình_3. \* ARABIC </w:delInstrText>
                          </w:r>
                          <w:r w:rsidRPr="006E3736" w:rsidDel="00117B0F">
                            <w:rPr>
                              <w:i w:val="0"/>
                              <w:iCs w:val="0"/>
                              <w:color w:val="auto"/>
                              <w:sz w:val="26"/>
                              <w:szCs w:val="26"/>
                            </w:rPr>
                            <w:fldChar w:fldCharType="separate"/>
                          </w:r>
                        </w:del>
                        <w:ins w:id="1184" w:author="PT Thảo" w:date="2024-01-21T04:15:00Z">
                          <w:del w:id="1185" w:author="Thảo Phạm" w:date="2024-01-22T09:26:00Z">
                            <w:r w:rsidDel="00117B0F">
                              <w:rPr>
                                <w:i w:val="0"/>
                                <w:iCs w:val="0"/>
                                <w:noProof/>
                                <w:color w:val="auto"/>
                                <w:sz w:val="26"/>
                                <w:szCs w:val="26"/>
                              </w:rPr>
                              <w:delText>6</w:delText>
                            </w:r>
                          </w:del>
                        </w:ins>
                        <w:del w:id="1186" w:author="Thảo Phạm" w:date="2024-01-22T09:26:00Z">
                          <w:r w:rsidDel="00117B0F">
                            <w:rPr>
                              <w:i w:val="0"/>
                              <w:iCs w:val="0"/>
                              <w:noProof/>
                              <w:color w:val="auto"/>
                              <w:sz w:val="26"/>
                              <w:szCs w:val="26"/>
                            </w:rPr>
                            <w:delText>5</w:delText>
                          </w:r>
                          <w:r w:rsidRPr="006E3736" w:rsidDel="00117B0F">
                            <w:rPr>
                              <w:i w:val="0"/>
                              <w:iCs w:val="0"/>
                              <w:color w:val="auto"/>
                              <w:sz w:val="26"/>
                              <w:szCs w:val="26"/>
                            </w:rPr>
                            <w:fldChar w:fldCharType="end"/>
                          </w:r>
                          <w:r w:rsidRPr="006E3736" w:rsidDel="00117B0F">
                            <w:rPr>
                              <w:i w:val="0"/>
                              <w:iCs w:val="0"/>
                              <w:color w:val="auto"/>
                              <w:sz w:val="26"/>
                              <w:szCs w:val="26"/>
                            </w:rPr>
                            <w:delText xml:space="preserve">: </w:delText>
                          </w:r>
                        </w:del>
                        <w:del w:id="1187" w:author="Thảo Phạm" w:date="2024-01-22T09:25:00Z">
                          <w:r w:rsidRPr="006E3736" w:rsidDel="00117B0F">
                            <w:rPr>
                              <w:i w:val="0"/>
                              <w:iCs w:val="0"/>
                              <w:color w:val="auto"/>
                              <w:sz w:val="26"/>
                              <w:szCs w:val="26"/>
                            </w:rPr>
                            <w:delText>Các sự kiên sinh dữ liệu trong Android Bot</w:delText>
                          </w:r>
                        </w:del>
                        <w:bookmarkEnd w:id="1181"/>
                        <w:bookmarkEnd w:id="1182"/>
                      </w:p>
                    </w:txbxContent>
                  </v:textbox>
                  <w10:wrap type="topAndBottom"/>
                </v:shape>
              </w:pict>
            </mc:Fallback>
          </mc:AlternateContent>
        </w:r>
        <w:r w:rsidR="00D55EA3" w:rsidRPr="0086062A" w:rsidDel="00117B0F">
          <w:rPr>
            <w:rFonts w:eastAsia="Times New Roman" w:cs="Times New Roman"/>
            <w:noProof/>
            <w:sz w:val="22"/>
            <w:rPrChange w:id="1188" w:author="Unknown">
              <w:rPr>
                <w:rFonts w:eastAsiaTheme="majorEastAsia" w:cstheme="majorBidi"/>
                <w:b/>
                <w:i/>
                <w:noProof/>
                <w:szCs w:val="24"/>
              </w:rPr>
            </w:rPrChange>
          </w:rPr>
          <w:drawing>
            <wp:anchor distT="0" distB="0" distL="0" distR="0" simplePos="0" relativeHeight="251660800" behindDoc="0" locked="0" layoutInCell="1" allowOverlap="1" wp14:anchorId="779FA65F" wp14:editId="7FD61E63">
              <wp:simplePos x="0" y="0"/>
              <wp:positionH relativeFrom="margin">
                <wp:posOffset>111125</wp:posOffset>
              </wp:positionH>
              <wp:positionV relativeFrom="paragraph">
                <wp:posOffset>920115</wp:posOffset>
              </wp:positionV>
              <wp:extent cx="5325745" cy="2087880"/>
              <wp:effectExtent l="0" t="0" r="0" b="0"/>
              <wp:wrapTopAndBottom/>
              <wp:docPr id="27" name="image14.png"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descr="A computer screen shot of a black screen&#10;&#10;Description automatically generated"/>
                      <pic:cNvPicPr/>
                    </pic:nvPicPr>
                    <pic:blipFill>
                      <a:blip r:embed="rId16" cstate="print"/>
                      <a:stretch>
                        <a:fillRect/>
                      </a:stretch>
                    </pic:blipFill>
                    <pic:spPr>
                      <a:xfrm>
                        <a:off x="0" y="0"/>
                        <a:ext cx="5325745" cy="2087880"/>
                      </a:xfrm>
                      <a:prstGeom prst="rect">
                        <a:avLst/>
                      </a:prstGeom>
                    </pic:spPr>
                  </pic:pic>
                </a:graphicData>
              </a:graphic>
              <wp14:sizeRelH relativeFrom="margin">
                <wp14:pctWidth>0</wp14:pctWidth>
              </wp14:sizeRelH>
              <wp14:sizeRelV relativeFrom="margin">
                <wp14:pctHeight>0</wp14:pctHeight>
              </wp14:sizeRelV>
            </wp:anchor>
          </w:drawing>
        </w:r>
      </w:del>
      <w:r w:rsidR="0086062A" w:rsidRPr="0086062A">
        <w:t xml:space="preserve">: </w:t>
      </w:r>
      <w:r w:rsidRPr="0086062A">
        <w:t xml:space="preserve">Các sự kiện sinh ra bởi </w:t>
      </w:r>
      <w:r w:rsidR="0017426E" w:rsidRPr="0086062A">
        <w:t>Droidbot</w:t>
      </w:r>
      <w:r w:rsidRPr="0086062A">
        <w:t xml:space="preserve"> thông qua ADB sẽ được thực thi trên thiết bị kiểm thử. Đồng thời cũng trong quá trình thực thi thử nghiệm, các thông tin sẽ được giám sá</w:t>
      </w:r>
      <w:r w:rsidR="009D53D6" w:rsidRPr="0086062A">
        <w:t xml:space="preserve">t chặt chẽ, </w:t>
      </w:r>
      <w:r w:rsidRPr="0086062A">
        <w:t>lưu lại</w:t>
      </w:r>
      <w:r w:rsidR="009D53D6" w:rsidRPr="0086062A">
        <w:t xml:space="preserve"> và</w:t>
      </w:r>
      <w:r w:rsidR="00AF1288" w:rsidRPr="0086062A">
        <w:t xml:space="preserve"> hiển thị ngay trên màn hìn</w:t>
      </w:r>
      <w:r w:rsidR="00D2068F" w:rsidRPr="0086062A">
        <w:t>h.</w:t>
      </w:r>
    </w:p>
    <w:p w14:paraId="3B6B8050" w14:textId="77777777" w:rsidR="00117B0F" w:rsidRDefault="00117B0F">
      <w:pPr>
        <w:rPr>
          <w:ins w:id="1189" w:author="Thảo Phạm" w:date="2024-01-22T09:29:00Z"/>
        </w:rPr>
      </w:pPr>
    </w:p>
    <w:p w14:paraId="6934BEB3" w14:textId="77777777" w:rsidR="00630E19" w:rsidRDefault="00630E19">
      <w:pPr>
        <w:pStyle w:val="Heading2"/>
        <w:rPr>
          <w:ins w:id="1190" w:author="Thảo Phạm" w:date="2024-01-22T09:36:00Z"/>
        </w:rPr>
        <w:pPrChange w:id="1191" w:author="Thảo Phạm" w:date="2024-01-22T09:36:00Z">
          <w:pPr/>
        </w:pPrChange>
      </w:pPr>
      <w:bookmarkStart w:id="1192" w:name="_Toc157044673"/>
      <w:ins w:id="1193" w:author="Thảo Phạm" w:date="2024-01-22T09:36:00Z">
        <w:r>
          <w:t>Kết Luận.</w:t>
        </w:r>
        <w:bookmarkEnd w:id="1192"/>
      </w:ins>
    </w:p>
    <w:p w14:paraId="2446208C" w14:textId="08F2A50B" w:rsidR="009D53D6" w:rsidRPr="00B84F67" w:rsidRDefault="00117B0F" w:rsidP="00B84F67">
      <w:ins w:id="1194" w:author="Thảo Phạm" w:date="2024-01-22T09:29:00Z">
        <w:r>
          <w:t xml:space="preserve">Monkey testing và </w:t>
        </w:r>
      </w:ins>
      <w:r w:rsidR="0017426E">
        <w:t>Droidbot</w:t>
      </w:r>
      <w:ins w:id="1195" w:author="Thảo Phạm" w:date="2024-01-22T09:29:00Z">
        <w:r>
          <w:t xml:space="preserve"> là hai kỹ thuật kiểm thử tự động được sử dụng để phát hiện lỗi trong ứng dụng Android. Monkey testing là kỹ thuật đơn giản, dễ triển khai nhưng có thể không hiệu quả trong việc phát hiện các lỗi có thể dự đoán được. </w:t>
        </w:r>
      </w:ins>
      <w:r w:rsidR="0017426E">
        <w:t>Droidbot</w:t>
      </w:r>
      <w:ins w:id="1196" w:author="Thảo Phạm" w:date="2024-01-22T09:29:00Z">
        <w:r>
          <w:t xml:space="preserve"> là kỹ thuật phức tạp hơn, đòi hỏi kiến thức về ứng dụng nhưng có thể hiệu quả hơn trong việc phát hiện các lỗi.</w:t>
        </w:r>
      </w:ins>
      <w:r w:rsidR="009D53D6">
        <w:br w:type="page"/>
      </w:r>
    </w:p>
    <w:p w14:paraId="34009CA4" w14:textId="2F2E74DD" w:rsidR="009F631A" w:rsidRDefault="009F631A" w:rsidP="009F631A">
      <w:pPr>
        <w:pStyle w:val="Heading1"/>
        <w:spacing w:line="240" w:lineRule="auto"/>
      </w:pPr>
      <w:bookmarkStart w:id="1197" w:name="_Toc157044674"/>
      <w:r>
        <w:lastRenderedPageBreak/>
        <w:t>CHƯƠNG 4. THỰC NGHIỆM KIỂM THỬ TỰ ĐỘNG CHO ỨNG DỤNG ANDROID</w:t>
      </w:r>
      <w:bookmarkEnd w:id="1197"/>
    </w:p>
    <w:p w14:paraId="671ABE93" w14:textId="253B2C10" w:rsidR="00DE1E1C" w:rsidRPr="00DE1E1C" w:rsidRDefault="00DE1E1C" w:rsidP="00DE1E1C">
      <w:r w:rsidRPr="00DE1E1C">
        <w:rPr>
          <w:i/>
          <w:iCs/>
          <w:rPrChange w:id="1198" w:author="PT Thảo" w:date="2024-01-21T04:48:00Z">
            <w:rPr/>
          </w:rPrChange>
        </w:rPr>
        <w:t xml:space="preserve">Ở chương này sẽ tiến hành xây dựng ứng dụng thực hiện kiểm thử tự động cho  ứng dụng Android </w:t>
      </w:r>
      <w:del w:id="1199" w:author="Thảo Phạm" w:date="2024-01-22T09:30:00Z">
        <w:r w:rsidRPr="00DE1E1C" w:rsidDel="00117B0F">
          <w:rPr>
            <w:i/>
            <w:iCs/>
            <w:rPrChange w:id="1200" w:author="PT Thảo" w:date="2024-01-21T04:48:00Z">
              <w:rPr/>
            </w:rPrChange>
          </w:rPr>
          <w:delText>dựa trên</w:delText>
        </w:r>
      </w:del>
      <w:ins w:id="1201" w:author="Thảo Phạm" w:date="2024-01-22T09:30:00Z">
        <w:r w:rsidRPr="00DE1E1C">
          <w:rPr>
            <w:i/>
            <w:iCs/>
          </w:rPr>
          <w:t>với</w:t>
        </w:r>
      </w:ins>
      <w:r w:rsidRPr="00DE1E1C">
        <w:rPr>
          <w:i/>
          <w:iCs/>
          <w:rPrChange w:id="1202" w:author="PT Thảo" w:date="2024-01-21T04:48:00Z">
            <w:rPr/>
          </w:rPrChange>
        </w:rPr>
        <w:t xml:space="preserve"> công cụ </w:t>
      </w:r>
      <w:r w:rsidRPr="00DE1E1C">
        <w:rPr>
          <w:i/>
          <w:iCs/>
        </w:rPr>
        <w:t>Droidbot</w:t>
      </w:r>
      <w:r w:rsidRPr="00DE1E1C">
        <w:rPr>
          <w:i/>
          <w:iCs/>
          <w:rPrChange w:id="1203" w:author="PT Thảo" w:date="2024-01-21T04:48:00Z">
            <w:rPr/>
          </w:rPrChange>
        </w:rPr>
        <w:t xml:space="preserve">. Quá trình này sẽ thực thi việc cài đặt, </w:t>
      </w:r>
      <w:ins w:id="1204" w:author="PT Thảo" w:date="2024-01-21T04:46:00Z">
        <w:r w:rsidRPr="00DE1E1C">
          <w:rPr>
            <w:i/>
            <w:iCs/>
            <w:rPrChange w:id="1205" w:author="PT Thảo" w:date="2024-01-21T04:48:00Z">
              <w:rPr/>
            </w:rPrChange>
          </w:rPr>
          <w:t>kiểm thử</w:t>
        </w:r>
      </w:ins>
      <w:ins w:id="1206" w:author="Thảo Phạm" w:date="2024-01-22T09:30:00Z">
        <w:r w:rsidRPr="00DE1E1C">
          <w:rPr>
            <w:i/>
            <w:iCs/>
          </w:rPr>
          <w:t xml:space="preserve"> </w:t>
        </w:r>
      </w:ins>
      <w:ins w:id="1207" w:author="Thảo Phạm" w:date="2024-01-22T09:31:00Z">
        <w:r w:rsidRPr="00DE1E1C">
          <w:rPr>
            <w:i/>
            <w:iCs/>
          </w:rPr>
          <w:t>ứng dụng</w:t>
        </w:r>
      </w:ins>
      <w:ins w:id="1208" w:author="PT Thảo" w:date="2024-01-21T04:46:00Z">
        <w:r w:rsidRPr="00DE1E1C">
          <w:rPr>
            <w:i/>
            <w:iCs/>
            <w:rPrChange w:id="1209" w:author="PT Thảo" w:date="2024-01-21T04:48:00Z">
              <w:rPr/>
            </w:rPrChange>
          </w:rPr>
          <w:t>,</w:t>
        </w:r>
      </w:ins>
      <w:ins w:id="1210" w:author="Thảo Phạm" w:date="2024-01-22T09:31:00Z">
        <w:r w:rsidRPr="00DE1E1C">
          <w:rPr>
            <w:i/>
            <w:iCs/>
          </w:rPr>
          <w:t xml:space="preserve"> gh</w:t>
        </w:r>
      </w:ins>
      <w:r w:rsidRPr="00DE1E1C">
        <w:rPr>
          <w:i/>
          <w:iCs/>
        </w:rPr>
        <w:t>i</w:t>
      </w:r>
      <w:ins w:id="1211" w:author="Thảo Phạm" w:date="2024-01-22T09:31:00Z">
        <w:r w:rsidRPr="00DE1E1C">
          <w:rPr>
            <w:i/>
            <w:iCs/>
          </w:rPr>
          <w:t xml:space="preserve"> lại</w:t>
        </w:r>
      </w:ins>
      <w:ins w:id="1212" w:author="PT Thảo" w:date="2024-01-21T04:46:00Z">
        <w:r w:rsidRPr="00DE1E1C">
          <w:rPr>
            <w:i/>
            <w:iCs/>
            <w:rPrChange w:id="1213" w:author="PT Thảo" w:date="2024-01-21T04:48:00Z">
              <w:rPr/>
            </w:rPrChange>
          </w:rPr>
          <w:t xml:space="preserve"> số liệu về thời gian thực hiện, số lỗi</w:t>
        </w:r>
      </w:ins>
      <w:del w:id="1214" w:author="PT Thảo" w:date="2024-01-21T04:46:00Z">
        <w:r w:rsidRPr="00DE1E1C" w:rsidDel="005600EE">
          <w:rPr>
            <w:i/>
            <w:iCs/>
            <w:rPrChange w:id="1215" w:author="PT Thảo" w:date="2024-01-21T04:48:00Z">
              <w:rPr/>
            </w:rPrChange>
          </w:rPr>
          <w:delText>chạy thử</w:delText>
        </w:r>
      </w:del>
      <w:del w:id="1216" w:author="PT Thảo" w:date="2024-01-21T04:45:00Z">
        <w:r w:rsidRPr="00DE1E1C" w:rsidDel="005600EE">
          <w:rPr>
            <w:i/>
            <w:iCs/>
            <w:rPrChange w:id="1217" w:author="PT Thảo" w:date="2024-01-21T04:48:00Z">
              <w:rPr/>
            </w:rPrChange>
          </w:rPr>
          <w:delText>, việt hóa</w:delText>
        </w:r>
      </w:del>
      <w:del w:id="1218" w:author="Thảo Phạm" w:date="2024-01-22T09:30:00Z">
        <w:r w:rsidRPr="00DE1E1C" w:rsidDel="00117B0F">
          <w:rPr>
            <w:i/>
            <w:iCs/>
            <w:rPrChange w:id="1219" w:author="PT Thảo" w:date="2024-01-21T04:48:00Z">
              <w:rPr/>
            </w:rPrChange>
          </w:rPr>
          <w:delText xml:space="preserve"> và</w:delText>
        </w:r>
      </w:del>
      <w:ins w:id="1220" w:author="PT Thảo" w:date="2024-01-21T04:47:00Z">
        <w:del w:id="1221" w:author="Thảo Phạm" w:date="2024-01-22T09:30:00Z">
          <w:r w:rsidRPr="00DE1E1C" w:rsidDel="00117B0F">
            <w:rPr>
              <w:i/>
              <w:iCs/>
              <w:rPrChange w:id="1222" w:author="PT Thảo" w:date="2024-01-21T04:48:00Z">
                <w:rPr/>
              </w:rPrChange>
            </w:rPr>
            <w:delText xml:space="preserve"> độ bao phủ mã nguồn</w:delText>
          </w:r>
        </w:del>
        <w:r w:rsidRPr="00DE1E1C">
          <w:rPr>
            <w:i/>
            <w:iCs/>
            <w:rPrChange w:id="1223" w:author="PT Thảo" w:date="2024-01-21T04:48:00Z">
              <w:rPr/>
            </w:rPrChange>
          </w:rPr>
          <w:t>. Từ đó,</w:t>
        </w:r>
      </w:ins>
      <w:r w:rsidRPr="00DE1E1C">
        <w:rPr>
          <w:i/>
          <w:iCs/>
          <w:rPrChange w:id="1224" w:author="PT Thảo" w:date="2024-01-21T04:48:00Z">
            <w:rPr/>
          </w:rPrChange>
        </w:rPr>
        <w:t xml:space="preserve"> </w:t>
      </w:r>
      <w:ins w:id="1225" w:author="PT Thảo" w:date="2024-01-21T04:47:00Z">
        <w:r w:rsidRPr="00DE1E1C">
          <w:rPr>
            <w:i/>
            <w:iCs/>
            <w:rPrChange w:id="1226" w:author="PT Thảo" w:date="2024-01-21T04:48:00Z">
              <w:rPr/>
            </w:rPrChange>
          </w:rPr>
          <w:t>rút ra được nhận xét về ưu,</w:t>
        </w:r>
      </w:ins>
      <w:ins w:id="1227" w:author="PT Thảo" w:date="2024-01-21T04:48:00Z">
        <w:r w:rsidRPr="00DE1E1C">
          <w:rPr>
            <w:i/>
            <w:iCs/>
            <w:rPrChange w:id="1228" w:author="PT Thảo" w:date="2024-01-21T04:48:00Z">
              <w:rPr/>
            </w:rPrChange>
          </w:rPr>
          <w:t xml:space="preserve"> nhược điểm của Droid</w:t>
        </w:r>
      </w:ins>
      <w:r w:rsidRPr="00DE1E1C">
        <w:rPr>
          <w:i/>
          <w:iCs/>
        </w:rPr>
        <w:t>b</w:t>
      </w:r>
      <w:ins w:id="1229" w:author="PT Thảo" w:date="2024-01-21T04:48:00Z">
        <w:r w:rsidRPr="00DE1E1C">
          <w:rPr>
            <w:i/>
            <w:iCs/>
            <w:rPrChange w:id="1230" w:author="PT Thảo" w:date="2024-01-21T04:48:00Z">
              <w:rPr/>
            </w:rPrChange>
          </w:rPr>
          <w:t>ot</w:t>
        </w:r>
      </w:ins>
      <w:r>
        <w:rPr>
          <w:i/>
          <w:iCs/>
        </w:rPr>
        <w:t>.</w:t>
      </w:r>
    </w:p>
    <w:p w14:paraId="65983120" w14:textId="77777777" w:rsidR="00D55EA3" w:rsidRPr="00D55EA3" w:rsidRDefault="00D55EA3">
      <w:pPr>
        <w:keepNext/>
        <w:keepLines/>
        <w:numPr>
          <w:ilvl w:val="0"/>
          <w:numId w:val="13"/>
        </w:numPr>
        <w:outlineLvl w:val="1"/>
        <w:rPr>
          <w:rFonts w:eastAsiaTheme="majorEastAsia" w:cstheme="majorBidi"/>
          <w:vanish/>
          <w:szCs w:val="26"/>
        </w:rPr>
      </w:pPr>
      <w:bookmarkStart w:id="1231" w:name="_Toc152155016"/>
      <w:bookmarkStart w:id="1232" w:name="_Toc152170904"/>
      <w:bookmarkStart w:id="1233" w:name="_Toc152170955"/>
      <w:bookmarkStart w:id="1234" w:name="_Toc154660879"/>
      <w:bookmarkStart w:id="1235" w:name="_Toc154660952"/>
      <w:bookmarkStart w:id="1236" w:name="_Toc154663417"/>
      <w:bookmarkStart w:id="1237" w:name="_Toc156822092"/>
      <w:bookmarkStart w:id="1238" w:name="_Toc156871358"/>
      <w:bookmarkStart w:id="1239" w:name="_Toc156884151"/>
      <w:bookmarkStart w:id="1240" w:name="_Toc156898266"/>
      <w:bookmarkStart w:id="1241" w:name="_Toc157044675"/>
      <w:bookmarkEnd w:id="1231"/>
      <w:bookmarkEnd w:id="1232"/>
      <w:bookmarkEnd w:id="1233"/>
      <w:bookmarkEnd w:id="1234"/>
      <w:bookmarkEnd w:id="1235"/>
      <w:bookmarkEnd w:id="1236"/>
      <w:bookmarkEnd w:id="1237"/>
      <w:bookmarkEnd w:id="1238"/>
      <w:bookmarkEnd w:id="1239"/>
      <w:bookmarkEnd w:id="1240"/>
      <w:bookmarkEnd w:id="1241"/>
    </w:p>
    <w:p w14:paraId="3822EC11" w14:textId="53BA2788" w:rsidR="002A5458" w:rsidDel="009037C4" w:rsidRDefault="002A5458" w:rsidP="00CA2028">
      <w:pPr>
        <w:rPr>
          <w:del w:id="1242" w:author="PT Thảo" w:date="2024-01-21T04:39:00Z"/>
        </w:rPr>
      </w:pPr>
      <w:del w:id="1243" w:author="PT Thảo" w:date="2024-01-21T04:39:00Z">
        <w:r w:rsidDel="009037C4">
          <w:delText>4.2. 4.4. Theo Dõi và Tối Ưu Hóa</w:delText>
        </w:r>
      </w:del>
    </w:p>
    <w:p w14:paraId="1D25EA67" w14:textId="0FCF0559" w:rsidR="002A5458" w:rsidDel="009037C4" w:rsidRDefault="002A5458" w:rsidP="002A5458">
      <w:pPr>
        <w:rPr>
          <w:del w:id="1244" w:author="PT Thảo" w:date="2024-01-21T04:40:00Z"/>
        </w:rPr>
      </w:pPr>
      <w:del w:id="1245" w:author="PT Thảo" w:date="2024-01-21T04:40:00Z">
        <w:r w:rsidDel="009037C4">
          <w:delText>5. Kết Luận</w:delText>
        </w:r>
      </w:del>
    </w:p>
    <w:p w14:paraId="295710D7" w14:textId="7B27A5D0" w:rsidR="002A5458" w:rsidDel="009037C4" w:rsidRDefault="002A5458" w:rsidP="002A5458">
      <w:pPr>
        <w:rPr>
          <w:del w:id="1246" w:author="PT Thảo" w:date="2024-01-21T04:40:00Z"/>
        </w:rPr>
      </w:pPr>
      <w:del w:id="1247" w:author="PT Thảo" w:date="2024-01-21T04:40:00Z">
        <w:r w:rsidDel="009037C4">
          <w:delText>Dự án sẽ không chỉ giúp tăng cường chất lượng của ứng dụng Android mà còn giảm thiểu chi phí và thời gian kiểm thử thủ công. Bằng cách tự động hóa kiểm thử, chúng ta có thể đảm bảo rằng mọi phiên bản mới của ứng dụng đều đáp ứng được các tiêu chuẩn chất lượng cao.</w:delText>
        </w:r>
      </w:del>
    </w:p>
    <w:p w14:paraId="2D233862" w14:textId="77777777" w:rsidR="00E4478D" w:rsidRPr="00E4478D" w:rsidRDefault="00E4478D">
      <w:pPr>
        <w:numPr>
          <w:ilvl w:val="0"/>
          <w:numId w:val="72"/>
        </w:numPr>
        <w:rPr>
          <w:vanish/>
        </w:rPr>
        <w:pPrChange w:id="1248" w:author="PT Thảo" w:date="2024-01-21T04:37:00Z">
          <w:pPr>
            <w:numPr>
              <w:numId w:val="1"/>
            </w:numPr>
            <w:ind w:left="360" w:hanging="360"/>
          </w:pPr>
        </w:pPrChange>
      </w:pPr>
    </w:p>
    <w:p w14:paraId="6C5B3014" w14:textId="77777777" w:rsidR="00E4478D" w:rsidRPr="00E4478D" w:rsidRDefault="00E4478D" w:rsidP="00E4478D">
      <w:pPr>
        <w:rPr>
          <w:vanish/>
        </w:rPr>
      </w:pPr>
    </w:p>
    <w:p w14:paraId="011416EC" w14:textId="77777777" w:rsidR="00E4478D" w:rsidRPr="00E4478D" w:rsidRDefault="00E4478D" w:rsidP="00E4478D">
      <w:pPr>
        <w:rPr>
          <w:vanish/>
        </w:rPr>
      </w:pPr>
    </w:p>
    <w:p w14:paraId="4D588485" w14:textId="2ACBFCA0" w:rsidR="00520F57" w:rsidRDefault="00E4478D" w:rsidP="00750806">
      <w:pPr>
        <w:pStyle w:val="Heading2"/>
      </w:pPr>
      <w:del w:id="1249" w:author="Thảo Phạm" w:date="2024-01-22T09:33:00Z">
        <w:r w:rsidDel="00630E19">
          <w:delText>C</w:delText>
        </w:r>
        <w:r w:rsidR="00750806" w:rsidDel="00630E19">
          <w:delText>ài đặt công cụ Android Bot</w:delText>
        </w:r>
      </w:del>
      <w:bookmarkStart w:id="1250" w:name="_Toc157044676"/>
      <w:ins w:id="1251" w:author="Thảo Phạm" w:date="2024-01-22T09:33:00Z">
        <w:r w:rsidR="00630E19" w:rsidRPr="00630E19">
          <w:t>Lựa chọn công cụ kiểm thử</w:t>
        </w:r>
      </w:ins>
      <w:bookmarkEnd w:id="1250"/>
    </w:p>
    <w:p w14:paraId="6AA9C7AB" w14:textId="283A0F8E" w:rsidR="00750806" w:rsidDel="00630E19" w:rsidRDefault="00D2068F" w:rsidP="00D1545C">
      <w:pPr>
        <w:ind w:firstLine="568"/>
        <w:rPr>
          <w:del w:id="1252" w:author="Thảo Phạm" w:date="2024-01-22T09:41:00Z"/>
        </w:rPr>
      </w:pPr>
      <w:r>
        <w:t xml:space="preserve">Droidbot là một công cụ kiểm thử tự động mã nguồn mở dựa trên mô hình cho các ứng dụng Android, </w:t>
      </w:r>
      <w:ins w:id="1253" w:author="Thảo Phạm" w:date="2024-01-22T09:37:00Z">
        <w:r>
          <w:t>sử dụng các mô hình của ứng dụng để tạo ra các sự kiện ngẫu nhiên, giúp tăng khả năng phát hiện lỗi</w:t>
        </w:r>
      </w:ins>
      <w:r>
        <w:t xml:space="preserve">. </w:t>
      </w:r>
      <w:del w:id="1254" w:author="Thảo Phạm" w:date="2024-01-22T09:41:00Z">
        <w:r w:rsidR="00C375A0" w:rsidDel="00630E19">
          <w:delText>Đầu tiên, cần c</w:delText>
        </w:r>
        <w:r w:rsidR="002B6C24" w:rsidRPr="002B6C24" w:rsidDel="00630E19">
          <w:delText xml:space="preserve">ài đặt </w:delText>
        </w:r>
        <w:r w:rsidR="00750806" w:rsidDel="00630E19">
          <w:delText>các phiên bản Python (cả 2 và 3 đều được hỗ trợ)</w:delText>
        </w:r>
      </w:del>
    </w:p>
    <w:p w14:paraId="0E5DCD21" w14:textId="5CD65497" w:rsidR="00750806" w:rsidRPr="00630E19" w:rsidDel="00630E19" w:rsidRDefault="00750806">
      <w:pPr>
        <w:pStyle w:val="ListParagraph"/>
        <w:numPr>
          <w:ilvl w:val="0"/>
          <w:numId w:val="43"/>
        </w:numPr>
        <w:ind w:left="0" w:firstLine="568"/>
        <w:jc w:val="both"/>
        <w:rPr>
          <w:del w:id="1255" w:author="Thảo Phạm" w:date="2024-01-22T09:41:00Z"/>
          <w:b w:val="0"/>
          <w:bCs/>
        </w:rPr>
        <w:pPrChange w:id="1256" w:author="PT Thảo" w:date="2024-01-21T04:48:00Z">
          <w:pPr>
            <w:pStyle w:val="ListParagraph"/>
            <w:numPr>
              <w:ilvl w:val="0"/>
              <w:numId w:val="43"/>
            </w:numPr>
            <w:ind w:left="1287" w:hanging="360"/>
          </w:pPr>
        </w:pPrChange>
      </w:pPr>
      <w:del w:id="1257" w:author="Thảo Phạm" w:date="2024-01-22T09:41:00Z">
        <w:r w:rsidRPr="00630E19" w:rsidDel="00630E19">
          <w:rPr>
            <w:b w:val="0"/>
            <w:bCs/>
          </w:rPr>
          <w:delText>Java</w:delText>
        </w:r>
      </w:del>
    </w:p>
    <w:p w14:paraId="3F9334F1" w14:textId="0BA2F41A" w:rsidR="00750806" w:rsidRPr="00630E19" w:rsidDel="00630E19" w:rsidRDefault="00750806">
      <w:pPr>
        <w:pStyle w:val="ListParagraph"/>
        <w:numPr>
          <w:ilvl w:val="0"/>
          <w:numId w:val="43"/>
        </w:numPr>
        <w:ind w:left="0" w:firstLine="568"/>
        <w:jc w:val="both"/>
        <w:rPr>
          <w:del w:id="1258" w:author="Thảo Phạm" w:date="2024-01-22T09:41:00Z"/>
          <w:b w:val="0"/>
          <w:bCs/>
        </w:rPr>
        <w:pPrChange w:id="1259" w:author="PT Thảo" w:date="2024-01-21T04:48:00Z">
          <w:pPr>
            <w:pStyle w:val="ListParagraph"/>
            <w:numPr>
              <w:ilvl w:val="0"/>
              <w:numId w:val="43"/>
            </w:numPr>
            <w:ind w:left="1287" w:hanging="360"/>
          </w:pPr>
        </w:pPrChange>
      </w:pPr>
      <w:del w:id="1260" w:author="Thảo Phạm" w:date="2024-01-22T09:41:00Z">
        <w:r w:rsidRPr="00630E19" w:rsidDel="00630E19">
          <w:rPr>
            <w:b w:val="0"/>
            <w:bCs/>
          </w:rPr>
          <w:delText>Android SDK</w:delText>
        </w:r>
      </w:del>
    </w:p>
    <w:p w14:paraId="0D62E61C" w14:textId="7878F3E5" w:rsidR="00750806" w:rsidRPr="00630E19" w:rsidDel="00630E19" w:rsidRDefault="00750806">
      <w:pPr>
        <w:pStyle w:val="ListParagraph"/>
        <w:numPr>
          <w:ilvl w:val="0"/>
          <w:numId w:val="43"/>
        </w:numPr>
        <w:ind w:left="0" w:firstLine="568"/>
        <w:jc w:val="both"/>
        <w:rPr>
          <w:del w:id="1261" w:author="Thảo Phạm" w:date="2024-01-22T09:41:00Z"/>
          <w:b w:val="0"/>
          <w:bCs/>
        </w:rPr>
        <w:pPrChange w:id="1262" w:author="PT Thảo" w:date="2024-01-21T04:48:00Z">
          <w:pPr>
            <w:pStyle w:val="ListParagraph"/>
            <w:numPr>
              <w:ilvl w:val="0"/>
              <w:numId w:val="43"/>
            </w:numPr>
            <w:ind w:left="1287" w:hanging="360"/>
          </w:pPr>
        </w:pPrChange>
      </w:pPr>
      <w:del w:id="1263" w:author="Thảo Phạm" w:date="2024-01-22T09:41:00Z">
        <w:r w:rsidRPr="00630E19" w:rsidDel="00630E19">
          <w:rPr>
            <w:b w:val="0"/>
            <w:bCs/>
          </w:rPr>
          <w:delText>Thêm platform_toolsthư mục trong SDK Android vào Path</w:delText>
        </w:r>
      </w:del>
    </w:p>
    <w:p w14:paraId="3DA0A75D" w14:textId="6DE322B2" w:rsidR="002B6C24" w:rsidRPr="005600EE" w:rsidDel="00630E19" w:rsidRDefault="002B6C24" w:rsidP="00D1545C">
      <w:pPr>
        <w:ind w:firstLine="568"/>
        <w:rPr>
          <w:del w:id="1264" w:author="Thảo Phạm" w:date="2024-01-22T09:41:00Z"/>
          <w:bCs/>
        </w:rPr>
      </w:pPr>
      <w:del w:id="1265" w:author="Thảo Phạm" w:date="2024-01-22T09:41:00Z">
        <w:r w:rsidRPr="005600EE" w:rsidDel="00630E19">
          <w:rPr>
            <w:bCs/>
          </w:rPr>
          <w:delText>Cài đặt các gói liên quan:</w:delText>
        </w:r>
      </w:del>
    </w:p>
    <w:p w14:paraId="574169E9" w14:textId="31A92328" w:rsidR="002B6C24" w:rsidRPr="00630E19" w:rsidDel="00630E19" w:rsidRDefault="002B6C24">
      <w:pPr>
        <w:pStyle w:val="ListParagraph"/>
        <w:numPr>
          <w:ilvl w:val="0"/>
          <w:numId w:val="44"/>
        </w:numPr>
        <w:ind w:left="0" w:firstLine="568"/>
        <w:jc w:val="both"/>
        <w:rPr>
          <w:del w:id="1266" w:author="Thảo Phạm" w:date="2024-01-22T09:41:00Z"/>
          <w:b w:val="0"/>
          <w:bCs/>
        </w:rPr>
        <w:pPrChange w:id="1267" w:author="PT Thảo" w:date="2024-01-21T04:48:00Z">
          <w:pPr>
            <w:pStyle w:val="ListParagraph"/>
            <w:numPr>
              <w:ilvl w:val="0"/>
              <w:numId w:val="44"/>
            </w:numPr>
            <w:ind w:left="1440" w:hanging="360"/>
          </w:pPr>
        </w:pPrChange>
      </w:pPr>
      <w:del w:id="1268" w:author="Thảo Phạm" w:date="2024-01-22T09:41:00Z">
        <w:r w:rsidRPr="00630E19" w:rsidDel="00630E19">
          <w:rPr>
            <w:b w:val="0"/>
            <w:bCs/>
          </w:rPr>
          <w:delText>Androguard</w:delText>
        </w:r>
      </w:del>
    </w:p>
    <w:p w14:paraId="0388E24B" w14:textId="36C69FC3" w:rsidR="002B6C24" w:rsidRPr="00630E19" w:rsidDel="00630E19" w:rsidRDefault="002B6C24">
      <w:pPr>
        <w:pStyle w:val="ListParagraph"/>
        <w:numPr>
          <w:ilvl w:val="0"/>
          <w:numId w:val="44"/>
        </w:numPr>
        <w:ind w:left="0" w:firstLine="568"/>
        <w:jc w:val="both"/>
        <w:rPr>
          <w:del w:id="1269" w:author="Thảo Phạm" w:date="2024-01-22T09:41:00Z"/>
          <w:b w:val="0"/>
          <w:bCs/>
        </w:rPr>
        <w:pPrChange w:id="1270" w:author="PT Thảo" w:date="2024-01-21T04:48:00Z">
          <w:pPr>
            <w:pStyle w:val="ListParagraph"/>
            <w:numPr>
              <w:ilvl w:val="0"/>
              <w:numId w:val="44"/>
            </w:numPr>
            <w:ind w:left="1440" w:hanging="360"/>
          </w:pPr>
        </w:pPrChange>
      </w:pPr>
      <w:del w:id="1271" w:author="Thảo Phạm" w:date="2024-01-22T09:41:00Z">
        <w:r w:rsidRPr="00630E19" w:rsidDel="00630E19">
          <w:rPr>
            <w:b w:val="0"/>
            <w:bCs/>
          </w:rPr>
          <w:delText>Networkx</w:delText>
        </w:r>
      </w:del>
    </w:p>
    <w:p w14:paraId="355E1823" w14:textId="7D54B2AF" w:rsidR="002B6C24" w:rsidRPr="00630E19" w:rsidDel="00630E19" w:rsidRDefault="002B6C24">
      <w:pPr>
        <w:pStyle w:val="ListParagraph"/>
        <w:numPr>
          <w:ilvl w:val="0"/>
          <w:numId w:val="44"/>
        </w:numPr>
        <w:ind w:left="0" w:firstLine="568"/>
        <w:jc w:val="both"/>
        <w:rPr>
          <w:del w:id="1272" w:author="Thảo Phạm" w:date="2024-01-22T09:41:00Z"/>
          <w:b w:val="0"/>
          <w:bCs/>
        </w:rPr>
        <w:pPrChange w:id="1273" w:author="PT Thảo" w:date="2024-01-21T04:48:00Z">
          <w:pPr>
            <w:pStyle w:val="ListParagraph"/>
            <w:numPr>
              <w:ilvl w:val="0"/>
              <w:numId w:val="44"/>
            </w:numPr>
            <w:ind w:left="1440" w:hanging="360"/>
          </w:pPr>
        </w:pPrChange>
      </w:pPr>
      <w:del w:id="1274" w:author="Thảo Phạm" w:date="2024-01-22T09:41:00Z">
        <w:r w:rsidRPr="00630E19" w:rsidDel="00630E19">
          <w:rPr>
            <w:b w:val="0"/>
            <w:bCs/>
          </w:rPr>
          <w:delText>Pillow</w:delText>
        </w:r>
      </w:del>
    </w:p>
    <w:p w14:paraId="6858938B" w14:textId="68415012" w:rsidR="002B6C24" w:rsidRPr="002B6C24" w:rsidDel="00630E19" w:rsidRDefault="002B6C24" w:rsidP="00D1545C">
      <w:pPr>
        <w:ind w:firstLine="568"/>
        <w:rPr>
          <w:del w:id="1275" w:author="Thảo Phạm" w:date="2024-01-22T09:41:00Z"/>
        </w:rPr>
      </w:pPr>
      <w:del w:id="1276" w:author="Thảo Phạm" w:date="2024-01-22T09:41:00Z">
        <w:r w:rsidDel="00630E19">
          <w:delText xml:space="preserve">Cài đặt Android Bot: sao chép mã nguồn : </w:delText>
        </w:r>
        <w:r w:rsidDel="00630E19">
          <w:fldChar w:fldCharType="begin"/>
        </w:r>
        <w:r w:rsidDel="00630E19">
          <w:delInstrText>HYPERLINK "https://github.com/honeynet/droidbot"</w:delInstrText>
        </w:r>
        <w:r w:rsidDel="00630E19">
          <w:fldChar w:fldCharType="separate"/>
        </w:r>
        <w:r w:rsidRPr="002B6C24" w:rsidDel="00630E19">
          <w:rPr>
            <w:rStyle w:val="Hyperlink"/>
          </w:rPr>
          <w:delText>https://github.com/honeynet/droidbot</w:delText>
        </w:r>
        <w:r w:rsidDel="00630E19">
          <w:rPr>
            <w:rStyle w:val="Hyperlink"/>
          </w:rPr>
          <w:fldChar w:fldCharType="end"/>
        </w:r>
      </w:del>
    </w:p>
    <w:p w14:paraId="62D8978E" w14:textId="5D34DC0D" w:rsidR="002B6C24" w:rsidDel="00630E19" w:rsidRDefault="002B6C24" w:rsidP="00D1545C">
      <w:pPr>
        <w:ind w:firstLine="568"/>
        <w:rPr>
          <w:del w:id="1277" w:author="Thảo Phạm" w:date="2024-01-22T09:41:00Z"/>
        </w:rPr>
      </w:pPr>
      <w:del w:id="1278" w:author="Thảo Phạm" w:date="2024-01-22T09:41:00Z">
        <w:r w:rsidRPr="002B6C24" w:rsidDel="00630E19">
          <w:delText xml:space="preserve">Thực hiện cài đặt </w:delText>
        </w:r>
        <w:r w:rsidDel="00630E19">
          <w:delText>And</w:delText>
        </w:r>
        <w:r w:rsidRPr="002B6C24" w:rsidDel="00630E19">
          <w:delText>roid</w:delText>
        </w:r>
        <w:r w:rsidDel="00630E19">
          <w:delText xml:space="preserve"> B</w:delText>
        </w:r>
        <w:r w:rsidRPr="002B6C24" w:rsidDel="00630E19">
          <w:delText>ot bằng lệnh: pip install -e</w:delText>
        </w:r>
      </w:del>
      <w:ins w:id="1279" w:author="PT Thảo" w:date="2024-01-21T04:49:00Z">
        <w:del w:id="1280" w:author="Thảo Phạm" w:date="2024-01-22T09:41:00Z">
          <w:r w:rsidR="005600EE" w:rsidDel="00630E19">
            <w:delText xml:space="preserve"> .</w:delText>
          </w:r>
        </w:del>
      </w:ins>
      <w:del w:id="1281" w:author="Thảo Phạm" w:date="2024-01-22T09:41:00Z">
        <w:r w:rsidRPr="002B6C24" w:rsidDel="00630E19">
          <w:delText xml:space="preserve"> droidbot</w:delText>
        </w:r>
        <w:r w:rsidR="0066033A" w:rsidDel="00630E19">
          <w:delText xml:space="preserve"> </w:delText>
        </w:r>
      </w:del>
      <w:customXmlDelRangeStart w:id="1282" w:author="Thảo Phạm" w:date="2024-01-22T09:41:00Z"/>
      <w:sdt>
        <w:sdtPr>
          <w:id w:val="1953889296"/>
          <w:citation/>
        </w:sdtPr>
        <w:sdtContent>
          <w:customXmlDelRangeEnd w:id="1282"/>
          <w:del w:id="1283" w:author="Thảo Phạm" w:date="2024-01-22T09:41:00Z">
            <w:r w:rsidR="0066033A" w:rsidDel="00630E19">
              <w:fldChar w:fldCharType="begin"/>
            </w:r>
            <w:r w:rsidR="0066033A" w:rsidDel="00630E19">
              <w:delInstrText xml:space="preserve"> CITATION 14 \l 1033 </w:delInstrText>
            </w:r>
            <w:r w:rsidR="0066033A" w:rsidDel="00630E19">
              <w:fldChar w:fldCharType="separate"/>
            </w:r>
            <w:r w:rsidR="009E6CC6" w:rsidRPr="009E6CC6" w:rsidDel="00630E19">
              <w:rPr>
                <w:noProof/>
              </w:rPr>
              <w:delText>[14]</w:delText>
            </w:r>
            <w:r w:rsidR="0066033A" w:rsidDel="00630E19">
              <w:fldChar w:fldCharType="end"/>
            </w:r>
          </w:del>
          <w:customXmlDelRangeStart w:id="1284" w:author="Thảo Phạm" w:date="2024-01-22T09:41:00Z"/>
        </w:sdtContent>
      </w:sdt>
      <w:customXmlDelRangeEnd w:id="1284"/>
    </w:p>
    <w:p w14:paraId="3D26B116" w14:textId="08398C4F" w:rsidR="002A5458" w:rsidDel="00630E19" w:rsidRDefault="002A5458" w:rsidP="00D1545C">
      <w:pPr>
        <w:keepNext/>
        <w:ind w:firstLine="568"/>
        <w:rPr>
          <w:del w:id="1285" w:author="Thảo Phạm" w:date="2024-01-22T09:41:00Z"/>
        </w:rPr>
      </w:pPr>
      <w:del w:id="1286" w:author="Thảo Phạm" w:date="2024-01-22T09:41:00Z">
        <w:r w:rsidRPr="002A5458" w:rsidDel="00630E19">
          <w:rPr>
            <w:noProof/>
            <w:rPrChange w:id="1287" w:author="Unknown">
              <w:rPr>
                <w:b/>
                <w:noProof/>
              </w:rPr>
            </w:rPrChange>
          </w:rPr>
          <w:drawing>
            <wp:inline distT="0" distB="0" distL="0" distR="0" wp14:anchorId="66FB18B2" wp14:editId="2EB9255C">
              <wp:extent cx="5580380" cy="3270885"/>
              <wp:effectExtent l="0" t="0" r="0" b="0"/>
              <wp:docPr id="1001030808"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0808" name="Hình ảnh 1" descr="Ảnh có chứa văn bản, ảnh chụp màn hình, Phông chữ&#10;&#10;Mô tả được tạo tự động"/>
                      <pic:cNvPicPr/>
                    </pic:nvPicPr>
                    <pic:blipFill>
                      <a:blip r:embed="rId17"/>
                      <a:stretch>
                        <a:fillRect/>
                      </a:stretch>
                    </pic:blipFill>
                    <pic:spPr>
                      <a:xfrm>
                        <a:off x="0" y="0"/>
                        <a:ext cx="5580380" cy="3270885"/>
                      </a:xfrm>
                      <a:prstGeom prst="rect">
                        <a:avLst/>
                      </a:prstGeom>
                    </pic:spPr>
                  </pic:pic>
                </a:graphicData>
              </a:graphic>
            </wp:inline>
          </w:drawing>
        </w:r>
      </w:del>
    </w:p>
    <w:p w14:paraId="0E2C1069" w14:textId="1A4CEDA8" w:rsidR="00A75EDE" w:rsidDel="00630E19" w:rsidRDefault="002A5458" w:rsidP="00D1545C">
      <w:pPr>
        <w:pStyle w:val="Caption"/>
        <w:ind w:firstLine="568"/>
        <w:jc w:val="center"/>
        <w:rPr>
          <w:ins w:id="1288" w:author="PT Thảo" w:date="2024-01-21T04:56:00Z"/>
          <w:del w:id="1289" w:author="Thảo Phạm" w:date="2024-01-22T09:41:00Z"/>
          <w:i w:val="0"/>
          <w:iCs w:val="0"/>
          <w:color w:val="auto"/>
          <w:sz w:val="26"/>
          <w:szCs w:val="26"/>
        </w:rPr>
      </w:pPr>
      <w:del w:id="1290" w:author="Thảo Phạm" w:date="2024-01-22T09:41:00Z">
        <w:r w:rsidRPr="002A5458" w:rsidDel="00630E19">
          <w:rPr>
            <w:i w:val="0"/>
            <w:iCs w:val="0"/>
            <w:color w:val="auto"/>
            <w:sz w:val="26"/>
            <w:szCs w:val="26"/>
          </w:rPr>
          <w:delText xml:space="preserve">Hình 4. </w:delText>
        </w:r>
        <w:r w:rsidRPr="002A5458" w:rsidDel="00630E19">
          <w:rPr>
            <w:szCs w:val="26"/>
          </w:rPr>
          <w:fldChar w:fldCharType="begin"/>
        </w:r>
        <w:r w:rsidRPr="002A5458" w:rsidDel="00630E19">
          <w:rPr>
            <w:i w:val="0"/>
            <w:iCs w:val="0"/>
            <w:color w:val="auto"/>
            <w:sz w:val="26"/>
            <w:szCs w:val="26"/>
          </w:rPr>
          <w:delInstrText xml:space="preserve"> SEQ Hình_4. \* ARABIC </w:delInstrText>
        </w:r>
        <w:r w:rsidRPr="002A5458" w:rsidDel="00630E19">
          <w:rPr>
            <w:szCs w:val="26"/>
          </w:rPr>
          <w:fldChar w:fldCharType="separate"/>
        </w:r>
        <w:r w:rsidR="008F03B8" w:rsidDel="00630E19">
          <w:rPr>
            <w:i w:val="0"/>
            <w:iCs w:val="0"/>
            <w:noProof/>
            <w:color w:val="auto"/>
            <w:sz w:val="26"/>
            <w:szCs w:val="26"/>
          </w:rPr>
          <w:delText>1</w:delText>
        </w:r>
        <w:r w:rsidRPr="002A5458" w:rsidDel="00630E19">
          <w:rPr>
            <w:szCs w:val="26"/>
          </w:rPr>
          <w:fldChar w:fldCharType="end"/>
        </w:r>
        <w:r w:rsidRPr="002A5458" w:rsidDel="00630E19">
          <w:rPr>
            <w:i w:val="0"/>
            <w:iCs w:val="0"/>
            <w:color w:val="auto"/>
            <w:sz w:val="26"/>
            <w:szCs w:val="26"/>
          </w:rPr>
          <w:delText>: Cài đặt thành công DroidBot</w:delText>
        </w:r>
      </w:del>
    </w:p>
    <w:p w14:paraId="11E52AFF" w14:textId="7253A005" w:rsidR="00FE7B8E" w:rsidRPr="00FE7B8E" w:rsidRDefault="00FE7B8E">
      <w:pPr>
        <w:ind w:firstLine="568"/>
        <w:pPrChange w:id="1291" w:author="PT Thảo" w:date="2024-01-21T04:56:00Z">
          <w:pPr>
            <w:pStyle w:val="Caption"/>
            <w:jc w:val="center"/>
          </w:pPr>
        </w:pPrChange>
      </w:pPr>
      <w:ins w:id="1292" w:author="PT Thảo" w:date="2024-01-21T04:56:00Z">
        <w:del w:id="1293" w:author="Thảo Phạm" w:date="2024-01-22T09:41:00Z">
          <w:r w:rsidDel="00630E19">
            <w:delText>Sử dụng Samsung Galaxy</w:delText>
          </w:r>
        </w:del>
      </w:ins>
      <w:ins w:id="1294" w:author="PT Thảo" w:date="2024-01-21T04:57:00Z">
        <w:del w:id="1295" w:author="Thảo Phạm" w:date="2024-01-22T09:41:00Z">
          <w:r w:rsidDel="00630E19">
            <w:delText xml:space="preserve"> J6 (SM-J600G/DS)</w:delText>
          </w:r>
        </w:del>
      </w:ins>
      <w:ins w:id="1296" w:author="PT Thảo" w:date="2024-01-21T04:58:00Z">
        <w:del w:id="1297" w:author="Thảo Phạm" w:date="2024-01-22T09:41:00Z">
          <w:r w:rsidDel="00630E19">
            <w:delText>, hệ điều hành Android</w:delText>
          </w:r>
        </w:del>
      </w:ins>
      <w:ins w:id="1298" w:author="PT Thảo" w:date="2024-01-21T04:59:00Z">
        <w:del w:id="1299" w:author="Thảo Phạm" w:date="2024-01-22T09:41:00Z">
          <w:r w:rsidDel="00630E19">
            <w:delText xml:space="preserve"> Pie 9.0 để cài đặt các ứng dụng</w:delText>
          </w:r>
        </w:del>
      </w:ins>
      <w:ins w:id="1300" w:author="PT Thảo" w:date="2024-01-21T05:00:00Z">
        <w:del w:id="1301" w:author="Thảo Phạm" w:date="2024-01-22T09:41:00Z">
          <w:r w:rsidDel="00630E19">
            <w:delText xml:space="preserve"> và tiến hành kiểm thử.</w:delText>
          </w:r>
        </w:del>
      </w:ins>
    </w:p>
    <w:p w14:paraId="2FF84A58" w14:textId="7403A45D" w:rsidR="00520F57" w:rsidRDefault="00630E19" w:rsidP="00CF5B27">
      <w:pPr>
        <w:pStyle w:val="Heading2"/>
      </w:pPr>
      <w:bookmarkStart w:id="1302" w:name="_Toc157044677"/>
      <w:ins w:id="1303" w:author="Thảo Phạm" w:date="2024-01-22T09:40:00Z">
        <w:r>
          <w:t>Triển khai thử nghiệm</w:t>
        </w:r>
      </w:ins>
      <w:bookmarkEnd w:id="1302"/>
      <w:del w:id="1304" w:author="Thảo Phạm" w:date="2024-01-22T09:40:00Z">
        <w:r w:rsidR="00CF5B27" w:rsidDel="00630E19">
          <w:delText>Xây dựng ứng dụng kiểm thử</w:delText>
        </w:r>
      </w:del>
    </w:p>
    <w:p w14:paraId="6613A800" w14:textId="77777777" w:rsidR="00FE7B8E" w:rsidRPr="00FE7B8E" w:rsidRDefault="00FE7B8E" w:rsidP="00FE7B8E">
      <w:pPr>
        <w:pStyle w:val="ListParagraph"/>
        <w:keepNext/>
        <w:keepLines/>
        <w:numPr>
          <w:ilvl w:val="0"/>
          <w:numId w:val="1"/>
        </w:numPr>
        <w:contextualSpacing w:val="0"/>
        <w:jc w:val="both"/>
        <w:outlineLvl w:val="2"/>
        <w:rPr>
          <w:ins w:id="1305" w:author="PT Thảo" w:date="2024-01-21T05:00:00Z"/>
          <w:rFonts w:eastAsiaTheme="majorEastAsia" w:cstheme="majorBidi"/>
          <w:i/>
          <w:vanish/>
          <w:szCs w:val="24"/>
        </w:rPr>
      </w:pPr>
      <w:bookmarkStart w:id="1306" w:name="_Toc156822095"/>
      <w:bookmarkStart w:id="1307" w:name="_Toc156871361"/>
      <w:bookmarkStart w:id="1308" w:name="_Toc156884154"/>
      <w:bookmarkStart w:id="1309" w:name="_Toc156898269"/>
      <w:bookmarkStart w:id="1310" w:name="_Toc157044678"/>
      <w:bookmarkEnd w:id="1306"/>
      <w:bookmarkEnd w:id="1307"/>
      <w:bookmarkEnd w:id="1308"/>
      <w:bookmarkEnd w:id="1309"/>
      <w:bookmarkEnd w:id="1310"/>
    </w:p>
    <w:p w14:paraId="5BC355E4" w14:textId="77777777" w:rsidR="00FE7B8E" w:rsidRPr="00FE7B8E" w:rsidRDefault="00FE7B8E" w:rsidP="00FE7B8E">
      <w:pPr>
        <w:pStyle w:val="ListParagraph"/>
        <w:keepNext/>
        <w:keepLines/>
        <w:numPr>
          <w:ilvl w:val="1"/>
          <w:numId w:val="1"/>
        </w:numPr>
        <w:contextualSpacing w:val="0"/>
        <w:jc w:val="both"/>
        <w:outlineLvl w:val="2"/>
        <w:rPr>
          <w:ins w:id="1311" w:author="PT Thảo" w:date="2024-01-21T05:00:00Z"/>
          <w:rFonts w:eastAsiaTheme="majorEastAsia" w:cstheme="majorBidi"/>
          <w:i/>
          <w:vanish/>
          <w:szCs w:val="24"/>
        </w:rPr>
      </w:pPr>
      <w:bookmarkStart w:id="1312" w:name="_Toc156822096"/>
      <w:bookmarkStart w:id="1313" w:name="_Toc156871362"/>
      <w:bookmarkStart w:id="1314" w:name="_Toc156884155"/>
      <w:bookmarkStart w:id="1315" w:name="_Toc156898270"/>
      <w:bookmarkStart w:id="1316" w:name="_Toc157044679"/>
      <w:bookmarkEnd w:id="1312"/>
      <w:bookmarkEnd w:id="1313"/>
      <w:bookmarkEnd w:id="1314"/>
      <w:bookmarkEnd w:id="1315"/>
      <w:bookmarkEnd w:id="1316"/>
    </w:p>
    <w:p w14:paraId="25250972" w14:textId="77777777" w:rsidR="00FE7B8E" w:rsidRPr="00FE7B8E" w:rsidRDefault="00FE7B8E" w:rsidP="00FE7B8E">
      <w:pPr>
        <w:pStyle w:val="ListParagraph"/>
        <w:keepNext/>
        <w:keepLines/>
        <w:numPr>
          <w:ilvl w:val="1"/>
          <w:numId w:val="1"/>
        </w:numPr>
        <w:contextualSpacing w:val="0"/>
        <w:jc w:val="both"/>
        <w:outlineLvl w:val="2"/>
        <w:rPr>
          <w:ins w:id="1317" w:author="PT Thảo" w:date="2024-01-21T05:00:00Z"/>
          <w:rFonts w:eastAsiaTheme="majorEastAsia" w:cstheme="majorBidi"/>
          <w:i/>
          <w:vanish/>
          <w:szCs w:val="24"/>
        </w:rPr>
      </w:pPr>
      <w:bookmarkStart w:id="1318" w:name="_Toc156822097"/>
      <w:bookmarkStart w:id="1319" w:name="_Toc156871363"/>
      <w:bookmarkStart w:id="1320" w:name="_Toc156884156"/>
      <w:bookmarkStart w:id="1321" w:name="_Toc156898271"/>
      <w:bookmarkStart w:id="1322" w:name="_Toc157044680"/>
      <w:bookmarkEnd w:id="1318"/>
      <w:bookmarkEnd w:id="1319"/>
      <w:bookmarkEnd w:id="1320"/>
      <w:bookmarkEnd w:id="1321"/>
      <w:bookmarkEnd w:id="1322"/>
    </w:p>
    <w:p w14:paraId="080FCF96" w14:textId="675F7A1A" w:rsidR="00CF5B27" w:rsidRDefault="00FE7B8E" w:rsidP="00FE7B8E">
      <w:pPr>
        <w:pStyle w:val="Heading3"/>
        <w:rPr>
          <w:ins w:id="1323" w:author="Thảo Phạm" w:date="2024-01-22T09:41:00Z"/>
        </w:rPr>
      </w:pPr>
      <w:ins w:id="1324" w:author="PT Thảo" w:date="2024-01-21T05:00:00Z">
        <w:del w:id="1325" w:author="Thảo Phạm" w:date="2024-01-22T09:41:00Z">
          <w:r w:rsidDel="00630E19">
            <w:delText>Tả</w:delText>
          </w:r>
        </w:del>
      </w:ins>
      <w:bookmarkStart w:id="1326" w:name="_Toc157044681"/>
      <w:ins w:id="1327" w:author="Thảo Phạm" w:date="2024-01-22T09:41:00Z">
        <w:r w:rsidR="00630E19" w:rsidRPr="00630E19">
          <w:t xml:space="preserve">Cài đặt </w:t>
        </w:r>
      </w:ins>
      <w:r w:rsidR="0017426E">
        <w:t>Droidbot</w:t>
      </w:r>
      <w:bookmarkEnd w:id="1326"/>
      <w:ins w:id="1328" w:author="PT Thảo" w:date="2024-01-21T05:00:00Z">
        <w:del w:id="1329" w:author="Thảo Phạm" w:date="2024-01-22T09:41:00Z">
          <w:r w:rsidDel="00630E19">
            <w:delText>i mã nguồn ứng dụng</w:delText>
          </w:r>
        </w:del>
      </w:ins>
    </w:p>
    <w:p w14:paraId="07019C16" w14:textId="6518222D" w:rsidR="00777853" w:rsidRPr="00777853" w:rsidRDefault="00777853" w:rsidP="00777853">
      <w:pPr>
        <w:pStyle w:val="ListParagraph"/>
        <w:numPr>
          <w:ilvl w:val="0"/>
          <w:numId w:val="43"/>
        </w:numPr>
        <w:ind w:left="993"/>
        <w:jc w:val="both"/>
        <w:rPr>
          <w:ins w:id="1330" w:author="Thảo Phạm" w:date="2024-01-22T09:41:00Z"/>
          <w:b w:val="0"/>
          <w:bCs/>
        </w:rPr>
      </w:pPr>
      <w:r w:rsidRPr="00777853">
        <w:rPr>
          <w:b w:val="0"/>
        </w:rPr>
        <w:t>P</w:t>
      </w:r>
      <w:ins w:id="1331" w:author="Thảo Phạm" w:date="2024-01-22T09:41:00Z">
        <w:r w:rsidRPr="00777853">
          <w:rPr>
            <w:b w:val="0"/>
          </w:rPr>
          <w:t>hiên bản Python (cả 2 và 3 đều được hỗ trợ)</w:t>
        </w:r>
      </w:ins>
      <w:r w:rsidRPr="00777853">
        <w:rPr>
          <w:b w:val="0"/>
          <w:bCs/>
        </w:rPr>
        <w:t xml:space="preserve"> </w:t>
      </w:r>
    </w:p>
    <w:p w14:paraId="394ECCAA" w14:textId="77777777" w:rsidR="00777853" w:rsidRPr="00777853" w:rsidRDefault="00777853" w:rsidP="00777853">
      <w:pPr>
        <w:pStyle w:val="ListParagraph"/>
        <w:numPr>
          <w:ilvl w:val="0"/>
          <w:numId w:val="43"/>
        </w:numPr>
        <w:ind w:left="993"/>
        <w:jc w:val="both"/>
        <w:rPr>
          <w:b w:val="0"/>
          <w:bCs/>
        </w:rPr>
      </w:pPr>
      <w:ins w:id="1332" w:author="Thảo Phạm" w:date="2024-01-22T09:41:00Z">
        <w:r w:rsidRPr="007A4668">
          <w:rPr>
            <w:b w:val="0"/>
            <w:bCs/>
          </w:rPr>
          <w:t>Java</w:t>
        </w:r>
      </w:ins>
      <w:r w:rsidRPr="00777853">
        <w:t xml:space="preserve"> </w:t>
      </w:r>
    </w:p>
    <w:p w14:paraId="25E72AC4" w14:textId="77777777" w:rsidR="00630E19" w:rsidRPr="007A4668" w:rsidRDefault="00630E19" w:rsidP="00777853">
      <w:pPr>
        <w:pStyle w:val="ListParagraph"/>
        <w:numPr>
          <w:ilvl w:val="0"/>
          <w:numId w:val="43"/>
        </w:numPr>
        <w:ind w:left="993"/>
        <w:jc w:val="both"/>
        <w:rPr>
          <w:ins w:id="1333" w:author="Thảo Phạm" w:date="2024-01-22T09:41:00Z"/>
          <w:b w:val="0"/>
          <w:bCs/>
        </w:rPr>
      </w:pPr>
      <w:ins w:id="1334" w:author="Thảo Phạm" w:date="2024-01-22T09:41:00Z">
        <w:r w:rsidRPr="007A4668">
          <w:rPr>
            <w:b w:val="0"/>
            <w:bCs/>
          </w:rPr>
          <w:t>Android SDK</w:t>
        </w:r>
      </w:ins>
    </w:p>
    <w:p w14:paraId="30605FB2" w14:textId="4F632F53" w:rsidR="00630E19" w:rsidRPr="007A4668" w:rsidRDefault="00630E19" w:rsidP="00777853">
      <w:pPr>
        <w:pStyle w:val="ListParagraph"/>
        <w:numPr>
          <w:ilvl w:val="0"/>
          <w:numId w:val="43"/>
        </w:numPr>
        <w:ind w:left="993"/>
        <w:jc w:val="both"/>
        <w:rPr>
          <w:ins w:id="1335" w:author="Thảo Phạm" w:date="2024-01-22T09:41:00Z"/>
          <w:b w:val="0"/>
          <w:bCs/>
        </w:rPr>
      </w:pPr>
      <w:ins w:id="1336" w:author="Thảo Phạm" w:date="2024-01-22T09:41:00Z">
        <w:r w:rsidRPr="007A4668">
          <w:rPr>
            <w:b w:val="0"/>
            <w:bCs/>
          </w:rPr>
          <w:t>Thêm platform_tools</w:t>
        </w:r>
      </w:ins>
      <w:r w:rsidR="00777853">
        <w:rPr>
          <w:b w:val="0"/>
          <w:bCs/>
        </w:rPr>
        <w:t xml:space="preserve"> </w:t>
      </w:r>
      <w:ins w:id="1337" w:author="Thảo Phạm" w:date="2024-01-22T09:41:00Z">
        <w:r w:rsidRPr="007A4668">
          <w:rPr>
            <w:b w:val="0"/>
            <w:bCs/>
          </w:rPr>
          <w:t>thư mục trong SDK Android vào P</w:t>
        </w:r>
      </w:ins>
      <w:r w:rsidR="00777853">
        <w:rPr>
          <w:b w:val="0"/>
          <w:bCs/>
        </w:rPr>
        <w:t>ATH</w:t>
      </w:r>
    </w:p>
    <w:p w14:paraId="563C4D6B" w14:textId="77777777" w:rsidR="00630E19" w:rsidRPr="007A4668" w:rsidRDefault="00630E19" w:rsidP="00777853">
      <w:pPr>
        <w:pStyle w:val="ListParagraph"/>
        <w:numPr>
          <w:ilvl w:val="0"/>
          <w:numId w:val="44"/>
        </w:numPr>
        <w:ind w:left="993"/>
        <w:jc w:val="both"/>
        <w:rPr>
          <w:ins w:id="1338" w:author="Thảo Phạm" w:date="2024-01-22T09:41:00Z"/>
          <w:b w:val="0"/>
          <w:bCs/>
        </w:rPr>
      </w:pPr>
      <w:ins w:id="1339" w:author="Thảo Phạm" w:date="2024-01-22T09:41:00Z">
        <w:r w:rsidRPr="007A4668">
          <w:rPr>
            <w:b w:val="0"/>
            <w:bCs/>
          </w:rPr>
          <w:t>Androguard</w:t>
        </w:r>
      </w:ins>
    </w:p>
    <w:p w14:paraId="6272E0CE" w14:textId="77777777" w:rsidR="00630E19" w:rsidRPr="007A4668" w:rsidRDefault="00630E19" w:rsidP="00777853">
      <w:pPr>
        <w:pStyle w:val="ListParagraph"/>
        <w:numPr>
          <w:ilvl w:val="0"/>
          <w:numId w:val="44"/>
        </w:numPr>
        <w:ind w:left="993"/>
        <w:jc w:val="both"/>
        <w:rPr>
          <w:ins w:id="1340" w:author="Thảo Phạm" w:date="2024-01-22T09:41:00Z"/>
          <w:b w:val="0"/>
          <w:bCs/>
        </w:rPr>
      </w:pPr>
      <w:ins w:id="1341" w:author="Thảo Phạm" w:date="2024-01-22T09:41:00Z">
        <w:r w:rsidRPr="007A4668">
          <w:rPr>
            <w:b w:val="0"/>
            <w:bCs/>
          </w:rPr>
          <w:t>Networkx</w:t>
        </w:r>
      </w:ins>
    </w:p>
    <w:p w14:paraId="6C271DFE" w14:textId="77777777" w:rsidR="00630E19" w:rsidRPr="007A4668" w:rsidRDefault="00630E19" w:rsidP="00777853">
      <w:pPr>
        <w:pStyle w:val="ListParagraph"/>
        <w:numPr>
          <w:ilvl w:val="0"/>
          <w:numId w:val="44"/>
        </w:numPr>
        <w:ind w:left="993"/>
        <w:jc w:val="both"/>
        <w:rPr>
          <w:ins w:id="1342" w:author="Thảo Phạm" w:date="2024-01-22T09:41:00Z"/>
          <w:b w:val="0"/>
          <w:bCs/>
        </w:rPr>
      </w:pPr>
      <w:ins w:id="1343" w:author="Thảo Phạm" w:date="2024-01-22T09:41:00Z">
        <w:r w:rsidRPr="007A4668">
          <w:rPr>
            <w:b w:val="0"/>
            <w:bCs/>
          </w:rPr>
          <w:t>Pillow</w:t>
        </w:r>
      </w:ins>
    </w:p>
    <w:p w14:paraId="33B68D57" w14:textId="23BC7A4C" w:rsidR="00630E19" w:rsidRPr="002B6C24" w:rsidRDefault="00630E19" w:rsidP="00630E19">
      <w:pPr>
        <w:ind w:left="360" w:firstLine="0"/>
        <w:rPr>
          <w:ins w:id="1344" w:author="Thảo Phạm" w:date="2024-01-22T09:41:00Z"/>
        </w:rPr>
      </w:pPr>
      <w:ins w:id="1345" w:author="Thảo Phạm" w:date="2024-01-22T09:41:00Z">
        <w:r>
          <w:t xml:space="preserve">Cài đặt </w:t>
        </w:r>
      </w:ins>
      <w:r w:rsidR="0017426E">
        <w:t>Droidbot</w:t>
      </w:r>
      <w:ins w:id="1346" w:author="Thảo Phạm" w:date="2024-01-22T09:41:00Z">
        <w:r>
          <w:t xml:space="preserve">: sao chép mã nguồn : </w:t>
        </w:r>
        <w:r>
          <w:fldChar w:fldCharType="begin"/>
        </w:r>
        <w:r>
          <w:instrText>HYPERLINK "https://github.com/honeynet/droidbot"</w:instrText>
        </w:r>
        <w:r>
          <w:fldChar w:fldCharType="separate"/>
        </w:r>
        <w:r w:rsidRPr="002B6C24">
          <w:rPr>
            <w:rStyle w:val="Hyperlink"/>
          </w:rPr>
          <w:t>https://github.com/honeynet/droidbot</w:t>
        </w:r>
        <w:r>
          <w:rPr>
            <w:rStyle w:val="Hyperlink"/>
          </w:rPr>
          <w:fldChar w:fldCharType="end"/>
        </w:r>
      </w:ins>
    </w:p>
    <w:p w14:paraId="102F3407" w14:textId="1D1B2620" w:rsidR="00630E19" w:rsidRPr="00B84F67" w:rsidRDefault="00630E19" w:rsidP="00B84F67">
      <w:pPr>
        <w:ind w:firstLine="360"/>
        <w:rPr>
          <w:ins w:id="1347" w:author="Thảo Phạm" w:date="2024-01-22T09:41:00Z"/>
        </w:rPr>
      </w:pPr>
      <w:ins w:id="1348" w:author="Thảo Phạm" w:date="2024-01-22T09:41:00Z">
        <w:r w:rsidRPr="002B6C24">
          <w:t xml:space="preserve">Thực hiện cài đặt </w:t>
        </w:r>
      </w:ins>
      <w:r w:rsidR="0017426E">
        <w:t>Droidbot</w:t>
      </w:r>
      <w:ins w:id="1349" w:author="Thảo Phạm" w:date="2024-01-22T09:41:00Z">
        <w:r w:rsidRPr="002B6C24">
          <w:t xml:space="preserve"> bằng lệnh: pip install -e</w:t>
        </w:r>
        <w:r>
          <w:t xml:space="preserve"> .</w:t>
        </w:r>
      </w:ins>
    </w:p>
    <w:p w14:paraId="57637E65" w14:textId="7DEBB7B9" w:rsidR="00630E19" w:rsidRDefault="00630E19" w:rsidP="00D1545C">
      <w:pPr>
        <w:ind w:firstLine="360"/>
        <w:rPr>
          <w:ins w:id="1350" w:author="Thảo Phạm" w:date="2024-01-22T09:42:00Z"/>
        </w:rPr>
      </w:pPr>
      <w:ins w:id="1351" w:author="Thảo Phạm" w:date="2024-01-22T09:41:00Z">
        <w:r>
          <w:t>Sử dụng Samsung Galaxy J6 (SM-J600G/DS), hệ điều hành Android Pie 9.0 để cài đặt các ứng dụng và tiến hành kiểm thử.</w:t>
        </w:r>
      </w:ins>
    </w:p>
    <w:p w14:paraId="14D426FC" w14:textId="671F92A7" w:rsidR="00630E19" w:rsidRPr="00630E19" w:rsidDel="00630E19" w:rsidRDefault="00630E19">
      <w:pPr>
        <w:rPr>
          <w:ins w:id="1352" w:author="PT Thảo" w:date="2024-01-21T05:01:00Z"/>
          <w:del w:id="1353" w:author="Thảo Phạm" w:date="2024-01-22T09:42:00Z"/>
        </w:rPr>
        <w:pPrChange w:id="1354" w:author="Thảo Phạm" w:date="2024-01-22T09:41:00Z">
          <w:pPr>
            <w:pStyle w:val="Heading3"/>
          </w:pPr>
        </w:pPrChange>
      </w:pPr>
      <w:bookmarkStart w:id="1355" w:name="_Toc156822099"/>
      <w:bookmarkStart w:id="1356" w:name="_Toc156871365"/>
      <w:bookmarkStart w:id="1357" w:name="_Toc156884158"/>
      <w:bookmarkStart w:id="1358" w:name="_Toc156898273"/>
      <w:bookmarkStart w:id="1359" w:name="_Toc157044682"/>
      <w:bookmarkEnd w:id="1355"/>
      <w:bookmarkEnd w:id="1356"/>
      <w:bookmarkEnd w:id="1357"/>
      <w:bookmarkEnd w:id="1358"/>
      <w:bookmarkEnd w:id="1359"/>
    </w:p>
    <w:tbl>
      <w:tblPr>
        <w:tblStyle w:val="TableGrid11"/>
        <w:tblW w:w="9535" w:type="dxa"/>
        <w:tblLook w:val="04A0" w:firstRow="1" w:lastRow="0" w:firstColumn="1" w:lastColumn="0" w:noHBand="0" w:noVBand="1"/>
        <w:tblPrChange w:id="1360" w:author="Thảo Phạm" w:date="2024-01-22T03:34:00Z">
          <w:tblPr>
            <w:tblStyle w:val="TableGrid11"/>
            <w:tblW w:w="9535" w:type="dxa"/>
            <w:tblLook w:val="04A0" w:firstRow="1" w:lastRow="0" w:firstColumn="1" w:lastColumn="0" w:noHBand="0" w:noVBand="1"/>
          </w:tblPr>
        </w:tblPrChange>
      </w:tblPr>
      <w:tblGrid>
        <w:gridCol w:w="643"/>
        <w:gridCol w:w="2052"/>
        <w:gridCol w:w="6840"/>
        <w:tblGridChange w:id="1361">
          <w:tblGrid>
            <w:gridCol w:w="643"/>
            <w:gridCol w:w="72"/>
            <w:gridCol w:w="2455"/>
            <w:gridCol w:w="2682"/>
            <w:gridCol w:w="2926"/>
            <w:gridCol w:w="757"/>
          </w:tblGrid>
        </w:tblGridChange>
      </w:tblGrid>
      <w:tr w:rsidR="00407717" w:rsidDel="00630E19" w14:paraId="674B64E7" w14:textId="4E3A82E5" w:rsidTr="00713B4E">
        <w:trPr>
          <w:ins w:id="1362" w:author="PT Thảo" w:date="2024-01-21T05:01:00Z"/>
          <w:del w:id="1363" w:author="Thảo Phạm" w:date="2024-01-22T09:42:00Z"/>
        </w:trPr>
        <w:tc>
          <w:tcPr>
            <w:tcW w:w="643" w:type="dxa"/>
            <w:tcPrChange w:id="1364" w:author="Thảo Phạm" w:date="2024-01-22T03:34:00Z">
              <w:tcPr>
                <w:tcW w:w="643" w:type="dxa"/>
              </w:tcPr>
            </w:tcPrChange>
          </w:tcPr>
          <w:p w14:paraId="7CBDEFC0" w14:textId="74CAE371" w:rsidR="00FE7B8E" w:rsidRPr="00407717" w:rsidDel="00630E19" w:rsidRDefault="00FE7B8E">
            <w:pPr>
              <w:spacing w:before="120" w:after="120" w:line="240" w:lineRule="auto"/>
              <w:ind w:firstLine="0"/>
              <w:jc w:val="center"/>
              <w:rPr>
                <w:ins w:id="1365" w:author="PT Thảo" w:date="2024-01-21T05:01:00Z"/>
                <w:del w:id="1366" w:author="Thảo Phạm" w:date="2024-01-22T09:42:00Z"/>
                <w:szCs w:val="26"/>
              </w:rPr>
              <w:pPrChange w:id="1367" w:author="PT Thảo" w:date="2024-01-21T05:03:00Z">
                <w:pPr>
                  <w:ind w:firstLine="0"/>
                </w:pPr>
              </w:pPrChange>
            </w:pPr>
            <w:ins w:id="1368" w:author="PT Thảo" w:date="2024-01-21T05:01:00Z">
              <w:del w:id="1369" w:author="Thảo Phạm" w:date="2024-01-22T09:42:00Z">
                <w:r w:rsidRPr="00407717" w:rsidDel="00630E19">
                  <w:rPr>
                    <w:sz w:val="24"/>
                    <w:szCs w:val="24"/>
                    <w:rPrChange w:id="1370" w:author="PT Thảo" w:date="2024-01-21T05:10:00Z">
                      <w:rPr>
                        <w:szCs w:val="26"/>
                      </w:rPr>
                    </w:rPrChange>
                  </w:rPr>
                  <w:delText>STT</w:delText>
                </w:r>
                <w:bookmarkStart w:id="1371" w:name="_Toc156822100"/>
                <w:bookmarkStart w:id="1372" w:name="_Toc156871366"/>
                <w:bookmarkStart w:id="1373" w:name="_Toc156884159"/>
                <w:bookmarkStart w:id="1374" w:name="_Toc156898274"/>
                <w:bookmarkStart w:id="1375" w:name="_Toc157044683"/>
                <w:bookmarkEnd w:id="1371"/>
                <w:bookmarkEnd w:id="1372"/>
                <w:bookmarkEnd w:id="1373"/>
                <w:bookmarkEnd w:id="1374"/>
                <w:bookmarkEnd w:id="1375"/>
              </w:del>
            </w:ins>
          </w:p>
        </w:tc>
        <w:tc>
          <w:tcPr>
            <w:tcW w:w="2052" w:type="dxa"/>
            <w:tcPrChange w:id="1376" w:author="Thảo Phạm" w:date="2024-01-22T03:34:00Z">
              <w:tcPr>
                <w:tcW w:w="2527" w:type="dxa"/>
                <w:gridSpan w:val="2"/>
              </w:tcPr>
            </w:tcPrChange>
          </w:tcPr>
          <w:p w14:paraId="1DA382A0" w14:textId="2C33A9B7" w:rsidR="00FE7B8E" w:rsidDel="00630E19" w:rsidRDefault="00407717">
            <w:pPr>
              <w:spacing w:before="120" w:after="120" w:line="240" w:lineRule="auto"/>
              <w:ind w:firstLine="0"/>
              <w:jc w:val="center"/>
              <w:rPr>
                <w:ins w:id="1377" w:author="PT Thảo" w:date="2024-01-21T05:01:00Z"/>
                <w:del w:id="1378" w:author="Thảo Phạm" w:date="2024-01-22T09:42:00Z"/>
              </w:rPr>
              <w:pPrChange w:id="1379" w:author="PT Thảo" w:date="2024-01-21T05:03:00Z">
                <w:pPr>
                  <w:ind w:firstLine="0"/>
                </w:pPr>
              </w:pPrChange>
            </w:pPr>
            <w:ins w:id="1380" w:author="PT Thảo" w:date="2024-01-21T05:01:00Z">
              <w:del w:id="1381" w:author="Thảo Phạm" w:date="2024-01-22T09:42:00Z">
                <w:r w:rsidRPr="00407717" w:rsidDel="00630E19">
                  <w:rPr>
                    <w:sz w:val="24"/>
                    <w:szCs w:val="20"/>
                    <w:rPrChange w:id="1382" w:author="PT Thảo" w:date="2024-01-21T05:10:00Z">
                      <w:rPr/>
                    </w:rPrChange>
                  </w:rPr>
                  <w:delText>TÊN ỨNG DỤNG</w:delText>
                </w:r>
                <w:bookmarkStart w:id="1383" w:name="_Toc156822101"/>
                <w:bookmarkStart w:id="1384" w:name="_Toc156871367"/>
                <w:bookmarkStart w:id="1385" w:name="_Toc156884160"/>
                <w:bookmarkStart w:id="1386" w:name="_Toc156898275"/>
                <w:bookmarkStart w:id="1387" w:name="_Toc157044684"/>
                <w:bookmarkEnd w:id="1383"/>
                <w:bookmarkEnd w:id="1384"/>
                <w:bookmarkEnd w:id="1385"/>
                <w:bookmarkEnd w:id="1386"/>
                <w:bookmarkEnd w:id="1387"/>
              </w:del>
            </w:ins>
          </w:p>
        </w:tc>
        <w:tc>
          <w:tcPr>
            <w:tcW w:w="6840" w:type="dxa"/>
            <w:tcPrChange w:id="1388" w:author="Thảo Phạm" w:date="2024-01-22T03:34:00Z">
              <w:tcPr>
                <w:tcW w:w="6365" w:type="dxa"/>
                <w:gridSpan w:val="3"/>
              </w:tcPr>
            </w:tcPrChange>
          </w:tcPr>
          <w:p w14:paraId="24D700EE" w14:textId="5E9D28FE" w:rsidR="00FE7B8E" w:rsidDel="00630E19" w:rsidRDefault="00407717">
            <w:pPr>
              <w:spacing w:before="120" w:after="120" w:line="240" w:lineRule="auto"/>
              <w:ind w:firstLine="0"/>
              <w:jc w:val="center"/>
              <w:rPr>
                <w:ins w:id="1389" w:author="PT Thảo" w:date="2024-01-21T05:01:00Z"/>
                <w:del w:id="1390" w:author="Thảo Phạm" w:date="2024-01-22T09:42:00Z"/>
              </w:rPr>
              <w:pPrChange w:id="1391" w:author="PT Thảo" w:date="2024-01-21T05:03:00Z">
                <w:pPr>
                  <w:ind w:firstLine="0"/>
                </w:pPr>
              </w:pPrChange>
            </w:pPr>
            <w:ins w:id="1392" w:author="PT Thảo" w:date="2024-01-21T05:02:00Z">
              <w:del w:id="1393" w:author="Thảo Phạm" w:date="2024-01-22T09:42:00Z">
                <w:r w:rsidRPr="00407717" w:rsidDel="00630E19">
                  <w:rPr>
                    <w:sz w:val="24"/>
                    <w:szCs w:val="20"/>
                    <w:rPrChange w:id="1394" w:author="PT Thảo" w:date="2024-01-21T05:10:00Z">
                      <w:rPr/>
                    </w:rPrChange>
                  </w:rPr>
                  <w:delText>LINK MÃ NGUỒN</w:delText>
                </w:r>
              </w:del>
            </w:ins>
            <w:bookmarkStart w:id="1395" w:name="_Toc156822102"/>
            <w:bookmarkStart w:id="1396" w:name="_Toc156871368"/>
            <w:bookmarkStart w:id="1397" w:name="_Toc156884161"/>
            <w:bookmarkStart w:id="1398" w:name="_Toc156898276"/>
            <w:bookmarkStart w:id="1399" w:name="_Toc157044685"/>
            <w:bookmarkEnd w:id="1395"/>
            <w:bookmarkEnd w:id="1396"/>
            <w:bookmarkEnd w:id="1397"/>
            <w:bookmarkEnd w:id="1398"/>
            <w:bookmarkEnd w:id="1399"/>
          </w:p>
        </w:tc>
        <w:bookmarkStart w:id="1400" w:name="_Toc156822103"/>
        <w:bookmarkStart w:id="1401" w:name="_Toc156871369"/>
        <w:bookmarkStart w:id="1402" w:name="_Toc156884162"/>
        <w:bookmarkStart w:id="1403" w:name="_Toc156898277"/>
        <w:bookmarkStart w:id="1404" w:name="_Toc157044686"/>
        <w:bookmarkEnd w:id="1400"/>
        <w:bookmarkEnd w:id="1401"/>
        <w:bookmarkEnd w:id="1402"/>
        <w:bookmarkEnd w:id="1403"/>
        <w:bookmarkEnd w:id="1404"/>
      </w:tr>
      <w:tr w:rsidR="00407717" w:rsidDel="00630E19" w14:paraId="6615CCF3" w14:textId="2F29CBA3" w:rsidTr="00713B4E">
        <w:trPr>
          <w:trHeight w:val="449"/>
          <w:ins w:id="1405" w:author="PT Thảo" w:date="2024-01-21T05:01:00Z"/>
          <w:del w:id="1406" w:author="Thảo Phạm" w:date="2024-01-22T09:42:00Z"/>
          <w:trPrChange w:id="1407" w:author="Thảo Phạm" w:date="2024-01-22T03:34:00Z">
            <w:trPr>
              <w:trHeight w:val="449"/>
            </w:trPr>
          </w:trPrChange>
        </w:trPr>
        <w:tc>
          <w:tcPr>
            <w:tcW w:w="643" w:type="dxa"/>
            <w:tcPrChange w:id="1408" w:author="Thảo Phạm" w:date="2024-01-22T03:34:00Z">
              <w:tcPr>
                <w:tcW w:w="643" w:type="dxa"/>
              </w:tcPr>
            </w:tcPrChange>
          </w:tcPr>
          <w:p w14:paraId="526AE5D5" w14:textId="1A373628" w:rsidR="00FE7B8E" w:rsidRPr="00713B4E" w:rsidDel="00630E19" w:rsidRDefault="00407717">
            <w:pPr>
              <w:spacing w:before="120" w:after="120" w:line="240" w:lineRule="auto"/>
              <w:ind w:firstLine="0"/>
              <w:jc w:val="center"/>
              <w:rPr>
                <w:ins w:id="1409" w:author="PT Thảo" w:date="2024-01-21T05:01:00Z"/>
                <w:del w:id="1410" w:author="Thảo Phạm" w:date="2024-01-22T09:42:00Z"/>
                <w:sz w:val="24"/>
                <w:szCs w:val="20"/>
                <w:rPrChange w:id="1411" w:author="Thảo Phạm" w:date="2024-01-22T03:34:00Z">
                  <w:rPr>
                    <w:ins w:id="1412" w:author="PT Thảo" w:date="2024-01-21T05:01:00Z"/>
                    <w:del w:id="1413" w:author="Thảo Phạm" w:date="2024-01-22T09:42:00Z"/>
                  </w:rPr>
                </w:rPrChange>
              </w:rPr>
              <w:pPrChange w:id="1414" w:author="PT Thảo" w:date="2024-01-21T05:12:00Z">
                <w:pPr>
                  <w:ind w:firstLine="0"/>
                </w:pPr>
              </w:pPrChange>
            </w:pPr>
            <w:ins w:id="1415" w:author="PT Thảo" w:date="2024-01-21T05:11:00Z">
              <w:del w:id="1416" w:author="Thảo Phạm" w:date="2024-01-22T09:42:00Z">
                <w:r w:rsidRPr="00713B4E" w:rsidDel="00630E19">
                  <w:rPr>
                    <w:sz w:val="24"/>
                    <w:szCs w:val="20"/>
                    <w:rPrChange w:id="1417" w:author="Thảo Phạm" w:date="2024-01-22T03:34:00Z">
                      <w:rPr/>
                    </w:rPrChange>
                  </w:rPr>
                  <w:delText>1</w:delText>
                </w:r>
              </w:del>
            </w:ins>
            <w:bookmarkStart w:id="1418" w:name="_Toc156822104"/>
            <w:bookmarkStart w:id="1419" w:name="_Toc156871370"/>
            <w:bookmarkStart w:id="1420" w:name="_Toc156884163"/>
            <w:bookmarkStart w:id="1421" w:name="_Toc156898278"/>
            <w:bookmarkStart w:id="1422" w:name="_Toc157044687"/>
            <w:bookmarkEnd w:id="1418"/>
            <w:bookmarkEnd w:id="1419"/>
            <w:bookmarkEnd w:id="1420"/>
            <w:bookmarkEnd w:id="1421"/>
            <w:bookmarkEnd w:id="1422"/>
          </w:p>
        </w:tc>
        <w:tc>
          <w:tcPr>
            <w:tcW w:w="2052" w:type="dxa"/>
            <w:tcPrChange w:id="1423" w:author="Thảo Phạm" w:date="2024-01-22T03:34:00Z">
              <w:tcPr>
                <w:tcW w:w="2527" w:type="dxa"/>
                <w:gridSpan w:val="2"/>
              </w:tcPr>
            </w:tcPrChange>
          </w:tcPr>
          <w:p w14:paraId="69FFF624" w14:textId="58D19607" w:rsidR="00FE7B8E" w:rsidDel="00630E19" w:rsidRDefault="00407717">
            <w:pPr>
              <w:spacing w:before="120" w:after="120" w:line="240" w:lineRule="auto"/>
              <w:ind w:firstLine="0"/>
              <w:rPr>
                <w:ins w:id="1424" w:author="PT Thảo" w:date="2024-01-21T05:01:00Z"/>
                <w:del w:id="1425" w:author="Thảo Phạm" w:date="2024-01-22T09:42:00Z"/>
              </w:rPr>
              <w:pPrChange w:id="1426" w:author="PT Thảo" w:date="2024-01-21T05:03:00Z">
                <w:pPr>
                  <w:ind w:firstLine="0"/>
                </w:pPr>
              </w:pPrChange>
            </w:pPr>
            <w:ins w:id="1427" w:author="PT Thảo" w:date="2024-01-21T05:11:00Z">
              <w:del w:id="1428" w:author="Thảo Phạm" w:date="2024-01-22T09:42:00Z">
                <w:r w:rsidRPr="00407717" w:rsidDel="00630E19">
                  <w:rPr>
                    <w:sz w:val="24"/>
                    <w:szCs w:val="20"/>
                    <w:rPrChange w:id="1429" w:author="PT Thảo" w:date="2024-01-21T05:11:00Z">
                      <w:rPr/>
                    </w:rPrChange>
                  </w:rPr>
                  <w:delText>TextPad</w:delText>
                </w:r>
              </w:del>
            </w:ins>
            <w:bookmarkStart w:id="1430" w:name="_Toc156822105"/>
            <w:bookmarkStart w:id="1431" w:name="_Toc156871371"/>
            <w:bookmarkStart w:id="1432" w:name="_Toc156884164"/>
            <w:bookmarkStart w:id="1433" w:name="_Toc156898279"/>
            <w:bookmarkStart w:id="1434" w:name="_Toc157044688"/>
            <w:bookmarkEnd w:id="1430"/>
            <w:bookmarkEnd w:id="1431"/>
            <w:bookmarkEnd w:id="1432"/>
            <w:bookmarkEnd w:id="1433"/>
            <w:bookmarkEnd w:id="1434"/>
          </w:p>
        </w:tc>
        <w:tc>
          <w:tcPr>
            <w:tcW w:w="6840" w:type="dxa"/>
            <w:tcPrChange w:id="1435" w:author="Thảo Phạm" w:date="2024-01-22T03:34:00Z">
              <w:tcPr>
                <w:tcW w:w="6365" w:type="dxa"/>
                <w:gridSpan w:val="3"/>
              </w:tcPr>
            </w:tcPrChange>
          </w:tcPr>
          <w:p w14:paraId="1B92B426" w14:textId="6378DFAD" w:rsidR="00FE7B8E" w:rsidRPr="00713B4E" w:rsidDel="00630E19" w:rsidRDefault="00407717">
            <w:pPr>
              <w:spacing w:before="120" w:after="120" w:line="240" w:lineRule="auto"/>
              <w:ind w:firstLine="0"/>
              <w:rPr>
                <w:ins w:id="1436" w:author="PT Thảo" w:date="2024-01-21T05:01:00Z"/>
                <w:del w:id="1437" w:author="Thảo Phạm" w:date="2024-01-22T09:42:00Z"/>
                <w:sz w:val="24"/>
                <w:szCs w:val="24"/>
                <w:rPrChange w:id="1438" w:author="Thảo Phạm" w:date="2024-01-22T03:34:00Z">
                  <w:rPr>
                    <w:ins w:id="1439" w:author="PT Thảo" w:date="2024-01-21T05:01:00Z"/>
                    <w:del w:id="1440" w:author="Thảo Phạm" w:date="2024-01-22T09:42:00Z"/>
                  </w:rPr>
                </w:rPrChange>
              </w:rPr>
              <w:pPrChange w:id="1441" w:author="PT Thảo" w:date="2024-01-21T05:03:00Z">
                <w:pPr>
                  <w:ind w:firstLine="0"/>
                </w:pPr>
              </w:pPrChange>
            </w:pPr>
            <w:ins w:id="1442" w:author="PT Thảo" w:date="2024-01-21T05:09:00Z">
              <w:del w:id="1443" w:author="Thảo Phạm" w:date="2024-01-22T09:42:00Z">
                <w:r w:rsidRPr="00713B4E" w:rsidDel="00630E19">
                  <w:rPr>
                    <w:sz w:val="24"/>
                    <w:szCs w:val="24"/>
                    <w:rPrChange w:id="1444" w:author="Thảo Phạm" w:date="2024-01-22T03:34:00Z">
                      <w:rPr/>
                    </w:rPrChange>
                  </w:rPr>
                  <w:delText>https://f-droid.org/en/packages/com.maxistar.textpad/</w:delText>
                </w:r>
              </w:del>
            </w:ins>
            <w:bookmarkStart w:id="1445" w:name="_Toc156822106"/>
            <w:bookmarkStart w:id="1446" w:name="_Toc156871372"/>
            <w:bookmarkStart w:id="1447" w:name="_Toc156884165"/>
            <w:bookmarkStart w:id="1448" w:name="_Toc156898280"/>
            <w:bookmarkStart w:id="1449" w:name="_Toc157044689"/>
            <w:bookmarkEnd w:id="1445"/>
            <w:bookmarkEnd w:id="1446"/>
            <w:bookmarkEnd w:id="1447"/>
            <w:bookmarkEnd w:id="1448"/>
            <w:bookmarkEnd w:id="1449"/>
          </w:p>
        </w:tc>
        <w:bookmarkStart w:id="1450" w:name="_Toc156822107"/>
        <w:bookmarkStart w:id="1451" w:name="_Toc156871373"/>
        <w:bookmarkStart w:id="1452" w:name="_Toc156884166"/>
        <w:bookmarkStart w:id="1453" w:name="_Toc156898281"/>
        <w:bookmarkStart w:id="1454" w:name="_Toc157044690"/>
        <w:bookmarkEnd w:id="1450"/>
        <w:bookmarkEnd w:id="1451"/>
        <w:bookmarkEnd w:id="1452"/>
        <w:bookmarkEnd w:id="1453"/>
        <w:bookmarkEnd w:id="1454"/>
      </w:tr>
      <w:tr w:rsidR="00407717" w:rsidDel="00630E19" w14:paraId="0DE8934E" w14:textId="4BD37036" w:rsidTr="00713B4E">
        <w:trPr>
          <w:ins w:id="1455" w:author="PT Thảo" w:date="2024-01-21T05:01:00Z"/>
          <w:del w:id="1456" w:author="Thảo Phạm" w:date="2024-01-22T09:42:00Z"/>
        </w:trPr>
        <w:tc>
          <w:tcPr>
            <w:tcW w:w="643" w:type="dxa"/>
            <w:tcPrChange w:id="1457" w:author="Thảo Phạm" w:date="2024-01-22T03:34:00Z">
              <w:tcPr>
                <w:tcW w:w="643" w:type="dxa"/>
              </w:tcPr>
            </w:tcPrChange>
          </w:tcPr>
          <w:p w14:paraId="6D647A7D" w14:textId="55019938" w:rsidR="00FE7B8E" w:rsidRPr="00713B4E" w:rsidDel="00630E19" w:rsidRDefault="00407717">
            <w:pPr>
              <w:spacing w:before="120" w:after="120" w:line="240" w:lineRule="auto"/>
              <w:ind w:firstLine="0"/>
              <w:jc w:val="center"/>
              <w:rPr>
                <w:ins w:id="1458" w:author="PT Thảo" w:date="2024-01-21T05:01:00Z"/>
                <w:del w:id="1459" w:author="Thảo Phạm" w:date="2024-01-22T09:42:00Z"/>
                <w:sz w:val="24"/>
                <w:szCs w:val="20"/>
                <w:rPrChange w:id="1460" w:author="Thảo Phạm" w:date="2024-01-22T03:34:00Z">
                  <w:rPr>
                    <w:ins w:id="1461" w:author="PT Thảo" w:date="2024-01-21T05:01:00Z"/>
                    <w:del w:id="1462" w:author="Thảo Phạm" w:date="2024-01-22T09:42:00Z"/>
                  </w:rPr>
                </w:rPrChange>
              </w:rPr>
              <w:pPrChange w:id="1463" w:author="PT Thảo" w:date="2024-01-21T05:12:00Z">
                <w:pPr>
                  <w:ind w:firstLine="0"/>
                </w:pPr>
              </w:pPrChange>
            </w:pPr>
            <w:ins w:id="1464" w:author="PT Thảo" w:date="2024-01-21T05:11:00Z">
              <w:del w:id="1465" w:author="Thảo Phạm" w:date="2024-01-22T09:42:00Z">
                <w:r w:rsidRPr="00713B4E" w:rsidDel="00630E19">
                  <w:rPr>
                    <w:sz w:val="24"/>
                    <w:szCs w:val="20"/>
                    <w:rPrChange w:id="1466" w:author="Thảo Phạm" w:date="2024-01-22T03:34:00Z">
                      <w:rPr/>
                    </w:rPrChange>
                  </w:rPr>
                  <w:delText>2</w:delText>
                </w:r>
              </w:del>
            </w:ins>
            <w:bookmarkStart w:id="1467" w:name="_Toc156822108"/>
            <w:bookmarkStart w:id="1468" w:name="_Toc156871374"/>
            <w:bookmarkStart w:id="1469" w:name="_Toc156884167"/>
            <w:bookmarkStart w:id="1470" w:name="_Toc156898282"/>
            <w:bookmarkStart w:id="1471" w:name="_Toc157044691"/>
            <w:bookmarkEnd w:id="1467"/>
            <w:bookmarkEnd w:id="1468"/>
            <w:bookmarkEnd w:id="1469"/>
            <w:bookmarkEnd w:id="1470"/>
            <w:bookmarkEnd w:id="1471"/>
          </w:p>
        </w:tc>
        <w:tc>
          <w:tcPr>
            <w:tcW w:w="2052" w:type="dxa"/>
            <w:tcPrChange w:id="1472" w:author="Thảo Phạm" w:date="2024-01-22T03:34:00Z">
              <w:tcPr>
                <w:tcW w:w="2527" w:type="dxa"/>
                <w:gridSpan w:val="2"/>
              </w:tcPr>
            </w:tcPrChange>
          </w:tcPr>
          <w:p w14:paraId="42BC030C" w14:textId="2BF086DA" w:rsidR="00FE7B8E" w:rsidDel="00630E19" w:rsidRDefault="00407717">
            <w:pPr>
              <w:spacing w:before="120" w:after="120" w:line="240" w:lineRule="auto"/>
              <w:ind w:firstLine="0"/>
              <w:rPr>
                <w:ins w:id="1473" w:author="PT Thảo" w:date="2024-01-21T05:01:00Z"/>
                <w:del w:id="1474" w:author="Thảo Phạm" w:date="2024-01-22T09:42:00Z"/>
              </w:rPr>
              <w:pPrChange w:id="1475" w:author="PT Thảo" w:date="2024-01-21T05:03:00Z">
                <w:pPr>
                  <w:ind w:firstLine="0"/>
                </w:pPr>
              </w:pPrChange>
            </w:pPr>
            <w:ins w:id="1476" w:author="PT Thảo" w:date="2024-01-21T05:05:00Z">
              <w:del w:id="1477" w:author="Thảo Phạm" w:date="2024-01-22T09:42:00Z">
                <w:r w:rsidRPr="00407717" w:rsidDel="00630E19">
                  <w:rPr>
                    <w:sz w:val="24"/>
                    <w:szCs w:val="20"/>
                    <w:rPrChange w:id="1478" w:author="PT Thảo" w:date="2024-01-21T05:10:00Z">
                      <w:rPr/>
                    </w:rPrChange>
                  </w:rPr>
                  <w:delText>A Photo Manager</w:delText>
                </w:r>
              </w:del>
            </w:ins>
            <w:bookmarkStart w:id="1479" w:name="_Toc156822109"/>
            <w:bookmarkStart w:id="1480" w:name="_Toc156871375"/>
            <w:bookmarkStart w:id="1481" w:name="_Toc156884168"/>
            <w:bookmarkStart w:id="1482" w:name="_Toc156898283"/>
            <w:bookmarkStart w:id="1483" w:name="_Toc157044692"/>
            <w:bookmarkEnd w:id="1479"/>
            <w:bookmarkEnd w:id="1480"/>
            <w:bookmarkEnd w:id="1481"/>
            <w:bookmarkEnd w:id="1482"/>
            <w:bookmarkEnd w:id="1483"/>
          </w:p>
        </w:tc>
        <w:tc>
          <w:tcPr>
            <w:tcW w:w="6840" w:type="dxa"/>
            <w:tcPrChange w:id="1484" w:author="Thảo Phạm" w:date="2024-01-22T03:34:00Z">
              <w:tcPr>
                <w:tcW w:w="6365" w:type="dxa"/>
                <w:gridSpan w:val="3"/>
              </w:tcPr>
            </w:tcPrChange>
          </w:tcPr>
          <w:p w14:paraId="41CDC418" w14:textId="469E8EA7" w:rsidR="00FE7B8E" w:rsidRPr="00713B4E" w:rsidDel="00630E19" w:rsidRDefault="00407717">
            <w:pPr>
              <w:spacing w:before="120" w:after="120" w:line="240" w:lineRule="auto"/>
              <w:ind w:firstLine="0"/>
              <w:rPr>
                <w:ins w:id="1485" w:author="PT Thảo" w:date="2024-01-21T05:01:00Z"/>
                <w:del w:id="1486" w:author="Thảo Phạm" w:date="2024-01-22T09:42:00Z"/>
                <w:sz w:val="24"/>
                <w:szCs w:val="24"/>
                <w:rPrChange w:id="1487" w:author="Thảo Phạm" w:date="2024-01-22T03:34:00Z">
                  <w:rPr>
                    <w:ins w:id="1488" w:author="PT Thảo" w:date="2024-01-21T05:01:00Z"/>
                    <w:del w:id="1489" w:author="Thảo Phạm" w:date="2024-01-22T09:42:00Z"/>
                  </w:rPr>
                </w:rPrChange>
              </w:rPr>
              <w:pPrChange w:id="1490" w:author="PT Thảo" w:date="2024-01-21T05:03:00Z">
                <w:pPr>
                  <w:ind w:firstLine="0"/>
                </w:pPr>
              </w:pPrChange>
            </w:pPr>
            <w:ins w:id="1491" w:author="PT Thảo" w:date="2024-01-21T05:06:00Z">
              <w:del w:id="1492" w:author="Thảo Phạm" w:date="2024-01-22T09:42:00Z">
                <w:r w:rsidRPr="00713B4E" w:rsidDel="00630E19">
                  <w:rPr>
                    <w:sz w:val="24"/>
                    <w:szCs w:val="24"/>
                    <w:rPrChange w:id="1493" w:author="Thảo Phạm" w:date="2024-01-22T03:34:00Z">
                      <w:rPr/>
                    </w:rPrChange>
                  </w:rPr>
                  <w:delText>https://f-droid.org/en/packages/de.k3b.android.androFotoFinder/</w:delText>
                </w:r>
              </w:del>
            </w:ins>
            <w:bookmarkStart w:id="1494" w:name="_Toc156822110"/>
            <w:bookmarkStart w:id="1495" w:name="_Toc156871376"/>
            <w:bookmarkStart w:id="1496" w:name="_Toc156884169"/>
            <w:bookmarkStart w:id="1497" w:name="_Toc156898284"/>
            <w:bookmarkStart w:id="1498" w:name="_Toc157044693"/>
            <w:bookmarkEnd w:id="1494"/>
            <w:bookmarkEnd w:id="1495"/>
            <w:bookmarkEnd w:id="1496"/>
            <w:bookmarkEnd w:id="1497"/>
            <w:bookmarkEnd w:id="1498"/>
          </w:p>
        </w:tc>
        <w:bookmarkStart w:id="1499" w:name="_Toc156822111"/>
        <w:bookmarkStart w:id="1500" w:name="_Toc156871377"/>
        <w:bookmarkStart w:id="1501" w:name="_Toc156884170"/>
        <w:bookmarkStart w:id="1502" w:name="_Toc156898285"/>
        <w:bookmarkStart w:id="1503" w:name="_Toc157044694"/>
        <w:bookmarkEnd w:id="1499"/>
        <w:bookmarkEnd w:id="1500"/>
        <w:bookmarkEnd w:id="1501"/>
        <w:bookmarkEnd w:id="1502"/>
        <w:bookmarkEnd w:id="1503"/>
      </w:tr>
      <w:tr w:rsidR="00407717" w:rsidDel="00630E19" w14:paraId="702F9C9C" w14:textId="45B64687" w:rsidTr="00713B4E">
        <w:trPr>
          <w:ins w:id="1504" w:author="PT Thảo" w:date="2024-01-21T05:01:00Z"/>
          <w:del w:id="1505" w:author="Thảo Phạm" w:date="2024-01-22T09:42:00Z"/>
        </w:trPr>
        <w:tc>
          <w:tcPr>
            <w:tcW w:w="643" w:type="dxa"/>
            <w:tcPrChange w:id="1506" w:author="Thảo Phạm" w:date="2024-01-22T03:34:00Z">
              <w:tcPr>
                <w:tcW w:w="643" w:type="dxa"/>
              </w:tcPr>
            </w:tcPrChange>
          </w:tcPr>
          <w:p w14:paraId="2E67CEDC" w14:textId="433DD421" w:rsidR="00FE7B8E" w:rsidRPr="00713B4E" w:rsidDel="00630E19" w:rsidRDefault="00407717">
            <w:pPr>
              <w:spacing w:before="120" w:after="120" w:line="240" w:lineRule="auto"/>
              <w:ind w:firstLine="0"/>
              <w:jc w:val="center"/>
              <w:rPr>
                <w:ins w:id="1507" w:author="PT Thảo" w:date="2024-01-21T05:01:00Z"/>
                <w:del w:id="1508" w:author="Thảo Phạm" w:date="2024-01-22T09:42:00Z"/>
                <w:sz w:val="24"/>
                <w:szCs w:val="20"/>
                <w:rPrChange w:id="1509" w:author="Thảo Phạm" w:date="2024-01-22T03:34:00Z">
                  <w:rPr>
                    <w:ins w:id="1510" w:author="PT Thảo" w:date="2024-01-21T05:01:00Z"/>
                    <w:del w:id="1511" w:author="Thảo Phạm" w:date="2024-01-22T09:42:00Z"/>
                  </w:rPr>
                </w:rPrChange>
              </w:rPr>
              <w:pPrChange w:id="1512" w:author="PT Thảo" w:date="2024-01-21T05:12:00Z">
                <w:pPr>
                  <w:ind w:firstLine="0"/>
                </w:pPr>
              </w:pPrChange>
            </w:pPr>
            <w:ins w:id="1513" w:author="PT Thảo" w:date="2024-01-21T05:12:00Z">
              <w:del w:id="1514" w:author="Thảo Phạm" w:date="2024-01-22T09:42:00Z">
                <w:r w:rsidRPr="00713B4E" w:rsidDel="00630E19">
                  <w:rPr>
                    <w:sz w:val="24"/>
                    <w:szCs w:val="20"/>
                    <w:rPrChange w:id="1515" w:author="Thảo Phạm" w:date="2024-01-22T03:34:00Z">
                      <w:rPr/>
                    </w:rPrChange>
                  </w:rPr>
                  <w:delText>3</w:delText>
                </w:r>
              </w:del>
            </w:ins>
            <w:bookmarkStart w:id="1516" w:name="_Toc156822112"/>
            <w:bookmarkStart w:id="1517" w:name="_Toc156871378"/>
            <w:bookmarkStart w:id="1518" w:name="_Toc156884171"/>
            <w:bookmarkStart w:id="1519" w:name="_Toc156898286"/>
            <w:bookmarkStart w:id="1520" w:name="_Toc157044695"/>
            <w:bookmarkEnd w:id="1516"/>
            <w:bookmarkEnd w:id="1517"/>
            <w:bookmarkEnd w:id="1518"/>
            <w:bookmarkEnd w:id="1519"/>
            <w:bookmarkEnd w:id="1520"/>
          </w:p>
        </w:tc>
        <w:tc>
          <w:tcPr>
            <w:tcW w:w="2052" w:type="dxa"/>
            <w:tcPrChange w:id="1521" w:author="Thảo Phạm" w:date="2024-01-22T03:34:00Z">
              <w:tcPr>
                <w:tcW w:w="2527" w:type="dxa"/>
                <w:gridSpan w:val="2"/>
              </w:tcPr>
            </w:tcPrChange>
          </w:tcPr>
          <w:p w14:paraId="5F779840" w14:textId="311FB1D6" w:rsidR="00FE7B8E" w:rsidDel="00630E19" w:rsidRDefault="00FE7B8E">
            <w:pPr>
              <w:spacing w:before="120" w:after="120" w:line="240" w:lineRule="auto"/>
              <w:ind w:firstLine="0"/>
              <w:rPr>
                <w:ins w:id="1522" w:author="PT Thảo" w:date="2024-01-21T05:01:00Z"/>
                <w:del w:id="1523" w:author="Thảo Phạm" w:date="2024-01-22T09:42:00Z"/>
              </w:rPr>
              <w:pPrChange w:id="1524" w:author="PT Thảo" w:date="2024-01-21T05:03:00Z">
                <w:pPr>
                  <w:ind w:firstLine="0"/>
                </w:pPr>
              </w:pPrChange>
            </w:pPr>
            <w:bookmarkStart w:id="1525" w:name="_Toc156822113"/>
            <w:bookmarkStart w:id="1526" w:name="_Toc156871379"/>
            <w:bookmarkStart w:id="1527" w:name="_Toc156884172"/>
            <w:bookmarkStart w:id="1528" w:name="_Toc156898287"/>
            <w:bookmarkStart w:id="1529" w:name="_Toc157044696"/>
            <w:bookmarkEnd w:id="1525"/>
            <w:bookmarkEnd w:id="1526"/>
            <w:bookmarkEnd w:id="1527"/>
            <w:bookmarkEnd w:id="1528"/>
            <w:bookmarkEnd w:id="1529"/>
          </w:p>
        </w:tc>
        <w:tc>
          <w:tcPr>
            <w:tcW w:w="6840" w:type="dxa"/>
            <w:tcPrChange w:id="1530" w:author="Thảo Phạm" w:date="2024-01-22T03:34:00Z">
              <w:tcPr>
                <w:tcW w:w="6365" w:type="dxa"/>
                <w:gridSpan w:val="3"/>
              </w:tcPr>
            </w:tcPrChange>
          </w:tcPr>
          <w:p w14:paraId="0A18B049" w14:textId="2A7E2DF8" w:rsidR="00FE7B8E" w:rsidRPr="00713B4E" w:rsidDel="00630E19" w:rsidRDefault="00FE7B8E">
            <w:pPr>
              <w:spacing w:before="120" w:after="120" w:line="240" w:lineRule="auto"/>
              <w:ind w:firstLine="0"/>
              <w:rPr>
                <w:ins w:id="1531" w:author="PT Thảo" w:date="2024-01-21T05:01:00Z"/>
                <w:del w:id="1532" w:author="Thảo Phạm" w:date="2024-01-22T09:42:00Z"/>
                <w:sz w:val="24"/>
                <w:szCs w:val="24"/>
                <w:rPrChange w:id="1533" w:author="Thảo Phạm" w:date="2024-01-22T03:34:00Z">
                  <w:rPr>
                    <w:ins w:id="1534" w:author="PT Thảo" w:date="2024-01-21T05:01:00Z"/>
                    <w:del w:id="1535" w:author="Thảo Phạm" w:date="2024-01-22T09:42:00Z"/>
                  </w:rPr>
                </w:rPrChange>
              </w:rPr>
              <w:pPrChange w:id="1536" w:author="PT Thảo" w:date="2024-01-21T05:03:00Z">
                <w:pPr>
                  <w:ind w:firstLine="0"/>
                </w:pPr>
              </w:pPrChange>
            </w:pPr>
            <w:bookmarkStart w:id="1537" w:name="_Toc156822114"/>
            <w:bookmarkStart w:id="1538" w:name="_Toc156871380"/>
            <w:bookmarkStart w:id="1539" w:name="_Toc156884173"/>
            <w:bookmarkStart w:id="1540" w:name="_Toc156898288"/>
            <w:bookmarkStart w:id="1541" w:name="_Toc157044697"/>
            <w:bookmarkEnd w:id="1537"/>
            <w:bookmarkEnd w:id="1538"/>
            <w:bookmarkEnd w:id="1539"/>
            <w:bookmarkEnd w:id="1540"/>
            <w:bookmarkEnd w:id="1541"/>
          </w:p>
        </w:tc>
        <w:bookmarkStart w:id="1542" w:name="_Toc156822115"/>
        <w:bookmarkStart w:id="1543" w:name="_Toc156871381"/>
        <w:bookmarkStart w:id="1544" w:name="_Toc156884174"/>
        <w:bookmarkStart w:id="1545" w:name="_Toc156898289"/>
        <w:bookmarkStart w:id="1546" w:name="_Toc157044698"/>
        <w:bookmarkEnd w:id="1542"/>
        <w:bookmarkEnd w:id="1543"/>
        <w:bookmarkEnd w:id="1544"/>
        <w:bookmarkEnd w:id="1545"/>
        <w:bookmarkEnd w:id="1546"/>
      </w:tr>
      <w:tr w:rsidR="00407717" w:rsidDel="00630E19" w14:paraId="2BA1C427" w14:textId="79FE3105" w:rsidTr="00713B4E">
        <w:trPr>
          <w:ins w:id="1547" w:author="PT Thảo" w:date="2024-01-21T05:01:00Z"/>
          <w:del w:id="1548" w:author="Thảo Phạm" w:date="2024-01-22T09:42:00Z"/>
        </w:trPr>
        <w:tc>
          <w:tcPr>
            <w:tcW w:w="643" w:type="dxa"/>
            <w:tcPrChange w:id="1549" w:author="Thảo Phạm" w:date="2024-01-22T03:34:00Z">
              <w:tcPr>
                <w:tcW w:w="643" w:type="dxa"/>
              </w:tcPr>
            </w:tcPrChange>
          </w:tcPr>
          <w:p w14:paraId="6D98006F" w14:textId="69B34A37" w:rsidR="00FE7B8E" w:rsidRPr="00713B4E" w:rsidDel="00630E19" w:rsidRDefault="00407717">
            <w:pPr>
              <w:spacing w:before="120" w:after="120" w:line="240" w:lineRule="auto"/>
              <w:ind w:firstLine="0"/>
              <w:jc w:val="center"/>
              <w:rPr>
                <w:ins w:id="1550" w:author="PT Thảo" w:date="2024-01-21T05:01:00Z"/>
                <w:del w:id="1551" w:author="Thảo Phạm" w:date="2024-01-22T09:42:00Z"/>
                <w:sz w:val="24"/>
                <w:szCs w:val="20"/>
                <w:rPrChange w:id="1552" w:author="Thảo Phạm" w:date="2024-01-22T03:34:00Z">
                  <w:rPr>
                    <w:ins w:id="1553" w:author="PT Thảo" w:date="2024-01-21T05:01:00Z"/>
                    <w:del w:id="1554" w:author="Thảo Phạm" w:date="2024-01-22T09:42:00Z"/>
                  </w:rPr>
                </w:rPrChange>
              </w:rPr>
              <w:pPrChange w:id="1555" w:author="PT Thảo" w:date="2024-01-21T05:12:00Z">
                <w:pPr>
                  <w:ind w:firstLine="0"/>
                </w:pPr>
              </w:pPrChange>
            </w:pPr>
            <w:ins w:id="1556" w:author="PT Thảo" w:date="2024-01-21T05:12:00Z">
              <w:del w:id="1557" w:author="Thảo Phạm" w:date="2024-01-22T09:42:00Z">
                <w:r w:rsidRPr="00713B4E" w:rsidDel="00630E19">
                  <w:rPr>
                    <w:sz w:val="24"/>
                    <w:szCs w:val="20"/>
                    <w:rPrChange w:id="1558" w:author="Thảo Phạm" w:date="2024-01-22T03:34:00Z">
                      <w:rPr/>
                    </w:rPrChange>
                  </w:rPr>
                  <w:delText>4</w:delText>
                </w:r>
              </w:del>
            </w:ins>
            <w:bookmarkStart w:id="1559" w:name="_Toc156822116"/>
            <w:bookmarkStart w:id="1560" w:name="_Toc156871382"/>
            <w:bookmarkStart w:id="1561" w:name="_Toc156884175"/>
            <w:bookmarkStart w:id="1562" w:name="_Toc156898290"/>
            <w:bookmarkStart w:id="1563" w:name="_Toc157044699"/>
            <w:bookmarkEnd w:id="1559"/>
            <w:bookmarkEnd w:id="1560"/>
            <w:bookmarkEnd w:id="1561"/>
            <w:bookmarkEnd w:id="1562"/>
            <w:bookmarkEnd w:id="1563"/>
          </w:p>
        </w:tc>
        <w:tc>
          <w:tcPr>
            <w:tcW w:w="2052" w:type="dxa"/>
            <w:tcPrChange w:id="1564" w:author="Thảo Phạm" w:date="2024-01-22T03:34:00Z">
              <w:tcPr>
                <w:tcW w:w="2527" w:type="dxa"/>
                <w:gridSpan w:val="2"/>
              </w:tcPr>
            </w:tcPrChange>
          </w:tcPr>
          <w:p w14:paraId="7B559496" w14:textId="1E3317CB" w:rsidR="00FE7B8E" w:rsidRPr="002124AC" w:rsidDel="00630E19" w:rsidRDefault="00FE7B8E">
            <w:pPr>
              <w:spacing w:before="120" w:after="120" w:line="240" w:lineRule="auto"/>
              <w:ind w:firstLine="0"/>
              <w:rPr>
                <w:ins w:id="1565" w:author="PT Thảo" w:date="2024-01-21T05:01:00Z"/>
                <w:del w:id="1566" w:author="Thảo Phạm" w:date="2024-01-22T09:42:00Z"/>
                <w:sz w:val="24"/>
                <w:szCs w:val="20"/>
                <w:rPrChange w:id="1567" w:author="Thảo Phạm" w:date="2024-01-22T04:18:00Z">
                  <w:rPr>
                    <w:ins w:id="1568" w:author="PT Thảo" w:date="2024-01-21T05:01:00Z"/>
                    <w:del w:id="1569" w:author="Thảo Phạm" w:date="2024-01-22T09:42:00Z"/>
                  </w:rPr>
                </w:rPrChange>
              </w:rPr>
              <w:pPrChange w:id="1570" w:author="PT Thảo" w:date="2024-01-21T05:03:00Z">
                <w:pPr>
                  <w:ind w:firstLine="0"/>
                </w:pPr>
              </w:pPrChange>
            </w:pPr>
            <w:bookmarkStart w:id="1571" w:name="_Toc156822117"/>
            <w:bookmarkStart w:id="1572" w:name="_Toc156871383"/>
            <w:bookmarkStart w:id="1573" w:name="_Toc156884176"/>
            <w:bookmarkStart w:id="1574" w:name="_Toc156898291"/>
            <w:bookmarkStart w:id="1575" w:name="_Toc157044700"/>
            <w:bookmarkEnd w:id="1571"/>
            <w:bookmarkEnd w:id="1572"/>
            <w:bookmarkEnd w:id="1573"/>
            <w:bookmarkEnd w:id="1574"/>
            <w:bookmarkEnd w:id="1575"/>
          </w:p>
        </w:tc>
        <w:tc>
          <w:tcPr>
            <w:tcW w:w="6840" w:type="dxa"/>
            <w:tcPrChange w:id="1576" w:author="Thảo Phạm" w:date="2024-01-22T03:34:00Z">
              <w:tcPr>
                <w:tcW w:w="6365" w:type="dxa"/>
                <w:gridSpan w:val="3"/>
              </w:tcPr>
            </w:tcPrChange>
          </w:tcPr>
          <w:p w14:paraId="1D323ED9" w14:textId="29248B3B" w:rsidR="00FE7B8E" w:rsidRPr="002124AC" w:rsidDel="00630E19" w:rsidRDefault="00FE7B8E">
            <w:pPr>
              <w:spacing w:before="120" w:after="120" w:line="240" w:lineRule="auto"/>
              <w:ind w:firstLine="0"/>
              <w:rPr>
                <w:ins w:id="1577" w:author="PT Thảo" w:date="2024-01-21T05:01:00Z"/>
                <w:del w:id="1578" w:author="Thảo Phạm" w:date="2024-01-22T09:42:00Z"/>
                <w:sz w:val="24"/>
                <w:szCs w:val="20"/>
                <w:rPrChange w:id="1579" w:author="Thảo Phạm" w:date="2024-01-22T04:18:00Z">
                  <w:rPr>
                    <w:ins w:id="1580" w:author="PT Thảo" w:date="2024-01-21T05:01:00Z"/>
                    <w:del w:id="1581" w:author="Thảo Phạm" w:date="2024-01-22T09:42:00Z"/>
                  </w:rPr>
                </w:rPrChange>
              </w:rPr>
              <w:pPrChange w:id="1582" w:author="PT Thảo" w:date="2024-01-21T05:03:00Z">
                <w:pPr>
                  <w:ind w:firstLine="0"/>
                </w:pPr>
              </w:pPrChange>
            </w:pPr>
            <w:bookmarkStart w:id="1583" w:name="_Toc156822118"/>
            <w:bookmarkStart w:id="1584" w:name="_Toc156871384"/>
            <w:bookmarkStart w:id="1585" w:name="_Toc156884177"/>
            <w:bookmarkStart w:id="1586" w:name="_Toc156898292"/>
            <w:bookmarkStart w:id="1587" w:name="_Toc157044701"/>
            <w:bookmarkEnd w:id="1583"/>
            <w:bookmarkEnd w:id="1584"/>
            <w:bookmarkEnd w:id="1585"/>
            <w:bookmarkEnd w:id="1586"/>
            <w:bookmarkEnd w:id="1587"/>
          </w:p>
        </w:tc>
        <w:bookmarkStart w:id="1588" w:name="_Toc156822119"/>
        <w:bookmarkStart w:id="1589" w:name="_Toc156871385"/>
        <w:bookmarkStart w:id="1590" w:name="_Toc156884178"/>
        <w:bookmarkStart w:id="1591" w:name="_Toc156898293"/>
        <w:bookmarkStart w:id="1592" w:name="_Toc157044702"/>
        <w:bookmarkEnd w:id="1588"/>
        <w:bookmarkEnd w:id="1589"/>
        <w:bookmarkEnd w:id="1590"/>
        <w:bookmarkEnd w:id="1591"/>
        <w:bookmarkEnd w:id="1592"/>
      </w:tr>
      <w:tr w:rsidR="00407717" w:rsidDel="00630E19" w14:paraId="3156F4D9" w14:textId="62BA6A9D" w:rsidTr="00713B4E">
        <w:trPr>
          <w:ins w:id="1593" w:author="PT Thảo" w:date="2024-01-21T05:01:00Z"/>
          <w:del w:id="1594" w:author="Thảo Phạm" w:date="2024-01-22T09:42:00Z"/>
        </w:trPr>
        <w:tc>
          <w:tcPr>
            <w:tcW w:w="643" w:type="dxa"/>
            <w:tcPrChange w:id="1595" w:author="Thảo Phạm" w:date="2024-01-22T03:34:00Z">
              <w:tcPr>
                <w:tcW w:w="643" w:type="dxa"/>
              </w:tcPr>
            </w:tcPrChange>
          </w:tcPr>
          <w:p w14:paraId="77EEE448" w14:textId="790644BD" w:rsidR="00FE7B8E" w:rsidRPr="00713B4E" w:rsidDel="00630E19" w:rsidRDefault="00407717">
            <w:pPr>
              <w:spacing w:before="120" w:after="120" w:line="240" w:lineRule="auto"/>
              <w:ind w:firstLine="0"/>
              <w:jc w:val="center"/>
              <w:rPr>
                <w:ins w:id="1596" w:author="PT Thảo" w:date="2024-01-21T05:01:00Z"/>
                <w:del w:id="1597" w:author="Thảo Phạm" w:date="2024-01-22T09:42:00Z"/>
                <w:sz w:val="24"/>
                <w:szCs w:val="20"/>
                <w:rPrChange w:id="1598" w:author="Thảo Phạm" w:date="2024-01-22T03:34:00Z">
                  <w:rPr>
                    <w:ins w:id="1599" w:author="PT Thảo" w:date="2024-01-21T05:01:00Z"/>
                    <w:del w:id="1600" w:author="Thảo Phạm" w:date="2024-01-22T09:42:00Z"/>
                  </w:rPr>
                </w:rPrChange>
              </w:rPr>
              <w:pPrChange w:id="1601" w:author="PT Thảo" w:date="2024-01-21T05:12:00Z">
                <w:pPr>
                  <w:ind w:firstLine="0"/>
                </w:pPr>
              </w:pPrChange>
            </w:pPr>
            <w:ins w:id="1602" w:author="PT Thảo" w:date="2024-01-21T05:12:00Z">
              <w:del w:id="1603" w:author="Thảo Phạm" w:date="2024-01-22T09:42:00Z">
                <w:r w:rsidRPr="00713B4E" w:rsidDel="00630E19">
                  <w:rPr>
                    <w:sz w:val="24"/>
                    <w:szCs w:val="20"/>
                    <w:rPrChange w:id="1604" w:author="Thảo Phạm" w:date="2024-01-22T03:34:00Z">
                      <w:rPr/>
                    </w:rPrChange>
                  </w:rPr>
                  <w:delText>5</w:delText>
                </w:r>
              </w:del>
            </w:ins>
            <w:bookmarkStart w:id="1605" w:name="_Toc156822120"/>
            <w:bookmarkStart w:id="1606" w:name="_Toc156871386"/>
            <w:bookmarkStart w:id="1607" w:name="_Toc156884179"/>
            <w:bookmarkStart w:id="1608" w:name="_Toc156898294"/>
            <w:bookmarkStart w:id="1609" w:name="_Toc157044703"/>
            <w:bookmarkEnd w:id="1605"/>
            <w:bookmarkEnd w:id="1606"/>
            <w:bookmarkEnd w:id="1607"/>
            <w:bookmarkEnd w:id="1608"/>
            <w:bookmarkEnd w:id="1609"/>
          </w:p>
        </w:tc>
        <w:tc>
          <w:tcPr>
            <w:tcW w:w="2052" w:type="dxa"/>
            <w:tcPrChange w:id="1610" w:author="Thảo Phạm" w:date="2024-01-22T03:34:00Z">
              <w:tcPr>
                <w:tcW w:w="2527" w:type="dxa"/>
                <w:gridSpan w:val="2"/>
              </w:tcPr>
            </w:tcPrChange>
          </w:tcPr>
          <w:p w14:paraId="22B88F60" w14:textId="0087FF00" w:rsidR="00FE7B8E" w:rsidRPr="002124AC" w:rsidDel="00630E19" w:rsidRDefault="00FE7B8E">
            <w:pPr>
              <w:spacing w:before="120" w:after="120" w:line="240" w:lineRule="auto"/>
              <w:ind w:firstLine="0"/>
              <w:rPr>
                <w:ins w:id="1611" w:author="PT Thảo" w:date="2024-01-21T05:01:00Z"/>
                <w:del w:id="1612" w:author="Thảo Phạm" w:date="2024-01-22T09:42:00Z"/>
                <w:sz w:val="24"/>
                <w:szCs w:val="20"/>
                <w:rPrChange w:id="1613" w:author="Thảo Phạm" w:date="2024-01-22T04:18:00Z">
                  <w:rPr>
                    <w:ins w:id="1614" w:author="PT Thảo" w:date="2024-01-21T05:01:00Z"/>
                    <w:del w:id="1615" w:author="Thảo Phạm" w:date="2024-01-22T09:42:00Z"/>
                  </w:rPr>
                </w:rPrChange>
              </w:rPr>
              <w:pPrChange w:id="1616" w:author="PT Thảo" w:date="2024-01-21T05:03:00Z">
                <w:pPr>
                  <w:ind w:firstLine="0"/>
                </w:pPr>
              </w:pPrChange>
            </w:pPr>
            <w:bookmarkStart w:id="1617" w:name="_Toc156822121"/>
            <w:bookmarkStart w:id="1618" w:name="_Toc156871387"/>
            <w:bookmarkStart w:id="1619" w:name="_Toc156884180"/>
            <w:bookmarkStart w:id="1620" w:name="_Toc156898295"/>
            <w:bookmarkStart w:id="1621" w:name="_Toc157044704"/>
            <w:bookmarkEnd w:id="1617"/>
            <w:bookmarkEnd w:id="1618"/>
            <w:bookmarkEnd w:id="1619"/>
            <w:bookmarkEnd w:id="1620"/>
            <w:bookmarkEnd w:id="1621"/>
          </w:p>
        </w:tc>
        <w:tc>
          <w:tcPr>
            <w:tcW w:w="6840" w:type="dxa"/>
            <w:tcPrChange w:id="1622" w:author="Thảo Phạm" w:date="2024-01-22T03:34:00Z">
              <w:tcPr>
                <w:tcW w:w="6365" w:type="dxa"/>
                <w:gridSpan w:val="3"/>
              </w:tcPr>
            </w:tcPrChange>
          </w:tcPr>
          <w:p w14:paraId="1D611B09" w14:textId="7C4E4BAF" w:rsidR="00FE7B8E" w:rsidRPr="002124AC" w:rsidDel="00630E19" w:rsidRDefault="00FE7B8E">
            <w:pPr>
              <w:spacing w:before="120" w:after="120" w:line="240" w:lineRule="auto"/>
              <w:ind w:firstLine="0"/>
              <w:rPr>
                <w:ins w:id="1623" w:author="PT Thảo" w:date="2024-01-21T05:01:00Z"/>
                <w:del w:id="1624" w:author="Thảo Phạm" w:date="2024-01-22T09:42:00Z"/>
                <w:sz w:val="24"/>
                <w:szCs w:val="20"/>
                <w:rPrChange w:id="1625" w:author="Thảo Phạm" w:date="2024-01-22T04:18:00Z">
                  <w:rPr>
                    <w:ins w:id="1626" w:author="PT Thảo" w:date="2024-01-21T05:01:00Z"/>
                    <w:del w:id="1627" w:author="Thảo Phạm" w:date="2024-01-22T09:42:00Z"/>
                  </w:rPr>
                </w:rPrChange>
              </w:rPr>
              <w:pPrChange w:id="1628" w:author="PT Thảo" w:date="2024-01-21T05:03:00Z">
                <w:pPr>
                  <w:ind w:firstLine="0"/>
                </w:pPr>
              </w:pPrChange>
            </w:pPr>
            <w:bookmarkStart w:id="1629" w:name="_Toc156822122"/>
            <w:bookmarkStart w:id="1630" w:name="_Toc156871388"/>
            <w:bookmarkStart w:id="1631" w:name="_Toc156884181"/>
            <w:bookmarkStart w:id="1632" w:name="_Toc156898296"/>
            <w:bookmarkStart w:id="1633" w:name="_Toc157044705"/>
            <w:bookmarkEnd w:id="1629"/>
            <w:bookmarkEnd w:id="1630"/>
            <w:bookmarkEnd w:id="1631"/>
            <w:bookmarkEnd w:id="1632"/>
            <w:bookmarkEnd w:id="1633"/>
          </w:p>
        </w:tc>
        <w:bookmarkStart w:id="1634" w:name="_Toc156822123"/>
        <w:bookmarkStart w:id="1635" w:name="_Toc156871389"/>
        <w:bookmarkStart w:id="1636" w:name="_Toc156884182"/>
        <w:bookmarkStart w:id="1637" w:name="_Toc156898297"/>
        <w:bookmarkStart w:id="1638" w:name="_Toc157044706"/>
        <w:bookmarkEnd w:id="1634"/>
        <w:bookmarkEnd w:id="1635"/>
        <w:bookmarkEnd w:id="1636"/>
        <w:bookmarkEnd w:id="1637"/>
        <w:bookmarkEnd w:id="1638"/>
      </w:tr>
      <w:tr w:rsidR="00407717" w:rsidDel="00630E19" w14:paraId="4681633F" w14:textId="5C3412BE" w:rsidTr="00713B4E">
        <w:trPr>
          <w:ins w:id="1639" w:author="PT Thảo" w:date="2024-01-21T05:01:00Z"/>
          <w:del w:id="1640" w:author="Thảo Phạm" w:date="2024-01-22T09:42:00Z"/>
        </w:trPr>
        <w:tc>
          <w:tcPr>
            <w:tcW w:w="643" w:type="dxa"/>
            <w:tcPrChange w:id="1641" w:author="Thảo Phạm" w:date="2024-01-22T03:34:00Z">
              <w:tcPr>
                <w:tcW w:w="643" w:type="dxa"/>
              </w:tcPr>
            </w:tcPrChange>
          </w:tcPr>
          <w:p w14:paraId="6FFBF4BB" w14:textId="1C9FCADF" w:rsidR="00FE7B8E" w:rsidRPr="00713B4E" w:rsidDel="00630E19" w:rsidRDefault="00407717">
            <w:pPr>
              <w:spacing w:before="120" w:after="120" w:line="240" w:lineRule="auto"/>
              <w:ind w:firstLine="0"/>
              <w:jc w:val="center"/>
              <w:rPr>
                <w:ins w:id="1642" w:author="PT Thảo" w:date="2024-01-21T05:01:00Z"/>
                <w:del w:id="1643" w:author="Thảo Phạm" w:date="2024-01-22T09:42:00Z"/>
                <w:sz w:val="24"/>
                <w:szCs w:val="20"/>
                <w:rPrChange w:id="1644" w:author="Thảo Phạm" w:date="2024-01-22T03:34:00Z">
                  <w:rPr>
                    <w:ins w:id="1645" w:author="PT Thảo" w:date="2024-01-21T05:01:00Z"/>
                    <w:del w:id="1646" w:author="Thảo Phạm" w:date="2024-01-22T09:42:00Z"/>
                  </w:rPr>
                </w:rPrChange>
              </w:rPr>
              <w:pPrChange w:id="1647" w:author="PT Thảo" w:date="2024-01-21T05:12:00Z">
                <w:pPr>
                  <w:ind w:firstLine="0"/>
                </w:pPr>
              </w:pPrChange>
            </w:pPr>
            <w:ins w:id="1648" w:author="PT Thảo" w:date="2024-01-21T05:12:00Z">
              <w:del w:id="1649" w:author="Thảo Phạm" w:date="2024-01-22T09:42:00Z">
                <w:r w:rsidRPr="00713B4E" w:rsidDel="00630E19">
                  <w:rPr>
                    <w:sz w:val="24"/>
                    <w:szCs w:val="20"/>
                    <w:rPrChange w:id="1650" w:author="Thảo Phạm" w:date="2024-01-22T03:34:00Z">
                      <w:rPr/>
                    </w:rPrChange>
                  </w:rPr>
                  <w:delText>6</w:delText>
                </w:r>
              </w:del>
            </w:ins>
            <w:bookmarkStart w:id="1651" w:name="_Toc156822124"/>
            <w:bookmarkStart w:id="1652" w:name="_Toc156871390"/>
            <w:bookmarkStart w:id="1653" w:name="_Toc156884183"/>
            <w:bookmarkStart w:id="1654" w:name="_Toc156898298"/>
            <w:bookmarkStart w:id="1655" w:name="_Toc157044707"/>
            <w:bookmarkEnd w:id="1651"/>
            <w:bookmarkEnd w:id="1652"/>
            <w:bookmarkEnd w:id="1653"/>
            <w:bookmarkEnd w:id="1654"/>
            <w:bookmarkEnd w:id="1655"/>
          </w:p>
        </w:tc>
        <w:tc>
          <w:tcPr>
            <w:tcW w:w="2052" w:type="dxa"/>
            <w:tcPrChange w:id="1656" w:author="Thảo Phạm" w:date="2024-01-22T03:34:00Z">
              <w:tcPr>
                <w:tcW w:w="2527" w:type="dxa"/>
                <w:gridSpan w:val="2"/>
              </w:tcPr>
            </w:tcPrChange>
          </w:tcPr>
          <w:p w14:paraId="2FE8AA36" w14:textId="39368C54" w:rsidR="00FE7B8E" w:rsidRPr="002124AC" w:rsidDel="00630E19" w:rsidRDefault="00FE7B8E">
            <w:pPr>
              <w:spacing w:before="120" w:after="120" w:line="240" w:lineRule="auto"/>
              <w:ind w:firstLine="0"/>
              <w:rPr>
                <w:ins w:id="1657" w:author="PT Thảo" w:date="2024-01-21T05:01:00Z"/>
                <w:del w:id="1658" w:author="Thảo Phạm" w:date="2024-01-22T09:42:00Z"/>
                <w:sz w:val="24"/>
                <w:szCs w:val="20"/>
                <w:rPrChange w:id="1659" w:author="Thảo Phạm" w:date="2024-01-22T04:18:00Z">
                  <w:rPr>
                    <w:ins w:id="1660" w:author="PT Thảo" w:date="2024-01-21T05:01:00Z"/>
                    <w:del w:id="1661" w:author="Thảo Phạm" w:date="2024-01-22T09:42:00Z"/>
                  </w:rPr>
                </w:rPrChange>
              </w:rPr>
              <w:pPrChange w:id="1662" w:author="PT Thảo" w:date="2024-01-21T05:03:00Z">
                <w:pPr>
                  <w:ind w:firstLine="0"/>
                </w:pPr>
              </w:pPrChange>
            </w:pPr>
            <w:bookmarkStart w:id="1663" w:name="_Toc156822125"/>
            <w:bookmarkStart w:id="1664" w:name="_Toc156871391"/>
            <w:bookmarkStart w:id="1665" w:name="_Toc156884184"/>
            <w:bookmarkStart w:id="1666" w:name="_Toc156898299"/>
            <w:bookmarkStart w:id="1667" w:name="_Toc157044708"/>
            <w:bookmarkEnd w:id="1663"/>
            <w:bookmarkEnd w:id="1664"/>
            <w:bookmarkEnd w:id="1665"/>
            <w:bookmarkEnd w:id="1666"/>
            <w:bookmarkEnd w:id="1667"/>
          </w:p>
        </w:tc>
        <w:tc>
          <w:tcPr>
            <w:tcW w:w="6840" w:type="dxa"/>
            <w:tcPrChange w:id="1668" w:author="Thảo Phạm" w:date="2024-01-22T03:34:00Z">
              <w:tcPr>
                <w:tcW w:w="6365" w:type="dxa"/>
                <w:gridSpan w:val="3"/>
              </w:tcPr>
            </w:tcPrChange>
          </w:tcPr>
          <w:p w14:paraId="0BD6B243" w14:textId="7CB238A5" w:rsidR="00FE7B8E" w:rsidRPr="002124AC" w:rsidDel="00630E19" w:rsidRDefault="00FE7B8E">
            <w:pPr>
              <w:spacing w:before="120" w:after="120" w:line="240" w:lineRule="auto"/>
              <w:ind w:firstLine="0"/>
              <w:rPr>
                <w:ins w:id="1669" w:author="PT Thảo" w:date="2024-01-21T05:01:00Z"/>
                <w:del w:id="1670" w:author="Thảo Phạm" w:date="2024-01-22T09:42:00Z"/>
                <w:sz w:val="24"/>
                <w:szCs w:val="20"/>
                <w:rPrChange w:id="1671" w:author="Thảo Phạm" w:date="2024-01-22T04:18:00Z">
                  <w:rPr>
                    <w:ins w:id="1672" w:author="PT Thảo" w:date="2024-01-21T05:01:00Z"/>
                    <w:del w:id="1673" w:author="Thảo Phạm" w:date="2024-01-22T09:42:00Z"/>
                  </w:rPr>
                </w:rPrChange>
              </w:rPr>
              <w:pPrChange w:id="1674" w:author="PT Thảo" w:date="2024-01-21T05:03:00Z">
                <w:pPr>
                  <w:ind w:firstLine="0"/>
                </w:pPr>
              </w:pPrChange>
            </w:pPr>
            <w:bookmarkStart w:id="1675" w:name="_Toc156822126"/>
            <w:bookmarkStart w:id="1676" w:name="_Toc156871392"/>
            <w:bookmarkStart w:id="1677" w:name="_Toc156884185"/>
            <w:bookmarkStart w:id="1678" w:name="_Toc156898300"/>
            <w:bookmarkStart w:id="1679" w:name="_Toc157044709"/>
            <w:bookmarkEnd w:id="1675"/>
            <w:bookmarkEnd w:id="1676"/>
            <w:bookmarkEnd w:id="1677"/>
            <w:bookmarkEnd w:id="1678"/>
            <w:bookmarkEnd w:id="1679"/>
          </w:p>
        </w:tc>
        <w:bookmarkStart w:id="1680" w:name="_Toc156822127"/>
        <w:bookmarkStart w:id="1681" w:name="_Toc156871393"/>
        <w:bookmarkStart w:id="1682" w:name="_Toc156884186"/>
        <w:bookmarkStart w:id="1683" w:name="_Toc156898301"/>
        <w:bookmarkStart w:id="1684" w:name="_Toc157044710"/>
        <w:bookmarkEnd w:id="1680"/>
        <w:bookmarkEnd w:id="1681"/>
        <w:bookmarkEnd w:id="1682"/>
        <w:bookmarkEnd w:id="1683"/>
        <w:bookmarkEnd w:id="1684"/>
      </w:tr>
      <w:tr w:rsidR="00407717" w:rsidDel="00630E19" w14:paraId="270BD5E5" w14:textId="7ADCDBE0" w:rsidTr="00713B4E">
        <w:trPr>
          <w:ins w:id="1685" w:author="PT Thảo" w:date="2024-01-21T05:01:00Z"/>
          <w:del w:id="1686" w:author="Thảo Phạm" w:date="2024-01-22T09:42:00Z"/>
        </w:trPr>
        <w:tc>
          <w:tcPr>
            <w:tcW w:w="643" w:type="dxa"/>
            <w:tcPrChange w:id="1687" w:author="Thảo Phạm" w:date="2024-01-22T03:34:00Z">
              <w:tcPr>
                <w:tcW w:w="643" w:type="dxa"/>
              </w:tcPr>
            </w:tcPrChange>
          </w:tcPr>
          <w:p w14:paraId="6CC9367C" w14:textId="60ED4BEB" w:rsidR="00FE7B8E" w:rsidRPr="00713B4E" w:rsidDel="00630E19" w:rsidRDefault="00407717">
            <w:pPr>
              <w:spacing w:before="120" w:after="120" w:line="240" w:lineRule="auto"/>
              <w:ind w:firstLine="0"/>
              <w:jc w:val="center"/>
              <w:rPr>
                <w:ins w:id="1688" w:author="PT Thảo" w:date="2024-01-21T05:01:00Z"/>
                <w:del w:id="1689" w:author="Thảo Phạm" w:date="2024-01-22T09:42:00Z"/>
                <w:sz w:val="24"/>
                <w:szCs w:val="20"/>
                <w:rPrChange w:id="1690" w:author="Thảo Phạm" w:date="2024-01-22T03:34:00Z">
                  <w:rPr>
                    <w:ins w:id="1691" w:author="PT Thảo" w:date="2024-01-21T05:01:00Z"/>
                    <w:del w:id="1692" w:author="Thảo Phạm" w:date="2024-01-22T09:42:00Z"/>
                  </w:rPr>
                </w:rPrChange>
              </w:rPr>
              <w:pPrChange w:id="1693" w:author="PT Thảo" w:date="2024-01-21T05:12:00Z">
                <w:pPr>
                  <w:ind w:firstLine="0"/>
                </w:pPr>
              </w:pPrChange>
            </w:pPr>
            <w:ins w:id="1694" w:author="PT Thảo" w:date="2024-01-21T05:12:00Z">
              <w:del w:id="1695" w:author="Thảo Phạm" w:date="2024-01-22T09:42:00Z">
                <w:r w:rsidRPr="00713B4E" w:rsidDel="00630E19">
                  <w:rPr>
                    <w:sz w:val="24"/>
                    <w:szCs w:val="20"/>
                    <w:rPrChange w:id="1696" w:author="Thảo Phạm" w:date="2024-01-22T03:34:00Z">
                      <w:rPr/>
                    </w:rPrChange>
                  </w:rPr>
                  <w:delText>7</w:delText>
                </w:r>
              </w:del>
            </w:ins>
            <w:bookmarkStart w:id="1697" w:name="_Toc156822128"/>
            <w:bookmarkStart w:id="1698" w:name="_Toc156871394"/>
            <w:bookmarkStart w:id="1699" w:name="_Toc156884187"/>
            <w:bookmarkStart w:id="1700" w:name="_Toc156898302"/>
            <w:bookmarkStart w:id="1701" w:name="_Toc157044711"/>
            <w:bookmarkEnd w:id="1697"/>
            <w:bookmarkEnd w:id="1698"/>
            <w:bookmarkEnd w:id="1699"/>
            <w:bookmarkEnd w:id="1700"/>
            <w:bookmarkEnd w:id="1701"/>
          </w:p>
        </w:tc>
        <w:tc>
          <w:tcPr>
            <w:tcW w:w="2052" w:type="dxa"/>
            <w:tcPrChange w:id="1702" w:author="Thảo Phạm" w:date="2024-01-22T03:34:00Z">
              <w:tcPr>
                <w:tcW w:w="2527" w:type="dxa"/>
                <w:gridSpan w:val="2"/>
              </w:tcPr>
            </w:tcPrChange>
          </w:tcPr>
          <w:p w14:paraId="7E3C21A3" w14:textId="0A8669D7" w:rsidR="00FE7B8E" w:rsidRPr="002124AC" w:rsidDel="00630E19" w:rsidRDefault="00FE7B8E">
            <w:pPr>
              <w:spacing w:before="120" w:after="120" w:line="240" w:lineRule="auto"/>
              <w:ind w:firstLine="0"/>
              <w:rPr>
                <w:ins w:id="1703" w:author="PT Thảo" w:date="2024-01-21T05:01:00Z"/>
                <w:del w:id="1704" w:author="Thảo Phạm" w:date="2024-01-22T09:42:00Z"/>
                <w:sz w:val="24"/>
                <w:szCs w:val="20"/>
                <w:rPrChange w:id="1705" w:author="Thảo Phạm" w:date="2024-01-22T04:18:00Z">
                  <w:rPr>
                    <w:ins w:id="1706" w:author="PT Thảo" w:date="2024-01-21T05:01:00Z"/>
                    <w:del w:id="1707" w:author="Thảo Phạm" w:date="2024-01-22T09:42:00Z"/>
                  </w:rPr>
                </w:rPrChange>
              </w:rPr>
              <w:pPrChange w:id="1708" w:author="PT Thảo" w:date="2024-01-21T05:03:00Z">
                <w:pPr>
                  <w:ind w:firstLine="0"/>
                </w:pPr>
              </w:pPrChange>
            </w:pPr>
            <w:bookmarkStart w:id="1709" w:name="_Toc156822129"/>
            <w:bookmarkStart w:id="1710" w:name="_Toc156871395"/>
            <w:bookmarkStart w:id="1711" w:name="_Toc156884188"/>
            <w:bookmarkStart w:id="1712" w:name="_Toc156898303"/>
            <w:bookmarkStart w:id="1713" w:name="_Toc157044712"/>
            <w:bookmarkEnd w:id="1709"/>
            <w:bookmarkEnd w:id="1710"/>
            <w:bookmarkEnd w:id="1711"/>
            <w:bookmarkEnd w:id="1712"/>
            <w:bookmarkEnd w:id="1713"/>
          </w:p>
        </w:tc>
        <w:tc>
          <w:tcPr>
            <w:tcW w:w="6840" w:type="dxa"/>
            <w:tcPrChange w:id="1714" w:author="Thảo Phạm" w:date="2024-01-22T03:34:00Z">
              <w:tcPr>
                <w:tcW w:w="6365" w:type="dxa"/>
                <w:gridSpan w:val="3"/>
              </w:tcPr>
            </w:tcPrChange>
          </w:tcPr>
          <w:p w14:paraId="63E36E50" w14:textId="61970D0F" w:rsidR="00FE7B8E" w:rsidRPr="002124AC" w:rsidDel="00630E19" w:rsidRDefault="00FE7B8E">
            <w:pPr>
              <w:spacing w:before="120" w:after="120" w:line="240" w:lineRule="auto"/>
              <w:ind w:firstLine="0"/>
              <w:rPr>
                <w:ins w:id="1715" w:author="PT Thảo" w:date="2024-01-21T05:01:00Z"/>
                <w:del w:id="1716" w:author="Thảo Phạm" w:date="2024-01-22T09:42:00Z"/>
                <w:sz w:val="24"/>
                <w:szCs w:val="20"/>
                <w:rPrChange w:id="1717" w:author="Thảo Phạm" w:date="2024-01-22T04:18:00Z">
                  <w:rPr>
                    <w:ins w:id="1718" w:author="PT Thảo" w:date="2024-01-21T05:01:00Z"/>
                    <w:del w:id="1719" w:author="Thảo Phạm" w:date="2024-01-22T09:42:00Z"/>
                  </w:rPr>
                </w:rPrChange>
              </w:rPr>
              <w:pPrChange w:id="1720" w:author="PT Thảo" w:date="2024-01-21T05:03:00Z">
                <w:pPr>
                  <w:ind w:firstLine="0"/>
                </w:pPr>
              </w:pPrChange>
            </w:pPr>
            <w:bookmarkStart w:id="1721" w:name="_Toc156822130"/>
            <w:bookmarkStart w:id="1722" w:name="_Toc156871396"/>
            <w:bookmarkStart w:id="1723" w:name="_Toc156884189"/>
            <w:bookmarkStart w:id="1724" w:name="_Toc156898304"/>
            <w:bookmarkStart w:id="1725" w:name="_Toc157044713"/>
            <w:bookmarkEnd w:id="1721"/>
            <w:bookmarkEnd w:id="1722"/>
            <w:bookmarkEnd w:id="1723"/>
            <w:bookmarkEnd w:id="1724"/>
            <w:bookmarkEnd w:id="1725"/>
          </w:p>
        </w:tc>
        <w:bookmarkStart w:id="1726" w:name="_Toc156822131"/>
        <w:bookmarkStart w:id="1727" w:name="_Toc156871397"/>
        <w:bookmarkStart w:id="1728" w:name="_Toc156884190"/>
        <w:bookmarkStart w:id="1729" w:name="_Toc156898305"/>
        <w:bookmarkStart w:id="1730" w:name="_Toc157044714"/>
        <w:bookmarkEnd w:id="1726"/>
        <w:bookmarkEnd w:id="1727"/>
        <w:bookmarkEnd w:id="1728"/>
        <w:bookmarkEnd w:id="1729"/>
        <w:bookmarkEnd w:id="1730"/>
      </w:tr>
      <w:tr w:rsidR="00407717" w:rsidDel="00630E19" w14:paraId="2ACD3161" w14:textId="383F0FF1" w:rsidTr="00713B4E">
        <w:tblPrEx>
          <w:tblPrExChange w:id="1731" w:author="Thảo Phạm" w:date="2024-01-22T03:34:00Z">
            <w:tblPrEx>
              <w:tblW w:w="0" w:type="auto"/>
            </w:tblPrEx>
          </w:tblPrExChange>
        </w:tblPrEx>
        <w:trPr>
          <w:ins w:id="1732" w:author="PT Thảo" w:date="2024-01-21T05:03:00Z"/>
          <w:del w:id="1733" w:author="Thảo Phạm" w:date="2024-01-22T09:42:00Z"/>
          <w:trPrChange w:id="1734" w:author="Thảo Phạm" w:date="2024-01-22T03:34:00Z">
            <w:trPr>
              <w:gridAfter w:val="0"/>
            </w:trPr>
          </w:trPrChange>
        </w:trPr>
        <w:tc>
          <w:tcPr>
            <w:tcW w:w="643" w:type="dxa"/>
            <w:tcPrChange w:id="1735" w:author="Thảo Phạm" w:date="2024-01-22T03:34:00Z">
              <w:tcPr>
                <w:tcW w:w="715" w:type="dxa"/>
                <w:gridSpan w:val="2"/>
              </w:tcPr>
            </w:tcPrChange>
          </w:tcPr>
          <w:p w14:paraId="6267A5ED" w14:textId="4EE13D21" w:rsidR="00407717" w:rsidRPr="00713B4E" w:rsidDel="00630E19" w:rsidRDefault="00407717">
            <w:pPr>
              <w:spacing w:before="120" w:after="120" w:line="240" w:lineRule="auto"/>
              <w:ind w:firstLine="0"/>
              <w:jc w:val="center"/>
              <w:rPr>
                <w:ins w:id="1736" w:author="PT Thảo" w:date="2024-01-21T05:03:00Z"/>
                <w:del w:id="1737" w:author="Thảo Phạm" w:date="2024-01-22T09:42:00Z"/>
                <w:sz w:val="24"/>
                <w:szCs w:val="20"/>
                <w:rPrChange w:id="1738" w:author="Thảo Phạm" w:date="2024-01-22T03:34:00Z">
                  <w:rPr>
                    <w:ins w:id="1739" w:author="PT Thảo" w:date="2024-01-21T05:03:00Z"/>
                    <w:del w:id="1740" w:author="Thảo Phạm" w:date="2024-01-22T09:42:00Z"/>
                  </w:rPr>
                </w:rPrChange>
              </w:rPr>
              <w:pPrChange w:id="1741" w:author="PT Thảo" w:date="2024-01-21T05:12:00Z">
                <w:pPr>
                  <w:spacing w:before="120" w:after="120" w:line="240" w:lineRule="auto"/>
                  <w:ind w:firstLine="0"/>
                </w:pPr>
              </w:pPrChange>
            </w:pPr>
            <w:ins w:id="1742" w:author="PT Thảo" w:date="2024-01-21T05:12:00Z">
              <w:del w:id="1743" w:author="Thảo Phạm" w:date="2024-01-22T09:42:00Z">
                <w:r w:rsidRPr="00713B4E" w:rsidDel="00630E19">
                  <w:rPr>
                    <w:sz w:val="24"/>
                    <w:szCs w:val="20"/>
                    <w:rPrChange w:id="1744" w:author="Thảo Phạm" w:date="2024-01-22T03:34:00Z">
                      <w:rPr/>
                    </w:rPrChange>
                  </w:rPr>
                  <w:delText>8</w:delText>
                </w:r>
              </w:del>
            </w:ins>
            <w:bookmarkStart w:id="1745" w:name="_Toc156822132"/>
            <w:bookmarkStart w:id="1746" w:name="_Toc156871398"/>
            <w:bookmarkStart w:id="1747" w:name="_Toc156884191"/>
            <w:bookmarkStart w:id="1748" w:name="_Toc156898306"/>
            <w:bookmarkStart w:id="1749" w:name="_Toc157044715"/>
            <w:bookmarkEnd w:id="1745"/>
            <w:bookmarkEnd w:id="1746"/>
            <w:bookmarkEnd w:id="1747"/>
            <w:bookmarkEnd w:id="1748"/>
            <w:bookmarkEnd w:id="1749"/>
          </w:p>
        </w:tc>
        <w:tc>
          <w:tcPr>
            <w:tcW w:w="2052" w:type="dxa"/>
            <w:tcPrChange w:id="1750" w:author="Thảo Phạm" w:date="2024-01-22T03:34:00Z">
              <w:tcPr>
                <w:tcW w:w="5137" w:type="dxa"/>
                <w:gridSpan w:val="2"/>
              </w:tcPr>
            </w:tcPrChange>
          </w:tcPr>
          <w:p w14:paraId="3D557287" w14:textId="31F300BE" w:rsidR="00407717" w:rsidRPr="002124AC" w:rsidDel="00630E19" w:rsidRDefault="00407717" w:rsidP="00407717">
            <w:pPr>
              <w:spacing w:before="120" w:after="120" w:line="240" w:lineRule="auto"/>
              <w:ind w:firstLine="0"/>
              <w:rPr>
                <w:ins w:id="1751" w:author="PT Thảo" w:date="2024-01-21T05:03:00Z"/>
                <w:del w:id="1752" w:author="Thảo Phạm" w:date="2024-01-22T09:42:00Z"/>
                <w:sz w:val="24"/>
                <w:szCs w:val="20"/>
                <w:rPrChange w:id="1753" w:author="Thảo Phạm" w:date="2024-01-22T04:18:00Z">
                  <w:rPr>
                    <w:ins w:id="1754" w:author="PT Thảo" w:date="2024-01-21T05:03:00Z"/>
                    <w:del w:id="1755" w:author="Thảo Phạm" w:date="2024-01-22T09:42:00Z"/>
                  </w:rPr>
                </w:rPrChange>
              </w:rPr>
            </w:pPr>
            <w:bookmarkStart w:id="1756" w:name="_Toc156822133"/>
            <w:bookmarkStart w:id="1757" w:name="_Toc156871399"/>
            <w:bookmarkStart w:id="1758" w:name="_Toc156884192"/>
            <w:bookmarkStart w:id="1759" w:name="_Toc156898307"/>
            <w:bookmarkStart w:id="1760" w:name="_Toc157044716"/>
            <w:bookmarkEnd w:id="1756"/>
            <w:bookmarkEnd w:id="1757"/>
            <w:bookmarkEnd w:id="1758"/>
            <w:bookmarkEnd w:id="1759"/>
            <w:bookmarkEnd w:id="1760"/>
          </w:p>
        </w:tc>
        <w:tc>
          <w:tcPr>
            <w:tcW w:w="6840" w:type="dxa"/>
            <w:tcPrChange w:id="1761" w:author="Thảo Phạm" w:date="2024-01-22T03:34:00Z">
              <w:tcPr>
                <w:tcW w:w="2926" w:type="dxa"/>
              </w:tcPr>
            </w:tcPrChange>
          </w:tcPr>
          <w:p w14:paraId="1217816F" w14:textId="52704620" w:rsidR="00407717" w:rsidRPr="002124AC" w:rsidDel="00630E19" w:rsidRDefault="00407717" w:rsidP="00407717">
            <w:pPr>
              <w:spacing w:before="120" w:after="120" w:line="240" w:lineRule="auto"/>
              <w:ind w:firstLine="0"/>
              <w:rPr>
                <w:ins w:id="1762" w:author="PT Thảo" w:date="2024-01-21T05:03:00Z"/>
                <w:del w:id="1763" w:author="Thảo Phạm" w:date="2024-01-22T09:42:00Z"/>
                <w:sz w:val="24"/>
                <w:szCs w:val="20"/>
                <w:rPrChange w:id="1764" w:author="Thảo Phạm" w:date="2024-01-22T04:18:00Z">
                  <w:rPr>
                    <w:ins w:id="1765" w:author="PT Thảo" w:date="2024-01-21T05:03:00Z"/>
                    <w:del w:id="1766" w:author="Thảo Phạm" w:date="2024-01-22T09:42:00Z"/>
                  </w:rPr>
                </w:rPrChange>
              </w:rPr>
            </w:pPr>
            <w:bookmarkStart w:id="1767" w:name="_Toc156822134"/>
            <w:bookmarkStart w:id="1768" w:name="_Toc156871400"/>
            <w:bookmarkStart w:id="1769" w:name="_Toc156884193"/>
            <w:bookmarkStart w:id="1770" w:name="_Toc156898308"/>
            <w:bookmarkStart w:id="1771" w:name="_Toc157044717"/>
            <w:bookmarkEnd w:id="1767"/>
            <w:bookmarkEnd w:id="1768"/>
            <w:bookmarkEnd w:id="1769"/>
            <w:bookmarkEnd w:id="1770"/>
            <w:bookmarkEnd w:id="1771"/>
          </w:p>
        </w:tc>
        <w:bookmarkStart w:id="1772" w:name="_Toc156822135"/>
        <w:bookmarkStart w:id="1773" w:name="_Toc156871401"/>
        <w:bookmarkStart w:id="1774" w:name="_Toc156884194"/>
        <w:bookmarkStart w:id="1775" w:name="_Toc156898309"/>
        <w:bookmarkStart w:id="1776" w:name="_Toc157044718"/>
        <w:bookmarkEnd w:id="1772"/>
        <w:bookmarkEnd w:id="1773"/>
        <w:bookmarkEnd w:id="1774"/>
        <w:bookmarkEnd w:id="1775"/>
        <w:bookmarkEnd w:id="1776"/>
      </w:tr>
      <w:tr w:rsidR="00407717" w:rsidDel="00630E19" w14:paraId="1B7B470E" w14:textId="69281591" w:rsidTr="00713B4E">
        <w:tblPrEx>
          <w:tblPrExChange w:id="1777" w:author="Thảo Phạm" w:date="2024-01-22T03:34:00Z">
            <w:tblPrEx>
              <w:tblW w:w="0" w:type="auto"/>
            </w:tblPrEx>
          </w:tblPrExChange>
        </w:tblPrEx>
        <w:trPr>
          <w:trHeight w:val="269"/>
          <w:ins w:id="1778" w:author="PT Thảo" w:date="2024-01-21T05:03:00Z"/>
          <w:del w:id="1779" w:author="Thảo Phạm" w:date="2024-01-22T09:42:00Z"/>
          <w:trPrChange w:id="1780" w:author="Thảo Phạm" w:date="2024-01-22T03:34:00Z">
            <w:trPr>
              <w:gridAfter w:val="0"/>
            </w:trPr>
          </w:trPrChange>
        </w:trPr>
        <w:tc>
          <w:tcPr>
            <w:tcW w:w="643" w:type="dxa"/>
            <w:tcPrChange w:id="1781" w:author="Thảo Phạm" w:date="2024-01-22T03:34:00Z">
              <w:tcPr>
                <w:tcW w:w="715" w:type="dxa"/>
                <w:gridSpan w:val="2"/>
              </w:tcPr>
            </w:tcPrChange>
          </w:tcPr>
          <w:p w14:paraId="1CEC169B" w14:textId="2A953F73" w:rsidR="00407717" w:rsidRPr="00713B4E" w:rsidDel="00630E19" w:rsidRDefault="00407717">
            <w:pPr>
              <w:spacing w:before="120" w:after="120" w:line="240" w:lineRule="auto"/>
              <w:ind w:firstLine="0"/>
              <w:jc w:val="center"/>
              <w:rPr>
                <w:ins w:id="1782" w:author="PT Thảo" w:date="2024-01-21T05:03:00Z"/>
                <w:del w:id="1783" w:author="Thảo Phạm" w:date="2024-01-22T09:42:00Z"/>
                <w:sz w:val="24"/>
                <w:szCs w:val="20"/>
                <w:rPrChange w:id="1784" w:author="Thảo Phạm" w:date="2024-01-22T03:34:00Z">
                  <w:rPr>
                    <w:ins w:id="1785" w:author="PT Thảo" w:date="2024-01-21T05:03:00Z"/>
                    <w:del w:id="1786" w:author="Thảo Phạm" w:date="2024-01-22T09:42:00Z"/>
                  </w:rPr>
                </w:rPrChange>
              </w:rPr>
              <w:pPrChange w:id="1787" w:author="PT Thảo" w:date="2024-01-21T05:12:00Z">
                <w:pPr>
                  <w:spacing w:before="120" w:after="120" w:line="240" w:lineRule="auto"/>
                  <w:ind w:firstLine="0"/>
                </w:pPr>
              </w:pPrChange>
            </w:pPr>
            <w:ins w:id="1788" w:author="PT Thảo" w:date="2024-01-21T05:12:00Z">
              <w:del w:id="1789" w:author="Thảo Phạm" w:date="2024-01-22T09:42:00Z">
                <w:r w:rsidRPr="00713B4E" w:rsidDel="00630E19">
                  <w:rPr>
                    <w:sz w:val="24"/>
                    <w:szCs w:val="20"/>
                    <w:rPrChange w:id="1790" w:author="Thảo Phạm" w:date="2024-01-22T03:34:00Z">
                      <w:rPr/>
                    </w:rPrChange>
                  </w:rPr>
                  <w:delText>9</w:delText>
                </w:r>
              </w:del>
            </w:ins>
            <w:bookmarkStart w:id="1791" w:name="_Toc156822136"/>
            <w:bookmarkStart w:id="1792" w:name="_Toc156871402"/>
            <w:bookmarkStart w:id="1793" w:name="_Toc156884195"/>
            <w:bookmarkStart w:id="1794" w:name="_Toc156898310"/>
            <w:bookmarkStart w:id="1795" w:name="_Toc157044719"/>
            <w:bookmarkEnd w:id="1791"/>
            <w:bookmarkEnd w:id="1792"/>
            <w:bookmarkEnd w:id="1793"/>
            <w:bookmarkEnd w:id="1794"/>
            <w:bookmarkEnd w:id="1795"/>
          </w:p>
        </w:tc>
        <w:tc>
          <w:tcPr>
            <w:tcW w:w="2052" w:type="dxa"/>
            <w:tcPrChange w:id="1796" w:author="Thảo Phạm" w:date="2024-01-22T03:34:00Z">
              <w:tcPr>
                <w:tcW w:w="5137" w:type="dxa"/>
                <w:gridSpan w:val="2"/>
              </w:tcPr>
            </w:tcPrChange>
          </w:tcPr>
          <w:p w14:paraId="282BECE9" w14:textId="3AAFDB65" w:rsidR="00407717" w:rsidRPr="002124AC" w:rsidDel="00630E19" w:rsidRDefault="00407717" w:rsidP="00407717">
            <w:pPr>
              <w:spacing w:before="120" w:after="120" w:line="240" w:lineRule="auto"/>
              <w:ind w:firstLine="0"/>
              <w:rPr>
                <w:ins w:id="1797" w:author="PT Thảo" w:date="2024-01-21T05:03:00Z"/>
                <w:del w:id="1798" w:author="Thảo Phạm" w:date="2024-01-22T09:42:00Z"/>
                <w:sz w:val="24"/>
                <w:szCs w:val="20"/>
                <w:rPrChange w:id="1799" w:author="Thảo Phạm" w:date="2024-01-22T04:18:00Z">
                  <w:rPr>
                    <w:ins w:id="1800" w:author="PT Thảo" w:date="2024-01-21T05:03:00Z"/>
                    <w:del w:id="1801" w:author="Thảo Phạm" w:date="2024-01-22T09:42:00Z"/>
                  </w:rPr>
                </w:rPrChange>
              </w:rPr>
            </w:pPr>
            <w:bookmarkStart w:id="1802" w:name="_Toc156822137"/>
            <w:bookmarkStart w:id="1803" w:name="_Toc156871403"/>
            <w:bookmarkStart w:id="1804" w:name="_Toc156884196"/>
            <w:bookmarkStart w:id="1805" w:name="_Toc156898311"/>
            <w:bookmarkStart w:id="1806" w:name="_Toc157044720"/>
            <w:bookmarkEnd w:id="1802"/>
            <w:bookmarkEnd w:id="1803"/>
            <w:bookmarkEnd w:id="1804"/>
            <w:bookmarkEnd w:id="1805"/>
            <w:bookmarkEnd w:id="1806"/>
          </w:p>
        </w:tc>
        <w:tc>
          <w:tcPr>
            <w:tcW w:w="6840" w:type="dxa"/>
            <w:tcPrChange w:id="1807" w:author="Thảo Phạm" w:date="2024-01-22T03:34:00Z">
              <w:tcPr>
                <w:tcW w:w="2926" w:type="dxa"/>
              </w:tcPr>
            </w:tcPrChange>
          </w:tcPr>
          <w:p w14:paraId="382C6DC1" w14:textId="07808983" w:rsidR="00407717" w:rsidRPr="002124AC" w:rsidDel="00630E19" w:rsidRDefault="00407717" w:rsidP="00407717">
            <w:pPr>
              <w:spacing w:before="120" w:after="120" w:line="240" w:lineRule="auto"/>
              <w:ind w:firstLine="0"/>
              <w:rPr>
                <w:ins w:id="1808" w:author="PT Thảo" w:date="2024-01-21T05:03:00Z"/>
                <w:del w:id="1809" w:author="Thảo Phạm" w:date="2024-01-22T09:42:00Z"/>
                <w:sz w:val="24"/>
                <w:szCs w:val="20"/>
                <w:rPrChange w:id="1810" w:author="Thảo Phạm" w:date="2024-01-22T04:18:00Z">
                  <w:rPr>
                    <w:ins w:id="1811" w:author="PT Thảo" w:date="2024-01-21T05:03:00Z"/>
                    <w:del w:id="1812" w:author="Thảo Phạm" w:date="2024-01-22T09:42:00Z"/>
                  </w:rPr>
                </w:rPrChange>
              </w:rPr>
            </w:pPr>
            <w:bookmarkStart w:id="1813" w:name="_Toc156822138"/>
            <w:bookmarkStart w:id="1814" w:name="_Toc156871404"/>
            <w:bookmarkStart w:id="1815" w:name="_Toc156884197"/>
            <w:bookmarkStart w:id="1816" w:name="_Toc156898312"/>
            <w:bookmarkStart w:id="1817" w:name="_Toc157044721"/>
            <w:bookmarkEnd w:id="1813"/>
            <w:bookmarkEnd w:id="1814"/>
            <w:bookmarkEnd w:id="1815"/>
            <w:bookmarkEnd w:id="1816"/>
            <w:bookmarkEnd w:id="1817"/>
          </w:p>
        </w:tc>
        <w:bookmarkStart w:id="1818" w:name="_Toc156822139"/>
        <w:bookmarkStart w:id="1819" w:name="_Toc156871405"/>
        <w:bookmarkStart w:id="1820" w:name="_Toc156884198"/>
        <w:bookmarkStart w:id="1821" w:name="_Toc156898313"/>
        <w:bookmarkStart w:id="1822" w:name="_Toc157044722"/>
        <w:bookmarkEnd w:id="1818"/>
        <w:bookmarkEnd w:id="1819"/>
        <w:bookmarkEnd w:id="1820"/>
        <w:bookmarkEnd w:id="1821"/>
        <w:bookmarkEnd w:id="1822"/>
      </w:tr>
      <w:tr w:rsidR="00407717" w:rsidDel="00630E19" w14:paraId="2954A131" w14:textId="3B36E45B" w:rsidTr="00713B4E">
        <w:tblPrEx>
          <w:tblPrExChange w:id="1823" w:author="Thảo Phạm" w:date="2024-01-22T03:34:00Z">
            <w:tblPrEx>
              <w:tblW w:w="0" w:type="auto"/>
            </w:tblPrEx>
          </w:tblPrExChange>
        </w:tblPrEx>
        <w:trPr>
          <w:trHeight w:val="359"/>
          <w:ins w:id="1824" w:author="PT Thảo" w:date="2024-01-21T05:03:00Z"/>
          <w:del w:id="1825" w:author="Thảo Phạm" w:date="2024-01-22T09:42:00Z"/>
          <w:trPrChange w:id="1826" w:author="Thảo Phạm" w:date="2024-01-22T03:34:00Z">
            <w:trPr>
              <w:gridAfter w:val="0"/>
            </w:trPr>
          </w:trPrChange>
        </w:trPr>
        <w:tc>
          <w:tcPr>
            <w:tcW w:w="643" w:type="dxa"/>
            <w:tcPrChange w:id="1827" w:author="Thảo Phạm" w:date="2024-01-22T03:34:00Z">
              <w:tcPr>
                <w:tcW w:w="715" w:type="dxa"/>
                <w:gridSpan w:val="2"/>
              </w:tcPr>
            </w:tcPrChange>
          </w:tcPr>
          <w:p w14:paraId="63619191" w14:textId="70BDBFC7" w:rsidR="00407717" w:rsidRPr="00713B4E" w:rsidDel="00630E19" w:rsidRDefault="00407717">
            <w:pPr>
              <w:spacing w:before="120" w:after="120" w:line="240" w:lineRule="auto"/>
              <w:ind w:firstLine="0"/>
              <w:jc w:val="center"/>
              <w:rPr>
                <w:ins w:id="1828" w:author="PT Thảo" w:date="2024-01-21T05:03:00Z"/>
                <w:del w:id="1829" w:author="Thảo Phạm" w:date="2024-01-22T09:42:00Z"/>
                <w:sz w:val="24"/>
                <w:szCs w:val="20"/>
                <w:rPrChange w:id="1830" w:author="Thảo Phạm" w:date="2024-01-22T03:34:00Z">
                  <w:rPr>
                    <w:ins w:id="1831" w:author="PT Thảo" w:date="2024-01-21T05:03:00Z"/>
                    <w:del w:id="1832" w:author="Thảo Phạm" w:date="2024-01-22T09:42:00Z"/>
                  </w:rPr>
                </w:rPrChange>
              </w:rPr>
              <w:pPrChange w:id="1833" w:author="PT Thảo" w:date="2024-01-21T05:12:00Z">
                <w:pPr>
                  <w:spacing w:before="120" w:after="120" w:line="240" w:lineRule="auto"/>
                  <w:ind w:firstLine="0"/>
                </w:pPr>
              </w:pPrChange>
            </w:pPr>
            <w:ins w:id="1834" w:author="PT Thảo" w:date="2024-01-21T05:12:00Z">
              <w:del w:id="1835" w:author="Thảo Phạm" w:date="2024-01-22T09:42:00Z">
                <w:r w:rsidRPr="00713B4E" w:rsidDel="00630E19">
                  <w:rPr>
                    <w:sz w:val="24"/>
                    <w:szCs w:val="20"/>
                    <w:rPrChange w:id="1836" w:author="Thảo Phạm" w:date="2024-01-22T03:34:00Z">
                      <w:rPr/>
                    </w:rPrChange>
                  </w:rPr>
                  <w:delText>10</w:delText>
                </w:r>
              </w:del>
            </w:ins>
            <w:bookmarkStart w:id="1837" w:name="_Toc156822140"/>
            <w:bookmarkStart w:id="1838" w:name="_Toc156871406"/>
            <w:bookmarkStart w:id="1839" w:name="_Toc156884199"/>
            <w:bookmarkStart w:id="1840" w:name="_Toc156898314"/>
            <w:bookmarkStart w:id="1841" w:name="_Toc157044723"/>
            <w:bookmarkEnd w:id="1837"/>
            <w:bookmarkEnd w:id="1838"/>
            <w:bookmarkEnd w:id="1839"/>
            <w:bookmarkEnd w:id="1840"/>
            <w:bookmarkEnd w:id="1841"/>
          </w:p>
        </w:tc>
        <w:tc>
          <w:tcPr>
            <w:tcW w:w="2052" w:type="dxa"/>
            <w:tcPrChange w:id="1842" w:author="Thảo Phạm" w:date="2024-01-22T03:34:00Z">
              <w:tcPr>
                <w:tcW w:w="5137" w:type="dxa"/>
                <w:gridSpan w:val="2"/>
              </w:tcPr>
            </w:tcPrChange>
          </w:tcPr>
          <w:p w14:paraId="311A4B55" w14:textId="3A7339C4" w:rsidR="00407717" w:rsidRPr="002124AC" w:rsidDel="00630E19" w:rsidRDefault="00407717" w:rsidP="00407717">
            <w:pPr>
              <w:spacing w:before="120" w:after="120" w:line="240" w:lineRule="auto"/>
              <w:ind w:firstLine="0"/>
              <w:rPr>
                <w:ins w:id="1843" w:author="PT Thảo" w:date="2024-01-21T05:03:00Z"/>
                <w:del w:id="1844" w:author="Thảo Phạm" w:date="2024-01-22T09:42:00Z"/>
                <w:sz w:val="24"/>
                <w:szCs w:val="20"/>
                <w:rPrChange w:id="1845" w:author="Thảo Phạm" w:date="2024-01-22T04:18:00Z">
                  <w:rPr>
                    <w:ins w:id="1846" w:author="PT Thảo" w:date="2024-01-21T05:03:00Z"/>
                    <w:del w:id="1847" w:author="Thảo Phạm" w:date="2024-01-22T09:42:00Z"/>
                  </w:rPr>
                </w:rPrChange>
              </w:rPr>
            </w:pPr>
            <w:bookmarkStart w:id="1848" w:name="_Toc156822141"/>
            <w:bookmarkStart w:id="1849" w:name="_Toc156871407"/>
            <w:bookmarkStart w:id="1850" w:name="_Toc156884200"/>
            <w:bookmarkStart w:id="1851" w:name="_Toc156898315"/>
            <w:bookmarkStart w:id="1852" w:name="_Toc157044724"/>
            <w:bookmarkEnd w:id="1848"/>
            <w:bookmarkEnd w:id="1849"/>
            <w:bookmarkEnd w:id="1850"/>
            <w:bookmarkEnd w:id="1851"/>
            <w:bookmarkEnd w:id="1852"/>
          </w:p>
        </w:tc>
        <w:tc>
          <w:tcPr>
            <w:tcW w:w="6840" w:type="dxa"/>
            <w:tcPrChange w:id="1853" w:author="Thảo Phạm" w:date="2024-01-22T03:34:00Z">
              <w:tcPr>
                <w:tcW w:w="2926" w:type="dxa"/>
              </w:tcPr>
            </w:tcPrChange>
          </w:tcPr>
          <w:p w14:paraId="58C8C5AF" w14:textId="717BF36F" w:rsidR="00407717" w:rsidRPr="002124AC" w:rsidDel="00630E19" w:rsidRDefault="00407717" w:rsidP="00407717">
            <w:pPr>
              <w:spacing w:before="120" w:after="120" w:line="240" w:lineRule="auto"/>
              <w:ind w:firstLine="0"/>
              <w:rPr>
                <w:ins w:id="1854" w:author="PT Thảo" w:date="2024-01-21T05:03:00Z"/>
                <w:del w:id="1855" w:author="Thảo Phạm" w:date="2024-01-22T09:42:00Z"/>
                <w:sz w:val="24"/>
                <w:szCs w:val="20"/>
                <w:rPrChange w:id="1856" w:author="Thảo Phạm" w:date="2024-01-22T04:18:00Z">
                  <w:rPr>
                    <w:ins w:id="1857" w:author="PT Thảo" w:date="2024-01-21T05:03:00Z"/>
                    <w:del w:id="1858" w:author="Thảo Phạm" w:date="2024-01-22T09:42:00Z"/>
                  </w:rPr>
                </w:rPrChange>
              </w:rPr>
            </w:pPr>
            <w:bookmarkStart w:id="1859" w:name="_Toc156822142"/>
            <w:bookmarkStart w:id="1860" w:name="_Toc156871408"/>
            <w:bookmarkStart w:id="1861" w:name="_Toc156884201"/>
            <w:bookmarkStart w:id="1862" w:name="_Toc156898316"/>
            <w:bookmarkStart w:id="1863" w:name="_Toc157044725"/>
            <w:bookmarkEnd w:id="1859"/>
            <w:bookmarkEnd w:id="1860"/>
            <w:bookmarkEnd w:id="1861"/>
            <w:bookmarkEnd w:id="1862"/>
            <w:bookmarkEnd w:id="1863"/>
          </w:p>
        </w:tc>
        <w:bookmarkStart w:id="1864" w:name="_Toc156822143"/>
        <w:bookmarkStart w:id="1865" w:name="_Toc156871409"/>
        <w:bookmarkStart w:id="1866" w:name="_Toc156884202"/>
        <w:bookmarkStart w:id="1867" w:name="_Toc156898317"/>
        <w:bookmarkStart w:id="1868" w:name="_Toc157044726"/>
        <w:bookmarkEnd w:id="1864"/>
        <w:bookmarkEnd w:id="1865"/>
        <w:bookmarkEnd w:id="1866"/>
        <w:bookmarkEnd w:id="1867"/>
        <w:bookmarkEnd w:id="1868"/>
      </w:tr>
    </w:tbl>
    <w:p w14:paraId="213F0698" w14:textId="5D8B0C62" w:rsidR="00694649" w:rsidRPr="00694649" w:rsidDel="00630E19" w:rsidRDefault="00407717" w:rsidP="00694649">
      <w:pPr>
        <w:ind w:firstLine="0"/>
        <w:rPr>
          <w:ins w:id="1869" w:author="PT Thảo" w:date="2024-01-21T05:57:00Z"/>
          <w:del w:id="1870" w:author="Thảo Phạm" w:date="2024-01-22T09:42:00Z"/>
        </w:rPr>
      </w:pPr>
      <w:ins w:id="1871" w:author="PT Thảo" w:date="2024-01-21T05:13:00Z">
        <w:del w:id="1872" w:author="Thảo Phạm" w:date="2024-01-22T09:42:00Z">
          <w:r w:rsidDel="00630E19">
            <w:delText xml:space="preserve">Danh sách các ứng dụng được lựa chọn </w:delText>
          </w:r>
          <w:r w:rsidR="00D8262D" w:rsidDel="00630E19">
            <w:delText xml:space="preserve">để tiến hành </w:delText>
          </w:r>
        </w:del>
      </w:ins>
      <w:ins w:id="1873" w:author="PT Thảo" w:date="2024-01-21T05:14:00Z">
        <w:del w:id="1874" w:author="Thảo Phạm" w:date="2024-01-22T09:42:00Z">
          <w:r w:rsidR="00D8262D" w:rsidDel="00630E19">
            <w:delText>thực nghiệm</w:delText>
          </w:r>
        </w:del>
      </w:ins>
      <w:ins w:id="1875" w:author="PT Thảo" w:date="2024-01-21T05:13:00Z">
        <w:del w:id="1876" w:author="Thảo Phạm" w:date="2024-01-22T09:42:00Z">
          <w:r w:rsidDel="00630E19">
            <w:delText xml:space="preserve"> được thể hiện ở bảng 4.1. Các ứng d</w:delText>
          </w:r>
        </w:del>
      </w:ins>
      <w:ins w:id="1877" w:author="PT Thảo" w:date="2024-01-21T05:14:00Z">
        <w:del w:id="1878" w:author="Thảo Phạm" w:date="2024-01-22T09:42:00Z">
          <w:r w:rsidR="00D8262D" w:rsidDel="00630E19">
            <w:delText>ụng</w:delText>
          </w:r>
        </w:del>
      </w:ins>
      <w:ins w:id="1879" w:author="PT Thảo" w:date="2024-01-21T05:13:00Z">
        <w:del w:id="1880" w:author="Thảo Phạm" w:date="2024-01-22T09:42:00Z">
          <w:r w:rsidDel="00630E19">
            <w:delText xml:space="preserve"> này đươc lấy mã</w:delText>
          </w:r>
        </w:del>
      </w:ins>
      <w:ins w:id="1881" w:author="PT Thảo" w:date="2024-01-21T05:14:00Z">
        <w:del w:id="1882" w:author="Thảo Phạm" w:date="2024-01-22T09:42:00Z">
          <w:r w:rsidR="00D8262D" w:rsidDel="00630E19">
            <w:delText xml:space="preserve"> </w:delText>
          </w:r>
        </w:del>
      </w:ins>
      <w:ins w:id="1883" w:author="PT Thảo" w:date="2024-01-21T05:13:00Z">
        <w:del w:id="1884" w:author="Thảo Phạm" w:date="2024-01-22T09:42:00Z">
          <w:r w:rsidDel="00630E19">
            <w:delText>nguồn từ</w:delText>
          </w:r>
        </w:del>
      </w:ins>
      <w:ins w:id="1885" w:author="PT Thảo" w:date="2024-01-21T05:14:00Z">
        <w:del w:id="1886" w:author="Thảo Phạm" w:date="2024-01-22T09:42:00Z">
          <w:r w:rsidR="00D8262D" w:rsidDel="00630E19">
            <w:delText xml:space="preserve"> một trang ứng dụng</w:delText>
          </w:r>
        </w:del>
      </w:ins>
      <w:ins w:id="1887" w:author="PT Thảo" w:date="2024-01-21T05:13:00Z">
        <w:del w:id="1888" w:author="Thảo Phạm" w:date="2024-01-22T09:42:00Z">
          <w:r w:rsidDel="00630E19">
            <w:delText xml:space="preserve"> https://f-droid.org/ </w:delText>
          </w:r>
        </w:del>
      </w:ins>
      <w:customXmlInsRangeStart w:id="1889" w:author="PT Thảo" w:date="2024-01-21T05:17:00Z"/>
      <w:customXmlDelRangeStart w:id="1890" w:author="Thảo Phạm" w:date="2024-01-22T09:42:00Z"/>
      <w:sdt>
        <w:sdtPr>
          <w:id w:val="-1469507528"/>
          <w:citation/>
        </w:sdtPr>
        <w:sdtContent>
          <w:customXmlInsRangeEnd w:id="1889"/>
          <w:customXmlDelRangeEnd w:id="1890"/>
          <w:ins w:id="1891" w:author="PT Thảo" w:date="2024-01-21T05:17:00Z">
            <w:del w:id="1892" w:author="Thảo Phạm" w:date="2024-01-22T09:42:00Z">
              <w:r w:rsidR="00D8262D" w:rsidDel="00630E19">
                <w:fldChar w:fldCharType="begin"/>
              </w:r>
            </w:del>
            <w:del w:id="1893" w:author="Thảo Phạm" w:date="2024-01-22T09:32:00Z">
              <w:r w:rsidR="00D8262D" w:rsidDel="00117B0F">
                <w:delInstrText xml:space="preserve"> CITATION Dro \l 1033 </w:delInstrText>
              </w:r>
            </w:del>
          </w:ins>
          <w:del w:id="1894" w:author="Thảo Phạm" w:date="2024-01-22T09:42:00Z">
            <w:r w:rsidR="00D8262D" w:rsidDel="00630E19">
              <w:fldChar w:fldCharType="separate"/>
            </w:r>
          </w:del>
          <w:del w:id="1895" w:author="Thảo Phạm" w:date="2024-01-22T09:32:00Z">
            <w:r w:rsidR="00307B0E" w:rsidRPr="00307B0E" w:rsidDel="00117B0F">
              <w:rPr>
                <w:noProof/>
              </w:rPr>
              <w:delText>[24]</w:delText>
            </w:r>
          </w:del>
          <w:ins w:id="1896" w:author="PT Thảo" w:date="2024-01-21T05:17:00Z">
            <w:del w:id="1897" w:author="Thảo Phạm" w:date="2024-01-22T09:42:00Z">
              <w:r w:rsidR="00D8262D" w:rsidDel="00630E19">
                <w:fldChar w:fldCharType="end"/>
              </w:r>
            </w:del>
          </w:ins>
          <w:customXmlInsRangeStart w:id="1898" w:author="PT Thảo" w:date="2024-01-21T05:17:00Z"/>
          <w:customXmlDelRangeStart w:id="1899" w:author="Thảo Phạm" w:date="2024-01-22T09:42:00Z"/>
        </w:sdtContent>
      </w:sdt>
      <w:customXmlInsRangeEnd w:id="1898"/>
      <w:customXmlDelRangeEnd w:id="1899"/>
      <w:ins w:id="1900" w:author="PT Thảo" w:date="2024-01-21T05:17:00Z">
        <w:del w:id="1901" w:author="Thảo Phạm" w:date="2024-01-22T09:42:00Z">
          <w:r w:rsidR="00D8262D" w:rsidDel="00630E19">
            <w:delText>.</w:delText>
          </w:r>
        </w:del>
      </w:ins>
      <w:ins w:id="1902" w:author="PT Thảo" w:date="2024-01-21T05:57:00Z">
        <w:del w:id="1903" w:author="Thảo Phạm" w:date="2024-01-22T09:42:00Z">
          <w:r w:rsidR="00694649" w:rsidDel="00630E19">
            <w:delText xml:space="preserve"> </w:delText>
          </w:r>
          <w:moveToRangeStart w:id="1904" w:author="PT Thảo" w:date="2024-01-21T05:57:00Z" w:name="move156709068"/>
          <w:r w:rsidR="00694649" w:rsidRPr="00694649" w:rsidDel="00630E19">
            <w:delText xml:space="preserve">F-Droid là một danh mục có thể cài đặt gồm các ứng dụng </w:delText>
          </w:r>
        </w:del>
        <w:del w:id="1905" w:author="Thảo Phạm" w:date="2024-01-22T09:31:00Z">
          <w:r w:rsidR="00694649" w:rsidRPr="00694649" w:rsidDel="00117B0F">
            <w:delText xml:space="preserve">FOSS </w:delText>
          </w:r>
        </w:del>
        <w:del w:id="1906" w:author="Thảo Phạm" w:date="2024-01-22T09:42:00Z">
          <w:r w:rsidR="00694649" w:rsidRPr="00694649" w:rsidDel="00630E19">
            <w:delText>(Phần mềm</w:delText>
          </w:r>
          <w:r w:rsidR="00694649" w:rsidDel="00630E19">
            <w:delText xml:space="preserve"> mã</w:delText>
          </w:r>
          <w:r w:rsidR="00694649" w:rsidRPr="00694649" w:rsidDel="00630E19">
            <w:delText xml:space="preserve"> nguồn mở và miễn phí) dành cho nền tảng Android,</w:delText>
          </w:r>
        </w:del>
        <w:del w:id="1907" w:author="Thảo Phạm" w:date="2024-01-22T09:32:00Z">
          <w:r w:rsidR="00694649" w:rsidRPr="00694649" w:rsidDel="00117B0F">
            <w:delText xml:space="preserve"> giúp bạn</w:delText>
          </w:r>
        </w:del>
        <w:del w:id="1908" w:author="Thảo Phạm" w:date="2024-01-22T09:42:00Z">
          <w:r w:rsidR="00694649" w:rsidRPr="00694649" w:rsidDel="00630E19">
            <w:delText xml:space="preserve"> dễ dàng duyệt, cài đặt và theo dõi các bản cập nhật trên thiết bị</w:delText>
          </w:r>
        </w:del>
        <w:del w:id="1909" w:author="Thảo Phạm" w:date="2024-01-22T09:32:00Z">
          <w:r w:rsidR="00694649" w:rsidRPr="00694649" w:rsidDel="00117B0F">
            <w:delText xml:space="preserve"> của mình</w:delText>
          </w:r>
        </w:del>
        <w:del w:id="1910" w:author="Thảo Phạm" w:date="2024-01-22T09:42:00Z">
          <w:r w:rsidR="00694649" w:rsidRPr="00694649" w:rsidDel="00630E19">
            <w:delText>.</w:delText>
          </w:r>
          <w:bookmarkStart w:id="1911" w:name="_Toc156822144"/>
          <w:bookmarkStart w:id="1912" w:name="_Toc156871410"/>
          <w:bookmarkStart w:id="1913" w:name="_Toc156884203"/>
          <w:bookmarkStart w:id="1914" w:name="_Toc156898318"/>
          <w:bookmarkStart w:id="1915" w:name="_Toc157044727"/>
          <w:bookmarkEnd w:id="1911"/>
          <w:bookmarkEnd w:id="1912"/>
          <w:bookmarkEnd w:id="1913"/>
          <w:bookmarkEnd w:id="1914"/>
          <w:bookmarkEnd w:id="1915"/>
        </w:del>
      </w:ins>
    </w:p>
    <w:p w14:paraId="055F5487" w14:textId="1F10FD5C" w:rsidR="00FE7B8E" w:rsidDel="00630E19" w:rsidRDefault="00694649" w:rsidP="00694649">
      <w:pPr>
        <w:ind w:firstLine="0"/>
        <w:rPr>
          <w:ins w:id="1916" w:author="PT Thảo" w:date="2024-01-21T05:17:00Z"/>
          <w:del w:id="1917" w:author="Thảo Phạm" w:date="2024-01-22T09:42:00Z"/>
        </w:rPr>
      </w:pPr>
      <w:ins w:id="1918" w:author="PT Thảo" w:date="2024-01-21T05:57:00Z">
        <w:del w:id="1919" w:author="Thảo Phạm" w:date="2024-01-22T09:42:00Z">
          <w:r w:rsidRPr="00694649" w:rsidDel="00630E19">
            <w:tab/>
            <w:delText xml:space="preserve"> Với việc kiểm thử tự động, mỗi ứng dụng có thể được thực hiện một lần hoặc nhiều lần với số các sự kiện trong mỗi lần kiểm tra là khác nhau</w:delText>
          </w:r>
        </w:del>
      </w:ins>
      <w:bookmarkStart w:id="1920" w:name="_Toc156822145"/>
      <w:bookmarkStart w:id="1921" w:name="_Toc156871411"/>
      <w:bookmarkStart w:id="1922" w:name="_Toc156884204"/>
      <w:bookmarkStart w:id="1923" w:name="_Toc156898319"/>
      <w:bookmarkStart w:id="1924" w:name="_Toc157044728"/>
      <w:bookmarkEnd w:id="1920"/>
      <w:bookmarkEnd w:id="1921"/>
      <w:bookmarkEnd w:id="1922"/>
      <w:bookmarkEnd w:id="1923"/>
      <w:bookmarkEnd w:id="1924"/>
      <w:moveToRangeEnd w:id="1904"/>
    </w:p>
    <w:p w14:paraId="32C58463" w14:textId="37778C8D" w:rsidR="00D8262D" w:rsidRDefault="00630E19" w:rsidP="00D8262D">
      <w:pPr>
        <w:pStyle w:val="Heading3"/>
        <w:rPr>
          <w:ins w:id="1925" w:author="PT Thảo" w:date="2024-01-21T05:22:00Z"/>
        </w:rPr>
      </w:pPr>
      <w:bookmarkStart w:id="1926" w:name="_Toc157044729"/>
      <w:ins w:id="1927" w:author="Thảo Phạm" w:date="2024-01-22T09:42:00Z">
        <w:r w:rsidRPr="00630E19">
          <w:t>Kiểm thử tự động ứng dụng Android</w:t>
        </w:r>
      </w:ins>
      <w:bookmarkEnd w:id="1926"/>
      <w:ins w:id="1928" w:author="PT Thảo" w:date="2024-01-21T05:19:00Z">
        <w:del w:id="1929" w:author="Thảo Phạm" w:date="2024-01-22T09:42:00Z">
          <w:r w:rsidR="00D8262D" w:rsidDel="00630E19">
            <w:delText>Xây dựng lại apk</w:delText>
          </w:r>
        </w:del>
      </w:ins>
    </w:p>
    <w:p w14:paraId="76125675" w14:textId="372C83B8" w:rsidR="00630E19" w:rsidRDefault="00630E19">
      <w:pPr>
        <w:pStyle w:val="Heading4"/>
      </w:pPr>
      <w:bookmarkStart w:id="1930" w:name="_Toc157044730"/>
      <w:ins w:id="1931" w:author="Thảo Phạm" w:date="2024-01-22T09:43:00Z">
        <w:r>
          <w:t>4.2.2.1. Cài đặt các ứng dụng Android</w:t>
        </w:r>
      </w:ins>
      <w:bookmarkEnd w:id="1930"/>
    </w:p>
    <w:p w14:paraId="2F812689" w14:textId="77777777" w:rsidR="00DE1E1C" w:rsidRDefault="00D2068F">
      <w:pPr>
        <w:ind w:firstLine="0"/>
      </w:pPr>
      <w:r>
        <w:t>Tìm và tải xuống bản apk mã nguồn mở của các ứng dụng.</w:t>
      </w:r>
      <w:r w:rsidR="00B84F67">
        <w:t xml:space="preserve"> </w:t>
      </w:r>
    </w:p>
    <w:tbl>
      <w:tblPr>
        <w:tblStyle w:val="TableGrid11"/>
        <w:tblW w:w="9540" w:type="dxa"/>
        <w:tblInd w:w="-5" w:type="dxa"/>
        <w:tblLayout w:type="fixed"/>
        <w:tblLook w:val="04A0" w:firstRow="1" w:lastRow="0" w:firstColumn="1" w:lastColumn="0" w:noHBand="0" w:noVBand="1"/>
        <w:tblPrChange w:id="1932" w:author="Thảo Phạm" w:date="2024-01-22T10:28:00Z">
          <w:tblPr>
            <w:tblStyle w:val="TableGrid11"/>
            <w:tblW w:w="9535" w:type="dxa"/>
            <w:tblLook w:val="04A0" w:firstRow="1" w:lastRow="0" w:firstColumn="1" w:lastColumn="0" w:noHBand="0" w:noVBand="1"/>
          </w:tblPr>
        </w:tblPrChange>
      </w:tblPr>
      <w:tblGrid>
        <w:gridCol w:w="709"/>
        <w:gridCol w:w="2126"/>
        <w:gridCol w:w="6705"/>
        <w:tblGridChange w:id="1933">
          <w:tblGrid>
            <w:gridCol w:w="670"/>
            <w:gridCol w:w="2041"/>
            <w:gridCol w:w="185"/>
            <w:gridCol w:w="6639"/>
          </w:tblGrid>
        </w:tblGridChange>
      </w:tblGrid>
      <w:tr w:rsidR="00DE1E1C" w14:paraId="408511B4" w14:textId="77777777" w:rsidTr="0043521D">
        <w:trPr>
          <w:ins w:id="1934" w:author="Thảo Phạm" w:date="2024-01-22T09:43:00Z"/>
        </w:trPr>
        <w:tc>
          <w:tcPr>
            <w:tcW w:w="709" w:type="dxa"/>
            <w:shd w:val="clear" w:color="auto" w:fill="auto"/>
            <w:tcPrChange w:id="1935" w:author="Thảo Phạm" w:date="2024-01-22T10:28:00Z">
              <w:tcPr>
                <w:tcW w:w="445" w:type="dxa"/>
                <w:shd w:val="clear" w:color="auto" w:fill="000000" w:themeFill="text1"/>
              </w:tcPr>
            </w:tcPrChange>
          </w:tcPr>
          <w:p w14:paraId="1CF602ED" w14:textId="77777777" w:rsidR="00DE1E1C" w:rsidRPr="00850810" w:rsidRDefault="00DE1E1C" w:rsidP="0043521D">
            <w:pPr>
              <w:spacing w:before="120" w:after="120" w:line="240" w:lineRule="auto"/>
              <w:ind w:firstLine="0"/>
              <w:jc w:val="center"/>
              <w:rPr>
                <w:ins w:id="1936" w:author="Thảo Phạm" w:date="2024-01-22T09:43:00Z"/>
                <w:b/>
                <w:bCs/>
                <w:szCs w:val="26"/>
                <w:rPrChange w:id="1937" w:author="Thảo Phạm" w:date="2024-01-22T10:28:00Z">
                  <w:rPr>
                    <w:ins w:id="1938" w:author="Thảo Phạm" w:date="2024-01-22T09:43:00Z"/>
                    <w:szCs w:val="26"/>
                  </w:rPr>
                </w:rPrChange>
              </w:rPr>
            </w:pPr>
            <w:ins w:id="1939" w:author="Thảo Phạm" w:date="2024-01-22T09:43:00Z">
              <w:r w:rsidRPr="00850810">
                <w:rPr>
                  <w:b/>
                  <w:bCs/>
                  <w:sz w:val="24"/>
                  <w:szCs w:val="24"/>
                  <w:rPrChange w:id="1940" w:author="Thảo Phạm" w:date="2024-01-22T10:28:00Z">
                    <w:rPr>
                      <w:sz w:val="24"/>
                      <w:szCs w:val="24"/>
                    </w:rPr>
                  </w:rPrChange>
                </w:rPr>
                <w:t>STT</w:t>
              </w:r>
            </w:ins>
          </w:p>
        </w:tc>
        <w:tc>
          <w:tcPr>
            <w:tcW w:w="2126" w:type="dxa"/>
            <w:shd w:val="clear" w:color="auto" w:fill="auto"/>
            <w:tcPrChange w:id="1941" w:author="Thảo Phạm" w:date="2024-01-22T10:28:00Z">
              <w:tcPr>
                <w:tcW w:w="2340" w:type="dxa"/>
                <w:gridSpan w:val="2"/>
                <w:shd w:val="clear" w:color="auto" w:fill="000000" w:themeFill="text1"/>
              </w:tcPr>
            </w:tcPrChange>
          </w:tcPr>
          <w:p w14:paraId="24DAFE50" w14:textId="77777777" w:rsidR="00DE1E1C" w:rsidRPr="00850810" w:rsidRDefault="00DE1E1C" w:rsidP="0043521D">
            <w:pPr>
              <w:spacing w:before="120" w:after="120" w:line="240" w:lineRule="auto"/>
              <w:ind w:firstLine="0"/>
              <w:jc w:val="center"/>
              <w:rPr>
                <w:ins w:id="1942" w:author="Thảo Phạm" w:date="2024-01-22T09:43:00Z"/>
                <w:b/>
                <w:bCs/>
                <w:rPrChange w:id="1943" w:author="Thảo Phạm" w:date="2024-01-22T10:28:00Z">
                  <w:rPr>
                    <w:ins w:id="1944" w:author="Thảo Phạm" w:date="2024-01-22T09:43:00Z"/>
                  </w:rPr>
                </w:rPrChange>
              </w:rPr>
            </w:pPr>
            <w:ins w:id="1945" w:author="Thảo Phạm" w:date="2024-01-22T09:43:00Z">
              <w:r w:rsidRPr="00850810">
                <w:rPr>
                  <w:b/>
                  <w:bCs/>
                  <w:sz w:val="24"/>
                  <w:szCs w:val="20"/>
                  <w:rPrChange w:id="1946" w:author="Thảo Phạm" w:date="2024-01-22T10:28:00Z">
                    <w:rPr>
                      <w:sz w:val="24"/>
                      <w:szCs w:val="20"/>
                    </w:rPr>
                  </w:rPrChange>
                </w:rPr>
                <w:t>TÊN ỨNG DỤNG</w:t>
              </w:r>
            </w:ins>
          </w:p>
        </w:tc>
        <w:tc>
          <w:tcPr>
            <w:tcW w:w="6705" w:type="dxa"/>
            <w:shd w:val="clear" w:color="auto" w:fill="auto"/>
            <w:tcPrChange w:id="1947" w:author="Thảo Phạm" w:date="2024-01-22T10:28:00Z">
              <w:tcPr>
                <w:tcW w:w="6750" w:type="dxa"/>
                <w:shd w:val="clear" w:color="auto" w:fill="000000" w:themeFill="text1"/>
              </w:tcPr>
            </w:tcPrChange>
          </w:tcPr>
          <w:p w14:paraId="005B1018" w14:textId="77777777" w:rsidR="00DE1E1C" w:rsidRPr="00850810" w:rsidRDefault="00DE1E1C" w:rsidP="0043521D">
            <w:pPr>
              <w:spacing w:before="120" w:after="120" w:line="240" w:lineRule="auto"/>
              <w:ind w:firstLine="0"/>
              <w:jc w:val="center"/>
              <w:rPr>
                <w:ins w:id="1948" w:author="Thảo Phạm" w:date="2024-01-22T09:43:00Z"/>
                <w:b/>
                <w:bCs/>
                <w:rPrChange w:id="1949" w:author="Thảo Phạm" w:date="2024-01-22T10:28:00Z">
                  <w:rPr>
                    <w:ins w:id="1950" w:author="Thảo Phạm" w:date="2024-01-22T09:43:00Z"/>
                  </w:rPr>
                </w:rPrChange>
              </w:rPr>
            </w:pPr>
            <w:ins w:id="1951" w:author="Thảo Phạm" w:date="2024-01-22T09:43:00Z">
              <w:r w:rsidRPr="00850810">
                <w:rPr>
                  <w:b/>
                  <w:bCs/>
                  <w:sz w:val="24"/>
                  <w:szCs w:val="20"/>
                  <w:rPrChange w:id="1952" w:author="Thảo Phạm" w:date="2024-01-22T10:28:00Z">
                    <w:rPr>
                      <w:sz w:val="24"/>
                      <w:szCs w:val="20"/>
                    </w:rPr>
                  </w:rPrChange>
                </w:rPr>
                <w:t>LINK MÃ NGUỒN</w:t>
              </w:r>
            </w:ins>
          </w:p>
        </w:tc>
      </w:tr>
      <w:tr w:rsidR="00DE1E1C" w14:paraId="3F7214DE" w14:textId="77777777" w:rsidTr="0043521D">
        <w:trPr>
          <w:trHeight w:val="449"/>
          <w:ins w:id="1953" w:author="Thảo Phạm" w:date="2024-01-22T09:43:00Z"/>
          <w:trPrChange w:id="1954" w:author="Thảo Phạm" w:date="2024-01-22T10:28:00Z">
            <w:trPr>
              <w:trHeight w:val="449"/>
            </w:trPr>
          </w:trPrChange>
        </w:trPr>
        <w:tc>
          <w:tcPr>
            <w:tcW w:w="709" w:type="dxa"/>
            <w:tcPrChange w:id="1955" w:author="Thảo Phạm" w:date="2024-01-22T10:28:00Z">
              <w:tcPr>
                <w:tcW w:w="643" w:type="dxa"/>
              </w:tcPr>
            </w:tcPrChange>
          </w:tcPr>
          <w:p w14:paraId="4C050DF1" w14:textId="77777777" w:rsidR="00DE1E1C" w:rsidRPr="007A4668" w:rsidRDefault="00DE1E1C" w:rsidP="0043521D">
            <w:pPr>
              <w:spacing w:before="120" w:after="120" w:line="240" w:lineRule="auto"/>
              <w:ind w:firstLine="0"/>
              <w:jc w:val="center"/>
              <w:rPr>
                <w:ins w:id="1956" w:author="Thảo Phạm" w:date="2024-01-22T09:43:00Z"/>
                <w:sz w:val="24"/>
                <w:szCs w:val="20"/>
              </w:rPr>
            </w:pPr>
            <w:bookmarkStart w:id="1957" w:name="_Hlk156810564"/>
            <w:ins w:id="1958" w:author="Thảo Phạm" w:date="2024-01-22T09:43:00Z">
              <w:r w:rsidRPr="007A4668">
                <w:rPr>
                  <w:sz w:val="24"/>
                  <w:szCs w:val="20"/>
                </w:rPr>
                <w:t>1</w:t>
              </w:r>
            </w:ins>
          </w:p>
        </w:tc>
        <w:tc>
          <w:tcPr>
            <w:tcW w:w="2126" w:type="dxa"/>
            <w:tcPrChange w:id="1959" w:author="Thảo Phạm" w:date="2024-01-22T10:28:00Z">
              <w:tcPr>
                <w:tcW w:w="2052" w:type="dxa"/>
              </w:tcPr>
            </w:tcPrChange>
          </w:tcPr>
          <w:p w14:paraId="78F4BFD2" w14:textId="77777777" w:rsidR="00DE1E1C" w:rsidRPr="00D2068F" w:rsidRDefault="00DE1E1C" w:rsidP="0043521D">
            <w:pPr>
              <w:spacing w:before="120" w:after="120" w:line="240" w:lineRule="auto"/>
              <w:ind w:firstLine="0"/>
              <w:rPr>
                <w:ins w:id="1960" w:author="Thảo Phạm" w:date="2024-01-22T09:43:00Z"/>
                <w:b/>
              </w:rPr>
            </w:pPr>
            <w:ins w:id="1961" w:author="Thảo Phạm" w:date="2024-01-22T09:43:00Z">
              <w:r w:rsidRPr="00D2068F">
                <w:rPr>
                  <w:b/>
                  <w:sz w:val="24"/>
                  <w:szCs w:val="20"/>
                </w:rPr>
                <w:t>A Photo Manager</w:t>
              </w:r>
            </w:ins>
          </w:p>
        </w:tc>
        <w:tc>
          <w:tcPr>
            <w:tcW w:w="6705" w:type="dxa"/>
            <w:tcPrChange w:id="1962" w:author="Thảo Phạm" w:date="2024-01-22T10:28:00Z">
              <w:tcPr>
                <w:tcW w:w="6840" w:type="dxa"/>
                <w:gridSpan w:val="2"/>
              </w:tcPr>
            </w:tcPrChange>
          </w:tcPr>
          <w:p w14:paraId="606FE35B" w14:textId="77777777" w:rsidR="00DE1E1C" w:rsidRPr="00D2068F" w:rsidRDefault="00DE1E1C" w:rsidP="0043521D">
            <w:pPr>
              <w:spacing w:before="120" w:after="120" w:line="240" w:lineRule="auto"/>
              <w:ind w:firstLine="0"/>
              <w:rPr>
                <w:ins w:id="1963" w:author="Thảo Phạm" w:date="2024-01-22T09:43:00Z"/>
                <w:sz w:val="24"/>
                <w:szCs w:val="24"/>
              </w:rPr>
            </w:pPr>
            <w:r w:rsidRPr="00D2068F">
              <w:rPr>
                <w:sz w:val="24"/>
                <w:szCs w:val="24"/>
              </w:rPr>
              <w:fldChar w:fldCharType="begin"/>
            </w:r>
            <w:r w:rsidRPr="00D2068F">
              <w:rPr>
                <w:sz w:val="24"/>
                <w:szCs w:val="24"/>
              </w:rPr>
              <w:instrText xml:space="preserve"> HYPERLINK "https://f-droid.org/en/packages/de.k3b.android.androFotoFinder/" </w:instrText>
            </w:r>
            <w:r w:rsidRPr="00D2068F">
              <w:rPr>
                <w:sz w:val="24"/>
                <w:szCs w:val="24"/>
              </w:rPr>
            </w:r>
            <w:r w:rsidRPr="00D2068F">
              <w:rPr>
                <w:sz w:val="24"/>
                <w:szCs w:val="24"/>
              </w:rPr>
              <w:fldChar w:fldCharType="separate"/>
            </w:r>
            <w:r w:rsidRPr="00D2068F">
              <w:rPr>
                <w:rStyle w:val="Hyperlink"/>
                <w:color w:val="auto"/>
                <w:sz w:val="24"/>
                <w:szCs w:val="24"/>
              </w:rPr>
              <w:t>https://f-droid.org/en/packages/de.k3b.android.androFotoFinder/</w:t>
            </w:r>
            <w:r w:rsidRPr="00D2068F">
              <w:rPr>
                <w:sz w:val="24"/>
                <w:szCs w:val="24"/>
              </w:rPr>
              <w:fldChar w:fldCharType="end"/>
            </w:r>
          </w:p>
        </w:tc>
      </w:tr>
      <w:tr w:rsidR="00DE1E1C" w14:paraId="29B021D5" w14:textId="77777777" w:rsidTr="0043521D">
        <w:trPr>
          <w:ins w:id="1964" w:author="Thảo Phạm" w:date="2024-01-22T09:43:00Z"/>
        </w:trPr>
        <w:tc>
          <w:tcPr>
            <w:tcW w:w="709" w:type="dxa"/>
            <w:tcPrChange w:id="1965" w:author="Thảo Phạm" w:date="2024-01-22T10:28:00Z">
              <w:tcPr>
                <w:tcW w:w="643" w:type="dxa"/>
              </w:tcPr>
            </w:tcPrChange>
          </w:tcPr>
          <w:p w14:paraId="16975753" w14:textId="77777777" w:rsidR="00DE1E1C" w:rsidRPr="007A4668" w:rsidRDefault="00DE1E1C" w:rsidP="0043521D">
            <w:pPr>
              <w:spacing w:before="120" w:after="120" w:line="240" w:lineRule="auto"/>
              <w:ind w:firstLine="0"/>
              <w:jc w:val="center"/>
              <w:rPr>
                <w:ins w:id="1966" w:author="Thảo Phạm" w:date="2024-01-22T09:43:00Z"/>
                <w:sz w:val="24"/>
                <w:szCs w:val="20"/>
              </w:rPr>
            </w:pPr>
            <w:ins w:id="1967" w:author="Thảo Phạm" w:date="2024-01-22T09:43:00Z">
              <w:r w:rsidRPr="007A4668">
                <w:rPr>
                  <w:sz w:val="24"/>
                  <w:szCs w:val="20"/>
                </w:rPr>
                <w:t>2</w:t>
              </w:r>
            </w:ins>
          </w:p>
        </w:tc>
        <w:tc>
          <w:tcPr>
            <w:tcW w:w="2126" w:type="dxa"/>
            <w:tcPrChange w:id="1968" w:author="Thảo Phạm" w:date="2024-01-22T10:28:00Z">
              <w:tcPr>
                <w:tcW w:w="2052" w:type="dxa"/>
              </w:tcPr>
            </w:tcPrChange>
          </w:tcPr>
          <w:p w14:paraId="46FDDA5A" w14:textId="77777777" w:rsidR="00DE1E1C" w:rsidRPr="00D2068F" w:rsidRDefault="00DE1E1C" w:rsidP="0043521D">
            <w:pPr>
              <w:spacing w:before="120" w:after="120" w:line="240" w:lineRule="auto"/>
              <w:ind w:firstLine="0"/>
              <w:rPr>
                <w:ins w:id="1969" w:author="Thảo Phạm" w:date="2024-01-22T09:43:00Z"/>
                <w:b/>
              </w:rPr>
            </w:pPr>
            <w:ins w:id="1970" w:author="Thảo Phạm" w:date="2024-01-22T09:49:00Z">
              <w:r w:rsidRPr="00D2068F">
                <w:rPr>
                  <w:b/>
                  <w:sz w:val="24"/>
                  <w:szCs w:val="20"/>
                </w:rPr>
                <w:t>Clock Screensaver</w:t>
              </w:r>
            </w:ins>
          </w:p>
        </w:tc>
        <w:tc>
          <w:tcPr>
            <w:tcW w:w="6705" w:type="dxa"/>
            <w:tcPrChange w:id="1971" w:author="Thảo Phạm" w:date="2024-01-22T10:28:00Z">
              <w:tcPr>
                <w:tcW w:w="6840" w:type="dxa"/>
                <w:gridSpan w:val="2"/>
              </w:tcPr>
            </w:tcPrChange>
          </w:tcPr>
          <w:p w14:paraId="13AE8850" w14:textId="77777777" w:rsidR="00DE1E1C" w:rsidRPr="00D2068F" w:rsidRDefault="00DE1E1C" w:rsidP="0043521D">
            <w:pPr>
              <w:spacing w:before="120" w:after="120" w:line="240" w:lineRule="auto"/>
              <w:ind w:firstLine="0"/>
              <w:rPr>
                <w:ins w:id="1972" w:author="Thảo Phạm" w:date="2024-01-22T09:43:00Z"/>
                <w:sz w:val="24"/>
                <w:szCs w:val="24"/>
              </w:rPr>
            </w:pPr>
            <w:r w:rsidRPr="00D2068F">
              <w:rPr>
                <w:sz w:val="24"/>
                <w:szCs w:val="24"/>
              </w:rPr>
              <w:fldChar w:fldCharType="begin"/>
            </w:r>
            <w:r w:rsidRPr="00D2068F">
              <w:rPr>
                <w:sz w:val="24"/>
                <w:szCs w:val="24"/>
              </w:rPr>
              <w:instrText xml:space="preserve"> HYPERLINK "https://f-droid.org/en/packages/systems.sieber.fsclock/" </w:instrText>
            </w:r>
            <w:r w:rsidRPr="00D2068F">
              <w:rPr>
                <w:sz w:val="24"/>
                <w:szCs w:val="24"/>
              </w:rPr>
            </w:r>
            <w:r w:rsidRPr="00D2068F">
              <w:rPr>
                <w:sz w:val="24"/>
                <w:szCs w:val="24"/>
              </w:rPr>
              <w:fldChar w:fldCharType="separate"/>
            </w:r>
            <w:r w:rsidRPr="00D2068F">
              <w:rPr>
                <w:rStyle w:val="Hyperlink"/>
                <w:color w:val="auto"/>
                <w:sz w:val="24"/>
                <w:szCs w:val="24"/>
              </w:rPr>
              <w:t>https://f-droid.org/en/packages/systems.sieber.fsclock/</w:t>
            </w:r>
            <w:r w:rsidRPr="00D2068F">
              <w:rPr>
                <w:sz w:val="24"/>
                <w:szCs w:val="24"/>
              </w:rPr>
              <w:fldChar w:fldCharType="end"/>
            </w:r>
          </w:p>
        </w:tc>
      </w:tr>
      <w:tr w:rsidR="00DE1E1C" w14:paraId="7F202F1D" w14:textId="77777777" w:rsidTr="0043521D">
        <w:trPr>
          <w:ins w:id="1973" w:author="Thảo Phạm" w:date="2024-01-22T09:43:00Z"/>
        </w:trPr>
        <w:tc>
          <w:tcPr>
            <w:tcW w:w="709" w:type="dxa"/>
            <w:tcPrChange w:id="1974" w:author="Thảo Phạm" w:date="2024-01-22T10:28:00Z">
              <w:tcPr>
                <w:tcW w:w="643" w:type="dxa"/>
              </w:tcPr>
            </w:tcPrChange>
          </w:tcPr>
          <w:p w14:paraId="650EA7C4" w14:textId="77777777" w:rsidR="00DE1E1C" w:rsidRPr="007A4668" w:rsidRDefault="00DE1E1C" w:rsidP="0043521D">
            <w:pPr>
              <w:spacing w:before="120" w:after="120" w:line="240" w:lineRule="auto"/>
              <w:ind w:firstLine="0"/>
              <w:jc w:val="center"/>
              <w:rPr>
                <w:ins w:id="1975" w:author="Thảo Phạm" w:date="2024-01-22T09:43:00Z"/>
                <w:sz w:val="24"/>
                <w:szCs w:val="20"/>
              </w:rPr>
            </w:pPr>
            <w:ins w:id="1976" w:author="Thảo Phạm" w:date="2024-01-22T09:43:00Z">
              <w:r w:rsidRPr="007A4668">
                <w:rPr>
                  <w:sz w:val="24"/>
                  <w:szCs w:val="20"/>
                </w:rPr>
                <w:lastRenderedPageBreak/>
                <w:t>3</w:t>
              </w:r>
            </w:ins>
          </w:p>
        </w:tc>
        <w:tc>
          <w:tcPr>
            <w:tcW w:w="2126" w:type="dxa"/>
            <w:tcPrChange w:id="1977" w:author="Thảo Phạm" w:date="2024-01-22T10:28:00Z">
              <w:tcPr>
                <w:tcW w:w="2052" w:type="dxa"/>
              </w:tcPr>
            </w:tcPrChange>
          </w:tcPr>
          <w:p w14:paraId="7E46FDAA" w14:textId="77777777" w:rsidR="00DE1E1C" w:rsidRPr="00D2068F" w:rsidRDefault="00DE1E1C" w:rsidP="0043521D">
            <w:pPr>
              <w:spacing w:before="120" w:after="120" w:line="240" w:lineRule="auto"/>
              <w:ind w:firstLine="0"/>
              <w:rPr>
                <w:ins w:id="1978" w:author="Thảo Phạm" w:date="2024-01-22T09:43:00Z"/>
                <w:b/>
                <w:sz w:val="24"/>
                <w:szCs w:val="20"/>
              </w:rPr>
            </w:pPr>
            <w:ins w:id="1979" w:author="Thảo Phạm" w:date="2024-01-22T09:50:00Z">
              <w:r w:rsidRPr="00D2068F">
                <w:rPr>
                  <w:b/>
                  <w:sz w:val="24"/>
                  <w:szCs w:val="20"/>
                </w:rPr>
                <w:t>Coloring Book</w:t>
              </w:r>
            </w:ins>
          </w:p>
        </w:tc>
        <w:tc>
          <w:tcPr>
            <w:tcW w:w="6705" w:type="dxa"/>
            <w:tcPrChange w:id="1980" w:author="Thảo Phạm" w:date="2024-01-22T10:28:00Z">
              <w:tcPr>
                <w:tcW w:w="6840" w:type="dxa"/>
                <w:gridSpan w:val="2"/>
              </w:tcPr>
            </w:tcPrChange>
          </w:tcPr>
          <w:p w14:paraId="047E5F71" w14:textId="77777777" w:rsidR="00DE1E1C" w:rsidRPr="00D2068F" w:rsidRDefault="00DE1E1C" w:rsidP="0043521D">
            <w:pPr>
              <w:spacing w:before="120" w:after="120" w:line="240" w:lineRule="auto"/>
              <w:ind w:firstLine="0"/>
              <w:rPr>
                <w:ins w:id="1981" w:author="Thảo Phạm" w:date="2024-01-22T09:43:00Z"/>
                <w:sz w:val="24"/>
                <w:szCs w:val="24"/>
              </w:rPr>
            </w:pPr>
            <w:r w:rsidRPr="00D2068F">
              <w:rPr>
                <w:sz w:val="24"/>
                <w:szCs w:val="24"/>
              </w:rPr>
              <w:fldChar w:fldCharType="begin"/>
            </w:r>
            <w:r w:rsidRPr="00D2068F">
              <w:rPr>
                <w:sz w:val="24"/>
                <w:szCs w:val="24"/>
              </w:rPr>
              <w:instrText xml:space="preserve"> HYPERLINK "https://f-droid.org/en/packages/eu.quelltext.coloring/" </w:instrText>
            </w:r>
            <w:r w:rsidRPr="00D2068F">
              <w:rPr>
                <w:sz w:val="24"/>
                <w:szCs w:val="24"/>
              </w:rPr>
            </w:r>
            <w:r w:rsidRPr="00D2068F">
              <w:rPr>
                <w:sz w:val="24"/>
                <w:szCs w:val="24"/>
              </w:rPr>
              <w:fldChar w:fldCharType="separate"/>
            </w:r>
            <w:r w:rsidRPr="00D2068F">
              <w:rPr>
                <w:rStyle w:val="Hyperlink"/>
                <w:color w:val="auto"/>
                <w:sz w:val="24"/>
                <w:szCs w:val="24"/>
              </w:rPr>
              <w:t>https://f-droid.org/en/packages/eu.quelltext.coloring/</w:t>
            </w:r>
            <w:r w:rsidRPr="00D2068F">
              <w:rPr>
                <w:sz w:val="24"/>
                <w:szCs w:val="24"/>
              </w:rPr>
              <w:fldChar w:fldCharType="end"/>
            </w:r>
          </w:p>
        </w:tc>
      </w:tr>
      <w:tr w:rsidR="00DE1E1C" w14:paraId="2204C5ED" w14:textId="77777777" w:rsidTr="0043521D">
        <w:trPr>
          <w:ins w:id="1982" w:author="Thảo Phạm" w:date="2024-01-22T09:43:00Z"/>
        </w:trPr>
        <w:tc>
          <w:tcPr>
            <w:tcW w:w="709" w:type="dxa"/>
            <w:tcPrChange w:id="1983" w:author="Thảo Phạm" w:date="2024-01-22T10:28:00Z">
              <w:tcPr>
                <w:tcW w:w="643" w:type="dxa"/>
              </w:tcPr>
            </w:tcPrChange>
          </w:tcPr>
          <w:p w14:paraId="10BC6D2A" w14:textId="77777777" w:rsidR="00DE1E1C" w:rsidRPr="007A4668" w:rsidRDefault="00DE1E1C" w:rsidP="0043521D">
            <w:pPr>
              <w:spacing w:before="120" w:after="120" w:line="240" w:lineRule="auto"/>
              <w:ind w:firstLine="0"/>
              <w:jc w:val="center"/>
              <w:rPr>
                <w:ins w:id="1984" w:author="Thảo Phạm" w:date="2024-01-22T09:43:00Z"/>
                <w:sz w:val="24"/>
                <w:szCs w:val="20"/>
              </w:rPr>
            </w:pPr>
            <w:ins w:id="1985" w:author="Thảo Phạm" w:date="2024-01-22T09:43:00Z">
              <w:r w:rsidRPr="007A4668">
                <w:rPr>
                  <w:sz w:val="24"/>
                  <w:szCs w:val="20"/>
                </w:rPr>
                <w:t>4</w:t>
              </w:r>
            </w:ins>
          </w:p>
        </w:tc>
        <w:tc>
          <w:tcPr>
            <w:tcW w:w="2126" w:type="dxa"/>
            <w:tcPrChange w:id="1986" w:author="Thảo Phạm" w:date="2024-01-22T10:28:00Z">
              <w:tcPr>
                <w:tcW w:w="2052" w:type="dxa"/>
              </w:tcPr>
            </w:tcPrChange>
          </w:tcPr>
          <w:p w14:paraId="27B4A107" w14:textId="77777777" w:rsidR="00DE1E1C" w:rsidRPr="00D2068F" w:rsidRDefault="00DE1E1C" w:rsidP="0043521D">
            <w:pPr>
              <w:spacing w:before="120" w:after="120" w:line="240" w:lineRule="auto"/>
              <w:ind w:firstLine="0"/>
              <w:rPr>
                <w:ins w:id="1987" w:author="Thảo Phạm" w:date="2024-01-22T09:43:00Z"/>
                <w:b/>
                <w:sz w:val="24"/>
                <w:szCs w:val="20"/>
              </w:rPr>
            </w:pPr>
            <w:ins w:id="1988" w:author="Thảo Phạm" w:date="2024-01-22T09:45:00Z">
              <w:r w:rsidRPr="00D2068F">
                <w:rPr>
                  <w:b/>
                  <w:sz w:val="24"/>
                  <w:szCs w:val="20"/>
                  <w:rPrChange w:id="1989" w:author="Thảo Phạm" w:date="2024-01-22T09:45:00Z">
                    <w:rPr/>
                  </w:rPrChange>
                </w:rPr>
                <w:t>Dooz</w:t>
              </w:r>
            </w:ins>
          </w:p>
        </w:tc>
        <w:tc>
          <w:tcPr>
            <w:tcW w:w="6705" w:type="dxa"/>
            <w:tcPrChange w:id="1990" w:author="Thảo Phạm" w:date="2024-01-22T10:28:00Z">
              <w:tcPr>
                <w:tcW w:w="6840" w:type="dxa"/>
                <w:gridSpan w:val="2"/>
              </w:tcPr>
            </w:tcPrChange>
          </w:tcPr>
          <w:p w14:paraId="579248EE" w14:textId="77777777" w:rsidR="00DE1E1C" w:rsidRPr="00D2068F" w:rsidRDefault="00DE1E1C" w:rsidP="0043521D">
            <w:pPr>
              <w:spacing w:before="120" w:after="120" w:line="240" w:lineRule="auto"/>
              <w:ind w:firstLine="0"/>
              <w:rPr>
                <w:ins w:id="1991" w:author="Thảo Phạm" w:date="2024-01-22T09:43:00Z"/>
                <w:sz w:val="24"/>
                <w:szCs w:val="20"/>
              </w:rPr>
            </w:pPr>
            <w:r w:rsidRPr="00D2068F">
              <w:rPr>
                <w:sz w:val="24"/>
                <w:szCs w:val="20"/>
              </w:rPr>
              <w:fldChar w:fldCharType="begin"/>
            </w:r>
            <w:r w:rsidRPr="00D2068F">
              <w:rPr>
                <w:sz w:val="24"/>
                <w:szCs w:val="20"/>
              </w:rPr>
              <w:instrText xml:space="preserve"> HYPERLINK "https://f-droid.org/en/packages/io.github.yamin8000.dooz/" </w:instrText>
            </w:r>
            <w:r w:rsidRPr="00D2068F">
              <w:rPr>
                <w:sz w:val="24"/>
                <w:szCs w:val="20"/>
              </w:rPr>
            </w:r>
            <w:r w:rsidRPr="00D2068F">
              <w:rPr>
                <w:sz w:val="24"/>
                <w:szCs w:val="20"/>
              </w:rPr>
              <w:fldChar w:fldCharType="separate"/>
            </w:r>
            <w:r w:rsidRPr="00D2068F">
              <w:rPr>
                <w:rStyle w:val="Hyperlink"/>
                <w:color w:val="auto"/>
                <w:sz w:val="24"/>
                <w:szCs w:val="20"/>
              </w:rPr>
              <w:t>https://f-droid.org/en/packages/io.github.yamin8000.dooz/</w:t>
            </w:r>
            <w:r w:rsidRPr="00D2068F">
              <w:rPr>
                <w:sz w:val="24"/>
                <w:szCs w:val="20"/>
              </w:rPr>
              <w:fldChar w:fldCharType="end"/>
            </w:r>
          </w:p>
        </w:tc>
      </w:tr>
      <w:tr w:rsidR="00DE1E1C" w14:paraId="0A77ACC3" w14:textId="77777777" w:rsidTr="0043521D">
        <w:trPr>
          <w:ins w:id="1992" w:author="Thảo Phạm" w:date="2024-01-22T09:43:00Z"/>
        </w:trPr>
        <w:tc>
          <w:tcPr>
            <w:tcW w:w="709" w:type="dxa"/>
            <w:tcPrChange w:id="1993" w:author="Thảo Phạm" w:date="2024-01-22T10:28:00Z">
              <w:tcPr>
                <w:tcW w:w="643" w:type="dxa"/>
              </w:tcPr>
            </w:tcPrChange>
          </w:tcPr>
          <w:p w14:paraId="2C29EB6B" w14:textId="77777777" w:rsidR="00DE1E1C" w:rsidRPr="007A4668" w:rsidRDefault="00DE1E1C" w:rsidP="0043521D">
            <w:pPr>
              <w:spacing w:before="120" w:after="120" w:line="240" w:lineRule="auto"/>
              <w:ind w:firstLine="0"/>
              <w:jc w:val="center"/>
              <w:rPr>
                <w:ins w:id="1994" w:author="Thảo Phạm" w:date="2024-01-22T09:43:00Z"/>
                <w:sz w:val="24"/>
                <w:szCs w:val="20"/>
              </w:rPr>
            </w:pPr>
            <w:ins w:id="1995" w:author="Thảo Phạm" w:date="2024-01-22T09:43:00Z">
              <w:r w:rsidRPr="007A4668">
                <w:rPr>
                  <w:sz w:val="24"/>
                  <w:szCs w:val="20"/>
                </w:rPr>
                <w:t>5</w:t>
              </w:r>
            </w:ins>
          </w:p>
        </w:tc>
        <w:tc>
          <w:tcPr>
            <w:tcW w:w="2126" w:type="dxa"/>
            <w:tcPrChange w:id="1996" w:author="Thảo Phạm" w:date="2024-01-22T10:28:00Z">
              <w:tcPr>
                <w:tcW w:w="2052" w:type="dxa"/>
              </w:tcPr>
            </w:tcPrChange>
          </w:tcPr>
          <w:p w14:paraId="5F3924F0" w14:textId="77777777" w:rsidR="00DE1E1C" w:rsidRPr="00D2068F" w:rsidRDefault="00DE1E1C" w:rsidP="0043521D">
            <w:pPr>
              <w:spacing w:before="120" w:after="120" w:line="240" w:lineRule="auto"/>
              <w:ind w:firstLine="0"/>
              <w:rPr>
                <w:ins w:id="1997" w:author="Thảo Phạm" w:date="2024-01-22T09:43:00Z"/>
                <w:b/>
                <w:sz w:val="24"/>
                <w:szCs w:val="20"/>
              </w:rPr>
            </w:pPr>
            <w:ins w:id="1998" w:author="Thảo Phạm" w:date="2024-01-22T09:46:00Z">
              <w:r w:rsidRPr="00D2068F">
                <w:rPr>
                  <w:b/>
                  <w:sz w:val="24"/>
                  <w:szCs w:val="20"/>
                </w:rPr>
                <w:t>Fossify Calendar</w:t>
              </w:r>
            </w:ins>
          </w:p>
        </w:tc>
        <w:tc>
          <w:tcPr>
            <w:tcW w:w="6705" w:type="dxa"/>
            <w:tcPrChange w:id="1999" w:author="Thảo Phạm" w:date="2024-01-22T10:28:00Z">
              <w:tcPr>
                <w:tcW w:w="6840" w:type="dxa"/>
                <w:gridSpan w:val="2"/>
              </w:tcPr>
            </w:tcPrChange>
          </w:tcPr>
          <w:p w14:paraId="2E4AE674" w14:textId="77777777" w:rsidR="00DE1E1C" w:rsidRPr="00D2068F" w:rsidRDefault="00DE1E1C" w:rsidP="0043521D">
            <w:pPr>
              <w:spacing w:before="120" w:after="120" w:line="240" w:lineRule="auto"/>
              <w:ind w:firstLine="0"/>
              <w:rPr>
                <w:ins w:id="2000" w:author="Thảo Phạm" w:date="2024-01-22T09:43:00Z"/>
                <w:sz w:val="24"/>
                <w:szCs w:val="20"/>
              </w:rPr>
            </w:pPr>
            <w:r w:rsidRPr="00D2068F">
              <w:rPr>
                <w:sz w:val="24"/>
                <w:szCs w:val="20"/>
              </w:rPr>
              <w:fldChar w:fldCharType="begin"/>
            </w:r>
            <w:r w:rsidRPr="00D2068F">
              <w:rPr>
                <w:sz w:val="24"/>
                <w:szCs w:val="20"/>
              </w:rPr>
              <w:instrText xml:space="preserve"> HYPERLINK "https://f-droid.org/en/packages/org.fossify.calendar/" </w:instrText>
            </w:r>
            <w:r w:rsidRPr="00D2068F">
              <w:rPr>
                <w:sz w:val="24"/>
                <w:szCs w:val="20"/>
              </w:rPr>
            </w:r>
            <w:r w:rsidRPr="00D2068F">
              <w:rPr>
                <w:sz w:val="24"/>
                <w:szCs w:val="20"/>
              </w:rPr>
              <w:fldChar w:fldCharType="separate"/>
            </w:r>
            <w:r w:rsidRPr="00D2068F">
              <w:rPr>
                <w:rStyle w:val="Hyperlink"/>
                <w:color w:val="auto"/>
                <w:sz w:val="24"/>
                <w:szCs w:val="20"/>
              </w:rPr>
              <w:t>https://f-droid.org/en/packages/org.fossify.calendar/</w:t>
            </w:r>
            <w:r w:rsidRPr="00D2068F">
              <w:rPr>
                <w:sz w:val="24"/>
                <w:szCs w:val="20"/>
              </w:rPr>
              <w:fldChar w:fldCharType="end"/>
            </w:r>
          </w:p>
        </w:tc>
      </w:tr>
      <w:tr w:rsidR="00DE1E1C" w14:paraId="0A3C17B6" w14:textId="77777777" w:rsidTr="0043521D">
        <w:trPr>
          <w:ins w:id="2001" w:author="Thảo Phạm" w:date="2024-01-22T09:43:00Z"/>
        </w:trPr>
        <w:tc>
          <w:tcPr>
            <w:tcW w:w="709" w:type="dxa"/>
            <w:tcPrChange w:id="2002" w:author="Thảo Phạm" w:date="2024-01-22T10:28:00Z">
              <w:tcPr>
                <w:tcW w:w="643" w:type="dxa"/>
              </w:tcPr>
            </w:tcPrChange>
          </w:tcPr>
          <w:p w14:paraId="2C2B664B" w14:textId="77777777" w:rsidR="00DE1E1C" w:rsidRPr="007A4668" w:rsidRDefault="00DE1E1C" w:rsidP="0043521D">
            <w:pPr>
              <w:spacing w:before="120" w:after="120" w:line="240" w:lineRule="auto"/>
              <w:ind w:firstLine="0"/>
              <w:jc w:val="center"/>
              <w:rPr>
                <w:ins w:id="2003" w:author="Thảo Phạm" w:date="2024-01-22T09:43:00Z"/>
                <w:sz w:val="24"/>
                <w:szCs w:val="20"/>
              </w:rPr>
            </w:pPr>
            <w:ins w:id="2004" w:author="Thảo Phạm" w:date="2024-01-22T09:43:00Z">
              <w:r w:rsidRPr="007A4668">
                <w:rPr>
                  <w:sz w:val="24"/>
                  <w:szCs w:val="20"/>
                </w:rPr>
                <w:t>6</w:t>
              </w:r>
            </w:ins>
          </w:p>
        </w:tc>
        <w:tc>
          <w:tcPr>
            <w:tcW w:w="2126" w:type="dxa"/>
            <w:tcPrChange w:id="2005" w:author="Thảo Phạm" w:date="2024-01-22T10:28:00Z">
              <w:tcPr>
                <w:tcW w:w="2052" w:type="dxa"/>
              </w:tcPr>
            </w:tcPrChange>
          </w:tcPr>
          <w:p w14:paraId="18002098" w14:textId="77777777" w:rsidR="00DE1E1C" w:rsidRPr="00D2068F" w:rsidRDefault="00DE1E1C" w:rsidP="0043521D">
            <w:pPr>
              <w:ind w:firstLine="0"/>
              <w:rPr>
                <w:ins w:id="2006" w:author="Thảo Phạm" w:date="2024-01-22T09:43:00Z"/>
                <w:b/>
              </w:rPr>
            </w:pPr>
            <w:ins w:id="2007" w:author="Thảo Phạm" w:date="2024-01-22T09:52:00Z">
              <w:r w:rsidRPr="00D2068F">
                <w:rPr>
                  <w:b/>
                  <w:sz w:val="24"/>
                  <w:szCs w:val="20"/>
                </w:rPr>
                <w:t>MemoPad</w:t>
              </w:r>
            </w:ins>
          </w:p>
        </w:tc>
        <w:tc>
          <w:tcPr>
            <w:tcW w:w="6705" w:type="dxa"/>
            <w:tcPrChange w:id="2008" w:author="Thảo Phạm" w:date="2024-01-22T10:28:00Z">
              <w:tcPr>
                <w:tcW w:w="6840" w:type="dxa"/>
                <w:gridSpan w:val="2"/>
              </w:tcPr>
            </w:tcPrChange>
          </w:tcPr>
          <w:p w14:paraId="57EF166C" w14:textId="77777777" w:rsidR="00DE1E1C" w:rsidRPr="00D2068F" w:rsidRDefault="00DE1E1C" w:rsidP="0043521D">
            <w:pPr>
              <w:spacing w:before="120" w:after="120" w:line="240" w:lineRule="auto"/>
              <w:ind w:firstLine="0"/>
              <w:rPr>
                <w:ins w:id="2009" w:author="Thảo Phạm" w:date="2024-01-22T09:43:00Z"/>
                <w:sz w:val="24"/>
                <w:szCs w:val="20"/>
              </w:rPr>
            </w:pPr>
            <w:r w:rsidRPr="00D2068F">
              <w:rPr>
                <w:sz w:val="24"/>
                <w:szCs w:val="20"/>
              </w:rPr>
              <w:fldChar w:fldCharType="begin"/>
            </w:r>
            <w:r w:rsidRPr="00D2068F">
              <w:rPr>
                <w:sz w:val="24"/>
                <w:szCs w:val="20"/>
              </w:rPr>
              <w:instrText xml:space="preserve"> HYPERLINK "https://f-droid.org/en/packages/org.zakky.memopad/" </w:instrText>
            </w:r>
            <w:r w:rsidRPr="00D2068F">
              <w:rPr>
                <w:sz w:val="24"/>
                <w:szCs w:val="20"/>
              </w:rPr>
            </w:r>
            <w:r w:rsidRPr="00D2068F">
              <w:rPr>
                <w:sz w:val="24"/>
                <w:szCs w:val="20"/>
              </w:rPr>
              <w:fldChar w:fldCharType="separate"/>
            </w:r>
            <w:r w:rsidRPr="00D2068F">
              <w:rPr>
                <w:rStyle w:val="Hyperlink"/>
                <w:color w:val="auto"/>
                <w:sz w:val="24"/>
                <w:szCs w:val="20"/>
              </w:rPr>
              <w:t>https://f-droid.org/en/packages/org.zakky.memopad/</w:t>
            </w:r>
            <w:r w:rsidRPr="00D2068F">
              <w:rPr>
                <w:sz w:val="24"/>
                <w:szCs w:val="20"/>
              </w:rPr>
              <w:fldChar w:fldCharType="end"/>
            </w:r>
          </w:p>
        </w:tc>
      </w:tr>
      <w:tr w:rsidR="00DE1E1C" w14:paraId="15897E48" w14:textId="77777777" w:rsidTr="0043521D">
        <w:trPr>
          <w:ins w:id="2010" w:author="Thảo Phạm" w:date="2024-01-22T09:43:00Z"/>
        </w:trPr>
        <w:tc>
          <w:tcPr>
            <w:tcW w:w="709" w:type="dxa"/>
            <w:tcPrChange w:id="2011" w:author="Thảo Phạm" w:date="2024-01-22T10:28:00Z">
              <w:tcPr>
                <w:tcW w:w="643" w:type="dxa"/>
              </w:tcPr>
            </w:tcPrChange>
          </w:tcPr>
          <w:p w14:paraId="3E6658DD" w14:textId="77777777" w:rsidR="00DE1E1C" w:rsidRPr="007A4668" w:rsidRDefault="00DE1E1C" w:rsidP="0043521D">
            <w:pPr>
              <w:spacing w:before="120" w:after="120" w:line="240" w:lineRule="auto"/>
              <w:ind w:firstLine="0"/>
              <w:jc w:val="center"/>
              <w:rPr>
                <w:ins w:id="2012" w:author="Thảo Phạm" w:date="2024-01-22T09:43:00Z"/>
                <w:sz w:val="24"/>
                <w:szCs w:val="20"/>
              </w:rPr>
            </w:pPr>
            <w:ins w:id="2013" w:author="Thảo Phạm" w:date="2024-01-22T09:43:00Z">
              <w:r w:rsidRPr="007A4668">
                <w:rPr>
                  <w:sz w:val="24"/>
                  <w:szCs w:val="20"/>
                </w:rPr>
                <w:t>7</w:t>
              </w:r>
            </w:ins>
          </w:p>
        </w:tc>
        <w:tc>
          <w:tcPr>
            <w:tcW w:w="2126" w:type="dxa"/>
            <w:tcPrChange w:id="2014" w:author="Thảo Phạm" w:date="2024-01-22T10:28:00Z">
              <w:tcPr>
                <w:tcW w:w="2052" w:type="dxa"/>
              </w:tcPr>
            </w:tcPrChange>
          </w:tcPr>
          <w:p w14:paraId="776BF584" w14:textId="77777777" w:rsidR="00DE1E1C" w:rsidRPr="00D2068F" w:rsidRDefault="00DE1E1C" w:rsidP="0043521D">
            <w:pPr>
              <w:spacing w:before="120" w:after="120" w:line="240" w:lineRule="auto"/>
              <w:ind w:firstLine="0"/>
              <w:rPr>
                <w:ins w:id="2015" w:author="Thảo Phạm" w:date="2024-01-22T09:43:00Z"/>
                <w:b/>
                <w:sz w:val="24"/>
                <w:szCs w:val="20"/>
              </w:rPr>
            </w:pPr>
            <w:ins w:id="2016" w:author="Thảo Phạm" w:date="2024-01-22T09:48:00Z">
              <w:r w:rsidRPr="00D2068F">
                <w:rPr>
                  <w:b/>
                  <w:sz w:val="24"/>
                  <w:szCs w:val="20"/>
                </w:rPr>
                <w:t>Pocket Broomball</w:t>
              </w:r>
            </w:ins>
          </w:p>
        </w:tc>
        <w:tc>
          <w:tcPr>
            <w:tcW w:w="6705" w:type="dxa"/>
            <w:tcPrChange w:id="2017" w:author="Thảo Phạm" w:date="2024-01-22T10:28:00Z">
              <w:tcPr>
                <w:tcW w:w="6840" w:type="dxa"/>
                <w:gridSpan w:val="2"/>
              </w:tcPr>
            </w:tcPrChange>
          </w:tcPr>
          <w:p w14:paraId="03B6C3FD" w14:textId="77777777" w:rsidR="00DE1E1C" w:rsidRPr="00D2068F" w:rsidRDefault="00DE1E1C" w:rsidP="0043521D">
            <w:pPr>
              <w:spacing w:before="120" w:after="120" w:line="240" w:lineRule="auto"/>
              <w:ind w:firstLine="0"/>
              <w:rPr>
                <w:ins w:id="2018" w:author="Thảo Phạm" w:date="2024-01-22T09:43:00Z"/>
                <w:sz w:val="24"/>
                <w:szCs w:val="20"/>
              </w:rPr>
            </w:pPr>
            <w:r w:rsidRPr="00D2068F">
              <w:rPr>
                <w:sz w:val="24"/>
                <w:szCs w:val="20"/>
              </w:rPr>
              <w:fldChar w:fldCharType="begin"/>
            </w:r>
            <w:r w:rsidRPr="00D2068F">
              <w:rPr>
                <w:sz w:val="24"/>
                <w:szCs w:val="20"/>
              </w:rPr>
              <w:instrText xml:space="preserve"> HYPERLINK "https://f-droid.org/en/packages/com.simondalvai.pocketbroomball/" </w:instrText>
            </w:r>
            <w:r w:rsidRPr="00D2068F">
              <w:rPr>
                <w:sz w:val="24"/>
                <w:szCs w:val="20"/>
              </w:rPr>
            </w:r>
            <w:r w:rsidRPr="00D2068F">
              <w:rPr>
                <w:sz w:val="24"/>
                <w:szCs w:val="20"/>
              </w:rPr>
              <w:fldChar w:fldCharType="separate"/>
            </w:r>
            <w:r w:rsidRPr="00D2068F">
              <w:rPr>
                <w:rStyle w:val="Hyperlink"/>
                <w:color w:val="auto"/>
                <w:sz w:val="24"/>
                <w:szCs w:val="20"/>
              </w:rPr>
              <w:t>https://f-droid.org/en/packages/com.simondalvai.pocketbroomball/</w:t>
            </w:r>
            <w:r w:rsidRPr="00D2068F">
              <w:rPr>
                <w:sz w:val="24"/>
                <w:szCs w:val="20"/>
              </w:rPr>
              <w:fldChar w:fldCharType="end"/>
            </w:r>
          </w:p>
        </w:tc>
      </w:tr>
      <w:tr w:rsidR="00DE1E1C" w14:paraId="742F353A" w14:textId="77777777" w:rsidTr="0043521D">
        <w:trPr>
          <w:ins w:id="2019" w:author="Thảo Phạm" w:date="2024-01-22T09:43:00Z"/>
        </w:trPr>
        <w:tc>
          <w:tcPr>
            <w:tcW w:w="709" w:type="dxa"/>
            <w:tcPrChange w:id="2020" w:author="Thảo Phạm" w:date="2024-01-22T10:28:00Z">
              <w:tcPr>
                <w:tcW w:w="643" w:type="dxa"/>
              </w:tcPr>
            </w:tcPrChange>
          </w:tcPr>
          <w:p w14:paraId="56BE3A91" w14:textId="77777777" w:rsidR="00DE1E1C" w:rsidRPr="007A4668" w:rsidRDefault="00DE1E1C" w:rsidP="0043521D">
            <w:pPr>
              <w:spacing w:before="120" w:after="120" w:line="240" w:lineRule="auto"/>
              <w:ind w:firstLine="0"/>
              <w:jc w:val="center"/>
              <w:rPr>
                <w:ins w:id="2021" w:author="Thảo Phạm" w:date="2024-01-22T09:43:00Z"/>
                <w:sz w:val="24"/>
                <w:szCs w:val="20"/>
              </w:rPr>
            </w:pPr>
            <w:ins w:id="2022" w:author="Thảo Phạm" w:date="2024-01-22T09:43:00Z">
              <w:r w:rsidRPr="007A4668">
                <w:rPr>
                  <w:sz w:val="24"/>
                  <w:szCs w:val="20"/>
                </w:rPr>
                <w:t>8</w:t>
              </w:r>
            </w:ins>
          </w:p>
        </w:tc>
        <w:tc>
          <w:tcPr>
            <w:tcW w:w="2126" w:type="dxa"/>
            <w:tcPrChange w:id="2023" w:author="Thảo Phạm" w:date="2024-01-22T10:28:00Z">
              <w:tcPr>
                <w:tcW w:w="2052" w:type="dxa"/>
              </w:tcPr>
            </w:tcPrChange>
          </w:tcPr>
          <w:p w14:paraId="5AD99F2C" w14:textId="77777777" w:rsidR="00DE1E1C" w:rsidRPr="00D2068F" w:rsidRDefault="00DE1E1C" w:rsidP="0043521D">
            <w:pPr>
              <w:spacing w:before="120" w:after="120" w:line="240" w:lineRule="auto"/>
              <w:ind w:firstLine="0"/>
              <w:rPr>
                <w:ins w:id="2024" w:author="Thảo Phạm" w:date="2024-01-22T09:43:00Z"/>
                <w:b/>
                <w:sz w:val="24"/>
                <w:szCs w:val="20"/>
              </w:rPr>
            </w:pPr>
            <w:ins w:id="2025" w:author="Thảo Phạm" w:date="2024-01-22T09:47:00Z">
              <w:r w:rsidRPr="00D2068F">
                <w:rPr>
                  <w:b/>
                  <w:sz w:val="24"/>
                  <w:szCs w:val="20"/>
                </w:rPr>
                <w:t>Souvenirs</w:t>
              </w:r>
            </w:ins>
          </w:p>
        </w:tc>
        <w:tc>
          <w:tcPr>
            <w:tcW w:w="6705" w:type="dxa"/>
            <w:tcPrChange w:id="2026" w:author="Thảo Phạm" w:date="2024-01-22T10:28:00Z">
              <w:tcPr>
                <w:tcW w:w="6840" w:type="dxa"/>
                <w:gridSpan w:val="2"/>
              </w:tcPr>
            </w:tcPrChange>
          </w:tcPr>
          <w:p w14:paraId="69BC344C" w14:textId="77777777" w:rsidR="00DE1E1C" w:rsidRPr="00D2068F" w:rsidRDefault="00DE1E1C" w:rsidP="0043521D">
            <w:pPr>
              <w:spacing w:before="120" w:after="120" w:line="240" w:lineRule="auto"/>
              <w:ind w:firstLine="0"/>
              <w:rPr>
                <w:ins w:id="2027" w:author="Thảo Phạm" w:date="2024-01-22T09:43:00Z"/>
                <w:sz w:val="24"/>
                <w:szCs w:val="20"/>
              </w:rPr>
            </w:pPr>
            <w:r w:rsidRPr="00D2068F">
              <w:rPr>
                <w:sz w:val="24"/>
                <w:szCs w:val="20"/>
              </w:rPr>
              <w:fldChar w:fldCharType="begin"/>
            </w:r>
            <w:r w:rsidRPr="00D2068F">
              <w:rPr>
                <w:sz w:val="24"/>
                <w:szCs w:val="20"/>
              </w:rPr>
              <w:instrText xml:space="preserve"> HYPERLINK "https://f-droid.org/en/packages/fr.nuage.souvenirs/" </w:instrText>
            </w:r>
            <w:r w:rsidRPr="00D2068F">
              <w:rPr>
                <w:sz w:val="24"/>
                <w:szCs w:val="20"/>
              </w:rPr>
            </w:r>
            <w:r w:rsidRPr="00D2068F">
              <w:rPr>
                <w:sz w:val="24"/>
                <w:szCs w:val="20"/>
              </w:rPr>
              <w:fldChar w:fldCharType="separate"/>
            </w:r>
            <w:r w:rsidRPr="00D2068F">
              <w:rPr>
                <w:rStyle w:val="Hyperlink"/>
                <w:color w:val="auto"/>
                <w:sz w:val="24"/>
                <w:szCs w:val="20"/>
              </w:rPr>
              <w:t>https://f-droid.org/en/packages/fr.nuage.souvenirs/</w:t>
            </w:r>
            <w:r w:rsidRPr="00D2068F">
              <w:rPr>
                <w:sz w:val="24"/>
                <w:szCs w:val="20"/>
              </w:rPr>
              <w:fldChar w:fldCharType="end"/>
            </w:r>
          </w:p>
        </w:tc>
      </w:tr>
      <w:tr w:rsidR="00DE1E1C" w14:paraId="538ECFC8" w14:textId="77777777" w:rsidTr="0043521D">
        <w:trPr>
          <w:trHeight w:val="269"/>
          <w:ins w:id="2028" w:author="Thảo Phạm" w:date="2024-01-22T09:43:00Z"/>
          <w:trPrChange w:id="2029" w:author="Thảo Phạm" w:date="2024-01-22T10:28:00Z">
            <w:trPr>
              <w:trHeight w:val="269"/>
            </w:trPr>
          </w:trPrChange>
        </w:trPr>
        <w:tc>
          <w:tcPr>
            <w:tcW w:w="709" w:type="dxa"/>
            <w:tcPrChange w:id="2030" w:author="Thảo Phạm" w:date="2024-01-22T10:28:00Z">
              <w:tcPr>
                <w:tcW w:w="643" w:type="dxa"/>
              </w:tcPr>
            </w:tcPrChange>
          </w:tcPr>
          <w:p w14:paraId="5219E84E" w14:textId="77777777" w:rsidR="00DE1E1C" w:rsidRPr="007A4668" w:rsidRDefault="00DE1E1C" w:rsidP="0043521D">
            <w:pPr>
              <w:spacing w:before="120" w:after="120" w:line="240" w:lineRule="auto"/>
              <w:ind w:firstLine="0"/>
              <w:jc w:val="center"/>
              <w:rPr>
                <w:ins w:id="2031" w:author="Thảo Phạm" w:date="2024-01-22T09:43:00Z"/>
                <w:sz w:val="24"/>
                <w:szCs w:val="20"/>
              </w:rPr>
            </w:pPr>
            <w:ins w:id="2032" w:author="Thảo Phạm" w:date="2024-01-22T09:43:00Z">
              <w:r w:rsidRPr="007A4668">
                <w:rPr>
                  <w:sz w:val="24"/>
                  <w:szCs w:val="20"/>
                </w:rPr>
                <w:t>9</w:t>
              </w:r>
            </w:ins>
          </w:p>
        </w:tc>
        <w:tc>
          <w:tcPr>
            <w:tcW w:w="2126" w:type="dxa"/>
            <w:tcPrChange w:id="2033" w:author="Thảo Phạm" w:date="2024-01-22T10:28:00Z">
              <w:tcPr>
                <w:tcW w:w="2052" w:type="dxa"/>
              </w:tcPr>
            </w:tcPrChange>
          </w:tcPr>
          <w:p w14:paraId="46F1EA74" w14:textId="77777777" w:rsidR="00DE1E1C" w:rsidRPr="00D2068F" w:rsidRDefault="00DE1E1C" w:rsidP="0043521D">
            <w:pPr>
              <w:spacing w:before="120" w:after="120" w:line="240" w:lineRule="auto"/>
              <w:ind w:firstLine="0"/>
              <w:rPr>
                <w:ins w:id="2034" w:author="Thảo Phạm" w:date="2024-01-22T09:43:00Z"/>
                <w:b/>
                <w:sz w:val="24"/>
                <w:szCs w:val="20"/>
              </w:rPr>
            </w:pPr>
            <w:ins w:id="2035" w:author="Thảo Phạm" w:date="2024-01-22T09:43:00Z">
              <w:r w:rsidRPr="00D2068F">
                <w:rPr>
                  <w:b/>
                  <w:sz w:val="24"/>
                  <w:szCs w:val="20"/>
                </w:rPr>
                <w:t>TextPad</w:t>
              </w:r>
            </w:ins>
          </w:p>
        </w:tc>
        <w:tc>
          <w:tcPr>
            <w:tcW w:w="6705" w:type="dxa"/>
            <w:tcPrChange w:id="2036" w:author="Thảo Phạm" w:date="2024-01-22T10:28:00Z">
              <w:tcPr>
                <w:tcW w:w="6840" w:type="dxa"/>
                <w:gridSpan w:val="2"/>
              </w:tcPr>
            </w:tcPrChange>
          </w:tcPr>
          <w:p w14:paraId="49BC301E" w14:textId="77777777" w:rsidR="00DE1E1C" w:rsidRPr="00D2068F" w:rsidRDefault="00DE1E1C" w:rsidP="0043521D">
            <w:pPr>
              <w:spacing w:before="120" w:after="120" w:line="240" w:lineRule="auto"/>
              <w:ind w:firstLine="0"/>
              <w:rPr>
                <w:ins w:id="2037" w:author="Thảo Phạm" w:date="2024-01-22T09:43:00Z"/>
                <w:sz w:val="24"/>
                <w:szCs w:val="20"/>
              </w:rPr>
            </w:pPr>
            <w:r w:rsidRPr="00D2068F">
              <w:rPr>
                <w:sz w:val="24"/>
                <w:szCs w:val="20"/>
              </w:rPr>
              <w:fldChar w:fldCharType="begin"/>
            </w:r>
            <w:r w:rsidRPr="00D2068F">
              <w:rPr>
                <w:sz w:val="24"/>
                <w:szCs w:val="20"/>
              </w:rPr>
              <w:instrText xml:space="preserve"> HYPERLINK "https://f-droid.org/en/packages/com.maxistar.textpad/" </w:instrText>
            </w:r>
            <w:r w:rsidRPr="00D2068F">
              <w:rPr>
                <w:sz w:val="24"/>
                <w:szCs w:val="20"/>
              </w:rPr>
            </w:r>
            <w:r w:rsidRPr="00D2068F">
              <w:rPr>
                <w:sz w:val="24"/>
                <w:szCs w:val="20"/>
              </w:rPr>
              <w:fldChar w:fldCharType="separate"/>
            </w:r>
            <w:r w:rsidRPr="00D2068F">
              <w:rPr>
                <w:rStyle w:val="Hyperlink"/>
                <w:color w:val="auto"/>
                <w:sz w:val="24"/>
                <w:szCs w:val="20"/>
              </w:rPr>
              <w:t>https://f-droid.org/en/packages/com.maxistar.textpad/</w:t>
            </w:r>
            <w:r w:rsidRPr="00D2068F">
              <w:rPr>
                <w:sz w:val="24"/>
                <w:szCs w:val="20"/>
              </w:rPr>
              <w:fldChar w:fldCharType="end"/>
            </w:r>
          </w:p>
        </w:tc>
      </w:tr>
      <w:tr w:rsidR="00DE1E1C" w14:paraId="67D950AF" w14:textId="77777777" w:rsidTr="0043521D">
        <w:trPr>
          <w:trHeight w:val="359"/>
          <w:ins w:id="2038" w:author="Thảo Phạm" w:date="2024-01-22T09:43:00Z"/>
          <w:trPrChange w:id="2039" w:author="Thảo Phạm" w:date="2024-01-22T10:28:00Z">
            <w:trPr>
              <w:trHeight w:val="359"/>
            </w:trPr>
          </w:trPrChange>
        </w:trPr>
        <w:tc>
          <w:tcPr>
            <w:tcW w:w="709" w:type="dxa"/>
            <w:tcPrChange w:id="2040" w:author="Thảo Phạm" w:date="2024-01-22T10:28:00Z">
              <w:tcPr>
                <w:tcW w:w="643" w:type="dxa"/>
              </w:tcPr>
            </w:tcPrChange>
          </w:tcPr>
          <w:p w14:paraId="28C6002D" w14:textId="77777777" w:rsidR="00DE1E1C" w:rsidRPr="007A4668" w:rsidRDefault="00DE1E1C" w:rsidP="0043521D">
            <w:pPr>
              <w:spacing w:before="120" w:after="120" w:line="240" w:lineRule="auto"/>
              <w:ind w:firstLine="0"/>
              <w:jc w:val="center"/>
              <w:rPr>
                <w:ins w:id="2041" w:author="Thảo Phạm" w:date="2024-01-22T09:43:00Z"/>
                <w:sz w:val="24"/>
                <w:szCs w:val="20"/>
              </w:rPr>
            </w:pPr>
            <w:ins w:id="2042" w:author="Thảo Phạm" w:date="2024-01-22T09:43:00Z">
              <w:r w:rsidRPr="007A4668">
                <w:rPr>
                  <w:sz w:val="24"/>
                  <w:szCs w:val="20"/>
                </w:rPr>
                <w:t>10</w:t>
              </w:r>
            </w:ins>
          </w:p>
        </w:tc>
        <w:tc>
          <w:tcPr>
            <w:tcW w:w="2126" w:type="dxa"/>
            <w:tcPrChange w:id="2043" w:author="Thảo Phạm" w:date="2024-01-22T10:28:00Z">
              <w:tcPr>
                <w:tcW w:w="2052" w:type="dxa"/>
              </w:tcPr>
            </w:tcPrChange>
          </w:tcPr>
          <w:p w14:paraId="4F0193FD" w14:textId="77777777" w:rsidR="00DE1E1C" w:rsidRPr="00D2068F" w:rsidRDefault="00DE1E1C" w:rsidP="0043521D">
            <w:pPr>
              <w:spacing w:before="120" w:after="120" w:line="240" w:lineRule="auto"/>
              <w:ind w:firstLine="0"/>
              <w:rPr>
                <w:ins w:id="2044" w:author="Thảo Phạm" w:date="2024-01-22T09:43:00Z"/>
                <w:b/>
                <w:sz w:val="24"/>
                <w:szCs w:val="20"/>
              </w:rPr>
            </w:pPr>
            <w:ins w:id="2045" w:author="Thảo Phạm" w:date="2024-01-22T09:52:00Z">
              <w:r w:rsidRPr="00D2068F">
                <w:rPr>
                  <w:b/>
                  <w:sz w:val="24"/>
                  <w:szCs w:val="20"/>
                </w:rPr>
                <w:t>Zen</w:t>
              </w:r>
            </w:ins>
            <w:r w:rsidRPr="00D2068F">
              <w:rPr>
                <w:b/>
                <w:sz w:val="24"/>
                <w:szCs w:val="20"/>
              </w:rPr>
              <w:t xml:space="preserve"> </w:t>
            </w:r>
          </w:p>
        </w:tc>
        <w:tc>
          <w:tcPr>
            <w:tcW w:w="6705" w:type="dxa"/>
            <w:tcPrChange w:id="2046" w:author="Thảo Phạm" w:date="2024-01-22T10:28:00Z">
              <w:tcPr>
                <w:tcW w:w="6840" w:type="dxa"/>
                <w:gridSpan w:val="2"/>
              </w:tcPr>
            </w:tcPrChange>
          </w:tcPr>
          <w:p w14:paraId="0A97425B" w14:textId="77777777" w:rsidR="00DE1E1C" w:rsidRPr="00D2068F" w:rsidRDefault="00DE1E1C">
            <w:pPr>
              <w:keepNext/>
              <w:spacing w:before="120" w:after="120" w:line="240" w:lineRule="auto"/>
              <w:ind w:firstLine="0"/>
              <w:rPr>
                <w:ins w:id="2047" w:author="Thảo Phạm" w:date="2024-01-22T09:43:00Z"/>
                <w:sz w:val="24"/>
                <w:szCs w:val="20"/>
              </w:rPr>
              <w:pPrChange w:id="2048" w:author="Thảo Phạm" w:date="2024-01-22T11:35:00Z">
                <w:pPr>
                  <w:spacing w:before="120" w:after="120" w:line="240" w:lineRule="auto"/>
                  <w:ind w:firstLine="0"/>
                </w:pPr>
              </w:pPrChange>
            </w:pPr>
            <w:r w:rsidRPr="00D2068F">
              <w:rPr>
                <w:sz w:val="24"/>
                <w:szCs w:val="20"/>
              </w:rPr>
              <w:fldChar w:fldCharType="begin"/>
            </w:r>
            <w:r w:rsidRPr="00D2068F">
              <w:rPr>
                <w:sz w:val="24"/>
                <w:szCs w:val="20"/>
              </w:rPr>
              <w:instrText xml:space="preserve"> HYPERLINK "https://f-droid.org/en/packages/zen.meditation.android/" </w:instrText>
            </w:r>
            <w:r w:rsidRPr="00D2068F">
              <w:rPr>
                <w:sz w:val="24"/>
                <w:szCs w:val="20"/>
              </w:rPr>
            </w:r>
            <w:r w:rsidRPr="00D2068F">
              <w:rPr>
                <w:sz w:val="24"/>
                <w:szCs w:val="20"/>
              </w:rPr>
              <w:fldChar w:fldCharType="separate"/>
            </w:r>
            <w:r w:rsidRPr="00D2068F">
              <w:rPr>
                <w:rStyle w:val="Hyperlink"/>
                <w:color w:val="auto"/>
                <w:sz w:val="24"/>
                <w:szCs w:val="20"/>
              </w:rPr>
              <w:t>https://f-droid.org/en/packages/zen.meditation.android/</w:t>
            </w:r>
            <w:r w:rsidRPr="00D2068F">
              <w:rPr>
                <w:sz w:val="24"/>
                <w:szCs w:val="20"/>
              </w:rPr>
              <w:fldChar w:fldCharType="end"/>
            </w:r>
          </w:p>
        </w:tc>
      </w:tr>
    </w:tbl>
    <w:bookmarkEnd w:id="1957"/>
    <w:p w14:paraId="65485D15" w14:textId="5CA8803A" w:rsidR="00DE1E1C" w:rsidRPr="00DE1E1C" w:rsidRDefault="00DE1E1C" w:rsidP="00DE1E1C">
      <w:pPr>
        <w:pStyle w:val="Caption"/>
        <w:jc w:val="center"/>
        <w:rPr>
          <w:b/>
          <w:bCs/>
          <w:i w:val="0"/>
          <w:iCs w:val="0"/>
          <w:color w:val="auto"/>
          <w:sz w:val="26"/>
          <w:szCs w:val="26"/>
        </w:rPr>
      </w:pPr>
      <w:r w:rsidRPr="00DE1E1C">
        <w:rPr>
          <w:b/>
          <w:bCs/>
          <w:i w:val="0"/>
          <w:iCs w:val="0"/>
          <w:color w:val="auto"/>
          <w:sz w:val="26"/>
          <w:szCs w:val="26"/>
        </w:rPr>
        <w:t xml:space="preserve">Bảng 4. </w:t>
      </w:r>
      <w:r w:rsidRPr="00DE1E1C">
        <w:rPr>
          <w:b/>
          <w:bCs/>
          <w:i w:val="0"/>
          <w:iCs w:val="0"/>
          <w:color w:val="auto"/>
          <w:sz w:val="26"/>
          <w:szCs w:val="26"/>
        </w:rPr>
        <w:fldChar w:fldCharType="begin"/>
      </w:r>
      <w:r w:rsidRPr="00DE1E1C">
        <w:rPr>
          <w:b/>
          <w:bCs/>
          <w:i w:val="0"/>
          <w:iCs w:val="0"/>
          <w:color w:val="auto"/>
          <w:sz w:val="26"/>
          <w:szCs w:val="26"/>
        </w:rPr>
        <w:instrText xml:space="preserve"> SEQ Bảng_4. \* ARABIC </w:instrText>
      </w:r>
      <w:r w:rsidRPr="00DE1E1C">
        <w:rPr>
          <w:b/>
          <w:bCs/>
          <w:i w:val="0"/>
          <w:iCs w:val="0"/>
          <w:color w:val="auto"/>
          <w:sz w:val="26"/>
          <w:szCs w:val="26"/>
        </w:rPr>
        <w:fldChar w:fldCharType="separate"/>
      </w:r>
      <w:r w:rsidRPr="00DE1E1C">
        <w:rPr>
          <w:b/>
          <w:bCs/>
          <w:i w:val="0"/>
          <w:iCs w:val="0"/>
          <w:noProof/>
          <w:color w:val="auto"/>
          <w:sz w:val="26"/>
          <w:szCs w:val="26"/>
        </w:rPr>
        <w:t>1</w:t>
      </w:r>
      <w:r w:rsidRPr="00DE1E1C">
        <w:rPr>
          <w:b/>
          <w:bCs/>
          <w:i w:val="0"/>
          <w:iCs w:val="0"/>
          <w:color w:val="auto"/>
          <w:sz w:val="26"/>
          <w:szCs w:val="26"/>
        </w:rPr>
        <w:fldChar w:fldCharType="end"/>
      </w:r>
      <w:r w:rsidRPr="00DE1E1C">
        <w:rPr>
          <w:b/>
          <w:bCs/>
          <w:i w:val="0"/>
          <w:iCs w:val="0"/>
          <w:color w:val="auto"/>
          <w:sz w:val="26"/>
          <w:szCs w:val="26"/>
        </w:rPr>
        <w:t>: Các ứng dụng mã nguồn mở</w:t>
      </w:r>
    </w:p>
    <w:p w14:paraId="03B76F00" w14:textId="5D3403C3" w:rsidR="00D8262D" w:rsidDel="005449FD" w:rsidRDefault="00630E19" w:rsidP="00DE1E1C">
      <w:pPr>
        <w:rPr>
          <w:del w:id="2049" w:author="Thảo Phạm" w:date="2024-01-22T09:53:00Z"/>
        </w:rPr>
      </w:pPr>
      <w:ins w:id="2050" w:author="Thảo Phạm" w:date="2024-01-22T09:43:00Z">
        <w:r>
          <w:t xml:space="preserve">Các ứng dụng này </w:t>
        </w:r>
      </w:ins>
      <w:ins w:id="2051" w:author="Thảo Phạm" w:date="2024-01-22T11:36:00Z">
        <w:r w:rsidR="00C67B09">
          <w:t xml:space="preserve">đều </w:t>
        </w:r>
      </w:ins>
      <w:ins w:id="2052" w:author="Thảo Phạm" w:date="2024-01-22T09:43:00Z">
        <w:r>
          <w:t>đư</w:t>
        </w:r>
      </w:ins>
      <w:ins w:id="2053" w:author="Thảo Phạm" w:date="2024-01-22T11:36:00Z">
        <w:r w:rsidR="00C67B09">
          <w:t>ợ</w:t>
        </w:r>
      </w:ins>
      <w:ins w:id="2054" w:author="Thảo Phạm" w:date="2024-01-22T09:43:00Z">
        <w:r>
          <w:t xml:space="preserve">c lấy mã nguồn từ một trang ứng dụng https://f-droid.org/. </w:t>
        </w:r>
        <w:r w:rsidRPr="00694649">
          <w:t xml:space="preserve">F-Droid là một danh mục có thể cài đặt gồm các ứng dụng dành </w:t>
        </w:r>
      </w:ins>
      <w:ins w:id="2055" w:author="Thảo Phạm" w:date="2024-01-22T11:36:00Z">
        <w:r w:rsidR="00C67B09">
          <w:t xml:space="preserve">riêng </w:t>
        </w:r>
      </w:ins>
      <w:ins w:id="2056" w:author="Thảo Phạm" w:date="2024-01-22T09:43:00Z">
        <w:r w:rsidRPr="00694649">
          <w:t>cho nền tảng Android</w:t>
        </w:r>
      </w:ins>
      <w:ins w:id="2057" w:author="Thảo Phạm" w:date="2024-01-22T11:36:00Z">
        <w:r w:rsidR="00653DC6">
          <w:t xml:space="preserve"> với sự tải xuống đơn giản, </w:t>
        </w:r>
      </w:ins>
      <w:ins w:id="2058" w:author="Thảo Phạm" w:date="2024-01-22T09:43:00Z">
        <w:r w:rsidRPr="00694649">
          <w:t>dễ dàng duyệt, cài đặt và theo dõi các bản cập nhật trên thiết bị.</w:t>
        </w:r>
      </w:ins>
      <w:ins w:id="2059" w:author="PT Thảo" w:date="2024-01-21T05:22:00Z">
        <w:del w:id="2060" w:author="Thảo Phạm" w:date="2024-01-22T09:53:00Z">
          <w:r w:rsidR="00D8262D" w:rsidDel="00D34733">
            <w:delText xml:space="preserve">Sau khi cài đặt và đã có mã nguồn các ứng dụng, sử dụng Jacoco để xây dựng lại </w:delText>
          </w:r>
        </w:del>
      </w:ins>
      <w:ins w:id="2061" w:author="PT Thảo" w:date="2024-01-21T05:26:00Z">
        <w:del w:id="2062" w:author="Thảo Phạm" w:date="2024-01-22T09:53:00Z">
          <w:r w:rsidR="008F03B8" w:rsidDel="00D34733">
            <w:delText>tập tin</w:delText>
          </w:r>
        </w:del>
      </w:ins>
      <w:ins w:id="2063" w:author="PT Thảo" w:date="2024-01-21T05:22:00Z">
        <w:del w:id="2064" w:author="Thảo Phạm" w:date="2024-01-22T09:53:00Z">
          <w:r w:rsidR="00D8262D" w:rsidDel="00D34733">
            <w:delText xml:space="preserve"> apk</w:delText>
          </w:r>
        </w:del>
      </w:ins>
      <w:ins w:id="2065" w:author="PT Thảo" w:date="2024-01-21T05:23:00Z">
        <w:del w:id="2066" w:author="Thảo Phạm" w:date="2024-01-22T09:53:00Z">
          <w:r w:rsidR="00D8262D" w:rsidDel="00D34733">
            <w:delText xml:space="preserve"> nhằm phục vụ cho việc đo độ bao phủ mã nguồn. Các bước xây dựng lại apk:</w:delText>
          </w:r>
        </w:del>
      </w:ins>
    </w:p>
    <w:p w14:paraId="01EEE332" w14:textId="732645B6" w:rsidR="008F03B8" w:rsidRPr="00D34733" w:rsidDel="00D34733" w:rsidRDefault="008F03B8">
      <w:pPr>
        <w:rPr>
          <w:ins w:id="2067" w:author="PT Thảo" w:date="2024-01-21T05:30:00Z"/>
          <w:del w:id="2068" w:author="Thảo Phạm" w:date="2024-01-22T09:53:00Z"/>
        </w:rPr>
        <w:pPrChange w:id="2069" w:author="Thảo Phạm" w:date="2024-01-22T09:53:00Z">
          <w:pPr>
            <w:pStyle w:val="ListParagraph"/>
            <w:numPr>
              <w:ilvl w:val="0"/>
              <w:numId w:val="57"/>
            </w:numPr>
            <w:ind w:left="1287" w:hanging="360"/>
            <w:jc w:val="both"/>
          </w:pPr>
        </w:pPrChange>
      </w:pPr>
      <w:ins w:id="2070" w:author="PT Thảo" w:date="2024-01-21T05:24:00Z">
        <w:del w:id="2071" w:author="Thảo Phạm" w:date="2024-01-22T09:53:00Z">
          <w:r w:rsidDel="00D34733">
            <w:rPr>
              <w:bCs/>
            </w:rPr>
            <w:delText xml:space="preserve">Đầu tiên, xây dựng một thư viện </w:delText>
          </w:r>
        </w:del>
      </w:ins>
      <w:ins w:id="2072" w:author="PT Thảo" w:date="2024-01-21T05:25:00Z">
        <w:del w:id="2073" w:author="Thảo Phạm" w:date="2024-01-22T09:53:00Z">
          <w:r w:rsidDel="00D34733">
            <w:rPr>
              <w:bCs/>
            </w:rPr>
            <w:delText>để lấy ra các tập tin đuôi .ec chứa thông tin bao phủ mã nguồn.</w:delText>
          </w:r>
        </w:del>
      </w:ins>
    </w:p>
    <w:p w14:paraId="726FAE8D" w14:textId="56758D96" w:rsidR="008F03B8" w:rsidDel="00D34733" w:rsidRDefault="008F03B8">
      <w:pPr>
        <w:rPr>
          <w:ins w:id="2074" w:author="PT Thảo" w:date="2024-01-21T05:31:00Z"/>
          <w:del w:id="2075" w:author="Thảo Phạm" w:date="2024-01-22T09:53:00Z"/>
        </w:rPr>
        <w:pPrChange w:id="2076" w:author="Thảo Phạm" w:date="2024-01-22T09:53:00Z">
          <w:pPr>
            <w:pStyle w:val="ListParagraph"/>
            <w:numPr>
              <w:ilvl w:val="0"/>
              <w:numId w:val="0"/>
            </w:numPr>
            <w:ind w:left="1287"/>
            <w:jc w:val="both"/>
          </w:pPr>
        </w:pPrChange>
      </w:pPr>
      <w:ins w:id="2077" w:author="PT Thảo" w:date="2024-01-21T05:30:00Z">
        <w:del w:id="2078" w:author="Thảo Phạm" w:date="2024-01-22T09:53:00Z">
          <w:r w:rsidRPr="00E30005" w:rsidDel="00D34733">
            <w:rPr>
              <w:noProof/>
            </w:rPr>
            <w:drawing>
              <wp:inline distT="0" distB="0" distL="0" distR="0" wp14:anchorId="2B797206" wp14:editId="5B814F38">
                <wp:extent cx="3006410" cy="3048000"/>
                <wp:effectExtent l="0" t="0" r="3810" b="0"/>
                <wp:docPr id="4144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9233" name=""/>
                        <pic:cNvPicPr/>
                      </pic:nvPicPr>
                      <pic:blipFill>
                        <a:blip r:embed="rId18"/>
                        <a:stretch>
                          <a:fillRect/>
                        </a:stretch>
                      </pic:blipFill>
                      <pic:spPr>
                        <a:xfrm>
                          <a:off x="0" y="0"/>
                          <a:ext cx="3019268" cy="3061036"/>
                        </a:xfrm>
                        <a:prstGeom prst="rect">
                          <a:avLst/>
                        </a:prstGeom>
                      </pic:spPr>
                    </pic:pic>
                  </a:graphicData>
                </a:graphic>
              </wp:inline>
            </w:drawing>
          </w:r>
        </w:del>
      </w:ins>
    </w:p>
    <w:p w14:paraId="1EF6E2AF" w14:textId="74BA63D8" w:rsidR="008F03B8" w:rsidRPr="00D34733" w:rsidDel="00D34733" w:rsidRDefault="008F03B8">
      <w:pPr>
        <w:rPr>
          <w:ins w:id="2079" w:author="PT Thảo" w:date="2024-01-21T05:25:00Z"/>
          <w:del w:id="2080" w:author="Thảo Phạm" w:date="2024-01-22T09:53:00Z"/>
          <w:szCs w:val="26"/>
        </w:rPr>
        <w:pPrChange w:id="2081" w:author="Thảo Phạm" w:date="2024-01-22T09:53:00Z">
          <w:pPr>
            <w:pStyle w:val="ListParagraph"/>
            <w:numPr>
              <w:ilvl w:val="0"/>
              <w:numId w:val="57"/>
            </w:numPr>
            <w:ind w:left="1287" w:hanging="360"/>
            <w:jc w:val="both"/>
          </w:pPr>
        </w:pPrChange>
      </w:pPr>
      <w:ins w:id="2082" w:author="PT Thảo" w:date="2024-01-21T05:31:00Z">
        <w:del w:id="2083" w:author="Thảo Phạm" w:date="2024-01-22T09:53:00Z">
          <w:r w:rsidRPr="00072D3B" w:rsidDel="00D34733">
            <w:rPr>
              <w:i/>
              <w:iCs/>
              <w:szCs w:val="26"/>
            </w:rPr>
            <w:delText xml:space="preserve">Hình 4. </w:delText>
          </w:r>
          <w:r w:rsidRPr="00072D3B" w:rsidDel="00D34733">
            <w:rPr>
              <w:i/>
              <w:iCs/>
              <w:szCs w:val="26"/>
            </w:rPr>
            <w:fldChar w:fldCharType="begin"/>
          </w:r>
          <w:r w:rsidRPr="00072D3B" w:rsidDel="00D34733">
            <w:rPr>
              <w:i/>
              <w:iCs/>
              <w:szCs w:val="26"/>
            </w:rPr>
            <w:delInstrText xml:space="preserve"> SEQ Hình_4. \* ARABIC </w:delInstrText>
          </w:r>
        </w:del>
      </w:ins>
      <w:del w:id="2084" w:author="Thảo Phạm" w:date="2024-01-22T09:53:00Z">
        <w:r w:rsidRPr="00072D3B" w:rsidDel="00D34733">
          <w:rPr>
            <w:i/>
            <w:iCs/>
            <w:szCs w:val="26"/>
          </w:rPr>
          <w:fldChar w:fldCharType="separate"/>
        </w:r>
      </w:del>
      <w:ins w:id="2085" w:author="PT Thảo" w:date="2024-01-21T05:31:00Z">
        <w:del w:id="2086" w:author="Thảo Phạm" w:date="2024-01-22T09:53:00Z">
          <w:r w:rsidRPr="00072D3B" w:rsidDel="00D34733">
            <w:rPr>
              <w:i/>
              <w:iCs/>
              <w:noProof/>
              <w:szCs w:val="26"/>
            </w:rPr>
            <w:delText>2</w:delText>
          </w:r>
          <w:r w:rsidRPr="00072D3B" w:rsidDel="00D34733">
            <w:rPr>
              <w:i/>
              <w:iCs/>
              <w:szCs w:val="26"/>
            </w:rPr>
            <w:fldChar w:fldCharType="end"/>
          </w:r>
          <w:r w:rsidRPr="00072D3B" w:rsidDel="00D34733">
            <w:rPr>
              <w:i/>
              <w:iCs/>
              <w:szCs w:val="26"/>
            </w:rPr>
            <w:delText>: Thư viện coveragelib</w:delText>
          </w:r>
        </w:del>
      </w:ins>
    </w:p>
    <w:p w14:paraId="4DB6C0C0" w14:textId="671BD4A8" w:rsidR="00D8262D" w:rsidRPr="00D34733" w:rsidDel="00D34733" w:rsidRDefault="008F03B8">
      <w:pPr>
        <w:rPr>
          <w:ins w:id="2087" w:author="PT Thảo" w:date="2024-01-21T05:33:00Z"/>
          <w:del w:id="2088" w:author="Thảo Phạm" w:date="2024-01-22T09:53:00Z"/>
        </w:rPr>
        <w:pPrChange w:id="2089" w:author="Thảo Phạm" w:date="2024-01-22T09:53:00Z">
          <w:pPr>
            <w:pStyle w:val="ListParagraph"/>
            <w:numPr>
              <w:ilvl w:val="0"/>
              <w:numId w:val="57"/>
            </w:numPr>
            <w:ind w:left="1287" w:hanging="360"/>
            <w:jc w:val="both"/>
          </w:pPr>
        </w:pPrChange>
      </w:pPr>
      <w:ins w:id="2090" w:author="PT Thảo" w:date="2024-01-21T05:25:00Z">
        <w:del w:id="2091" w:author="Thảo Phạm" w:date="2024-01-22T09:53:00Z">
          <w:r w:rsidDel="00D34733">
            <w:rPr>
              <w:bCs/>
            </w:rPr>
            <w:delText>Cấu hình cho t</w:delText>
          </w:r>
        </w:del>
      </w:ins>
      <w:ins w:id="2092" w:author="PT Thảo" w:date="2024-01-21T05:26:00Z">
        <w:del w:id="2093" w:author="Thảo Phạm" w:date="2024-01-22T09:53:00Z">
          <w:r w:rsidDel="00D34733">
            <w:rPr>
              <w:bCs/>
            </w:rPr>
            <w:delText>ập</w:delText>
          </w:r>
        </w:del>
      </w:ins>
      <w:ins w:id="2094" w:author="PT Thảo" w:date="2024-01-21T05:25:00Z">
        <w:del w:id="2095" w:author="Thảo Phạm" w:date="2024-01-22T09:53:00Z">
          <w:r w:rsidDel="00D34733">
            <w:rPr>
              <w:bCs/>
            </w:rPr>
            <w:delText xml:space="preserve"> tin </w:delText>
          </w:r>
        </w:del>
      </w:ins>
      <w:ins w:id="2096" w:author="PT Thảo" w:date="2024-01-21T05:26:00Z">
        <w:del w:id="2097" w:author="Thảo Phạm" w:date="2024-01-22T09:53:00Z">
          <w:r w:rsidDel="00D34733">
            <w:rPr>
              <w:bCs/>
            </w:rPr>
            <w:delText>build.grade</w:delText>
          </w:r>
        </w:del>
      </w:ins>
      <w:ins w:id="2098" w:author="PT Thảo" w:date="2024-01-21T05:33:00Z">
        <w:del w:id="2099" w:author="Thảo Phạm" w:date="2024-01-22T09:53:00Z">
          <w:r w:rsidDel="00D34733">
            <w:rPr>
              <w:bCs/>
            </w:rPr>
            <w:delText>:</w:delText>
          </w:r>
        </w:del>
      </w:ins>
    </w:p>
    <w:p w14:paraId="02A9C37C" w14:textId="66D11C22" w:rsidR="008F03B8" w:rsidRPr="00D34733" w:rsidDel="00D34733" w:rsidRDefault="00D01BC2">
      <w:pPr>
        <w:rPr>
          <w:ins w:id="2100" w:author="PT Thảo" w:date="2024-01-21T05:35:00Z"/>
          <w:del w:id="2101" w:author="Thảo Phạm" w:date="2024-01-22T09:53:00Z"/>
        </w:rPr>
        <w:pPrChange w:id="2102" w:author="Thảo Phạm" w:date="2024-01-22T09:53:00Z">
          <w:pPr>
            <w:pStyle w:val="ListParagraph"/>
            <w:numPr>
              <w:ilvl w:val="0"/>
              <w:numId w:val="73"/>
            </w:numPr>
            <w:ind w:left="2007" w:hanging="360"/>
            <w:jc w:val="both"/>
          </w:pPr>
        </w:pPrChange>
      </w:pPr>
      <w:ins w:id="2103" w:author="PT Thảo" w:date="2024-01-21T05:34:00Z">
        <w:del w:id="2104" w:author="Thảo Phạm" w:date="2024-01-22T09:53:00Z">
          <w:r w:rsidDel="00D34733">
            <w:rPr>
              <w:bCs/>
            </w:rPr>
            <w:delText>Sử dụng Jacoco và th</w:delText>
          </w:r>
        </w:del>
      </w:ins>
      <w:ins w:id="2105" w:author="PT Thảo" w:date="2024-01-21T05:35:00Z">
        <w:del w:id="2106" w:author="Thảo Phạm" w:date="2024-01-22T09:53:00Z">
          <w:r w:rsidDel="00D34733">
            <w:rPr>
              <w:bCs/>
            </w:rPr>
            <w:delText>ê</w:delText>
          </w:r>
        </w:del>
      </w:ins>
      <w:ins w:id="2107" w:author="PT Thảo" w:date="2024-01-21T05:34:00Z">
        <w:del w:id="2108" w:author="Thảo Phạm" w:date="2024-01-22T09:53:00Z">
          <w:r w:rsidDel="00D34733">
            <w:rPr>
              <w:bCs/>
            </w:rPr>
            <w:delText>m tính năng đo độ bao phủ:</w:delText>
          </w:r>
        </w:del>
      </w:ins>
    </w:p>
    <w:p w14:paraId="194C4E33" w14:textId="79F48705" w:rsidR="00D01BC2" w:rsidRPr="00D01BC2" w:rsidDel="00D34733" w:rsidRDefault="00D01BC2">
      <w:pPr>
        <w:rPr>
          <w:ins w:id="2109" w:author="PT Thảo" w:date="2024-01-21T05:35:00Z"/>
          <w:del w:id="2110" w:author="Thảo Phạm" w:date="2024-01-22T09:53:00Z"/>
          <w:rFonts w:ascii="Courier New" w:eastAsia="Times New Roman" w:hAnsi="Courier New" w:cs="Courier New"/>
          <w:b/>
          <w:color w:val="080808"/>
          <w:sz w:val="20"/>
          <w:szCs w:val="20"/>
          <w14:ligatures w14:val="none"/>
          <w:rPrChange w:id="2111" w:author="PT Thảo" w:date="2024-01-21T05:36:00Z">
            <w:rPr>
              <w:ins w:id="2112" w:author="PT Thảo" w:date="2024-01-21T05:35:00Z"/>
              <w:del w:id="2113" w:author="Thảo Phạm" w:date="2024-01-22T09:53:00Z"/>
              <w:b w:val="0"/>
              <w:bCs/>
            </w:rPr>
          </w:rPrChange>
        </w:rPr>
        <w:pPrChange w:id="2114" w:author="Thảo Phạm" w:date="2024-01-22T09:53:00Z">
          <w:pPr>
            <w:pStyle w:val="ListParagraph"/>
            <w:numPr>
              <w:ilvl w:val="0"/>
              <w:numId w:val="73"/>
            </w:numPr>
            <w:ind w:left="2007" w:hanging="360"/>
            <w:jc w:val="both"/>
          </w:pPr>
        </w:pPrChange>
      </w:pPr>
      <w:ins w:id="2115" w:author="PT Thảo" w:date="2024-01-21T05:36:00Z">
        <w:del w:id="2116" w:author="Thảo Phạm" w:date="2024-01-22T09:53:00Z">
          <w:r w:rsidRPr="00D01BC2" w:rsidDel="00D34733">
            <w:rPr>
              <w:rFonts w:ascii="Courier New" w:eastAsia="Times New Roman" w:hAnsi="Courier New" w:cs="Courier New"/>
              <w:color w:val="080808"/>
              <w:sz w:val="20"/>
              <w:szCs w:val="20"/>
              <w14:ligatures w14:val="none"/>
            </w:rPr>
            <w:delText xml:space="preserve">apply </w:delText>
          </w:r>
          <w:r w:rsidRPr="00D01BC2" w:rsidDel="00D34733">
            <w:rPr>
              <w:rFonts w:ascii="Courier New" w:eastAsia="Times New Roman" w:hAnsi="Courier New" w:cs="Courier New"/>
              <w:color w:val="067D17"/>
              <w:sz w:val="20"/>
              <w:szCs w:val="20"/>
              <w14:ligatures w14:val="none"/>
            </w:rPr>
            <w:delText>plugin</w:delText>
          </w:r>
          <w:r w:rsidRPr="00D01BC2" w:rsidDel="00D34733">
            <w:rPr>
              <w:rFonts w:ascii="Courier New" w:eastAsia="Times New Roman" w:hAnsi="Courier New" w:cs="Courier New"/>
              <w:color w:val="080808"/>
              <w:sz w:val="20"/>
              <w:szCs w:val="20"/>
              <w14:ligatures w14:val="none"/>
            </w:rPr>
            <w:delText xml:space="preserve">: </w:delText>
          </w:r>
          <w:r w:rsidRPr="00D01BC2" w:rsidDel="00D34733">
            <w:rPr>
              <w:rFonts w:ascii="Courier New" w:eastAsia="Times New Roman" w:hAnsi="Courier New" w:cs="Courier New"/>
              <w:color w:val="067D17"/>
              <w:sz w:val="20"/>
              <w:szCs w:val="20"/>
              <w14:ligatures w14:val="none"/>
            </w:rPr>
            <w:delText>'jacoco'</w:delText>
          </w:r>
          <w:r w:rsidRPr="00D01BC2" w:rsidDel="00D34733">
            <w:rPr>
              <w:rFonts w:ascii="Courier New" w:eastAsia="Times New Roman" w:hAnsi="Courier New" w:cs="Courier New"/>
              <w:color w:val="067D17"/>
              <w:sz w:val="20"/>
              <w:szCs w:val="20"/>
              <w14:ligatures w14:val="none"/>
            </w:rPr>
            <w:br/>
          </w:r>
          <w:r w:rsidRPr="00D01BC2" w:rsidDel="00D34733">
            <w:rPr>
              <w:rFonts w:ascii="Courier New" w:eastAsia="Times New Roman" w:hAnsi="Courier New" w:cs="Courier New"/>
              <w:color w:val="080808"/>
              <w:sz w:val="20"/>
              <w:szCs w:val="20"/>
              <w14:ligatures w14:val="none"/>
            </w:rPr>
            <w:delText xml:space="preserve">buildTypes </w:delText>
          </w:r>
          <w:r w:rsidRPr="00D01BC2" w:rsidDel="00D34733">
            <w:rPr>
              <w:rFonts w:ascii="Courier New" w:eastAsia="Times New Roman" w:hAnsi="Courier New" w:cs="Courier New"/>
              <w:bCs/>
              <w:color w:val="080808"/>
              <w:sz w:val="20"/>
              <w:szCs w:val="20"/>
              <w14:ligatures w14:val="none"/>
            </w:rPr>
            <w:delText>{</w:delText>
          </w:r>
          <w:r w:rsidRPr="00D01BC2" w:rsidDel="00D34733">
            <w:rPr>
              <w:rFonts w:ascii="Courier New" w:eastAsia="Times New Roman" w:hAnsi="Courier New" w:cs="Courier New"/>
              <w:bCs/>
              <w:color w:val="080808"/>
              <w:sz w:val="20"/>
              <w:szCs w:val="20"/>
              <w14:ligatures w14:val="none"/>
            </w:rPr>
            <w:br/>
            <w:delText xml:space="preserve">    </w:delText>
          </w:r>
          <w:r w:rsidRPr="00D01BC2" w:rsidDel="00D34733">
            <w:rPr>
              <w:rFonts w:ascii="Courier New" w:eastAsia="Times New Roman" w:hAnsi="Courier New" w:cs="Courier New"/>
              <w:color w:val="067D17"/>
              <w:sz w:val="20"/>
              <w:szCs w:val="20"/>
              <w14:ligatures w14:val="none"/>
            </w:rPr>
            <w:delText>debug</w:delText>
          </w:r>
          <w:r w:rsidRPr="00D01BC2" w:rsidDel="00D34733">
            <w:rPr>
              <w:rFonts w:ascii="Courier New" w:eastAsia="Times New Roman" w:hAnsi="Courier New" w:cs="Courier New"/>
              <w:bCs/>
              <w:color w:val="080808"/>
              <w:sz w:val="20"/>
              <w:szCs w:val="20"/>
              <w14:ligatures w14:val="none"/>
            </w:rPr>
            <w:delText>{</w:delText>
          </w:r>
          <w:r w:rsidRPr="00D01BC2" w:rsidDel="00D34733">
            <w:rPr>
              <w:rFonts w:ascii="Courier New" w:eastAsia="Times New Roman" w:hAnsi="Courier New" w:cs="Courier New"/>
              <w:bCs/>
              <w:color w:val="080808"/>
              <w:sz w:val="20"/>
              <w:szCs w:val="20"/>
              <w14:ligatures w14:val="none"/>
            </w:rPr>
            <w:br/>
            <w:delText xml:space="preserve">        </w:delText>
          </w:r>
          <w:r w:rsidRPr="00D01BC2" w:rsidDel="00D34733">
            <w:rPr>
              <w:rFonts w:ascii="Courier New" w:eastAsia="Times New Roman" w:hAnsi="Courier New" w:cs="Courier New"/>
              <w:color w:val="080808"/>
              <w:sz w:val="20"/>
              <w:szCs w:val="20"/>
              <w14:ligatures w14:val="none"/>
            </w:rPr>
            <w:delText xml:space="preserve">testCoverageEnabled </w:delText>
          </w:r>
          <w:r w:rsidRPr="00D01BC2" w:rsidDel="00D34733">
            <w:rPr>
              <w:rFonts w:ascii="Courier New" w:eastAsia="Times New Roman" w:hAnsi="Courier New" w:cs="Courier New"/>
              <w:color w:val="0033B3"/>
              <w:sz w:val="20"/>
              <w:szCs w:val="20"/>
              <w14:ligatures w14:val="none"/>
            </w:rPr>
            <w:delText>true</w:delText>
          </w:r>
          <w:r w:rsidRPr="00D01BC2" w:rsidDel="00D34733">
            <w:rPr>
              <w:rFonts w:ascii="Courier New" w:eastAsia="Times New Roman" w:hAnsi="Courier New" w:cs="Courier New"/>
              <w:color w:val="0033B3"/>
              <w:sz w:val="20"/>
              <w:szCs w:val="20"/>
              <w14:ligatures w14:val="none"/>
            </w:rPr>
            <w:br/>
            <w:delText xml:space="preserve">    </w:delText>
          </w:r>
          <w:r w:rsidRPr="00D01BC2" w:rsidDel="00D34733">
            <w:rPr>
              <w:rFonts w:ascii="Courier New" w:eastAsia="Times New Roman" w:hAnsi="Courier New" w:cs="Courier New"/>
              <w:bCs/>
              <w:color w:val="080808"/>
              <w:sz w:val="20"/>
              <w:szCs w:val="20"/>
              <w14:ligatures w14:val="none"/>
            </w:rPr>
            <w:delText>}</w:delText>
          </w:r>
          <w:r w:rsidRPr="00D01BC2" w:rsidDel="00D34733">
            <w:rPr>
              <w:rFonts w:ascii="Courier New" w:eastAsia="Times New Roman" w:hAnsi="Courier New" w:cs="Courier New"/>
              <w:bCs/>
              <w:color w:val="080808"/>
              <w:sz w:val="20"/>
              <w:szCs w:val="20"/>
              <w14:ligatures w14:val="none"/>
            </w:rPr>
            <w:br/>
            <w:delText>}</w:delText>
          </w:r>
        </w:del>
      </w:ins>
    </w:p>
    <w:p w14:paraId="274420C8" w14:textId="0EFF4DD9" w:rsidR="00D01BC2" w:rsidRPr="00D34733" w:rsidDel="00D34733" w:rsidRDefault="00D01BC2">
      <w:pPr>
        <w:rPr>
          <w:ins w:id="2117" w:author="PT Thảo" w:date="2024-01-21T05:36:00Z"/>
          <w:del w:id="2118" w:author="Thảo Phạm" w:date="2024-01-22T09:53:00Z"/>
        </w:rPr>
        <w:pPrChange w:id="2119" w:author="Thảo Phạm" w:date="2024-01-22T09:53:00Z">
          <w:pPr>
            <w:pStyle w:val="ListParagraph"/>
            <w:numPr>
              <w:ilvl w:val="0"/>
              <w:numId w:val="73"/>
            </w:numPr>
            <w:ind w:left="2007" w:hanging="360"/>
            <w:jc w:val="both"/>
          </w:pPr>
        </w:pPrChange>
      </w:pPr>
      <w:ins w:id="2120" w:author="PT Thảo" w:date="2024-01-21T05:36:00Z">
        <w:del w:id="2121" w:author="Thảo Phạm" w:date="2024-01-22T09:53:00Z">
          <w:r w:rsidDel="00D34733">
            <w:rPr>
              <w:bCs/>
            </w:rPr>
            <w:delText>Tạo một task mới sinh báo cáo bao phủ mã nguồn:</w:delText>
          </w:r>
        </w:del>
      </w:ins>
    </w:p>
    <w:p w14:paraId="64360DF2" w14:textId="0C5C9D40" w:rsidR="00694649" w:rsidRPr="00694649" w:rsidDel="00D34733" w:rsidRDefault="00694649">
      <w:pPr>
        <w:rPr>
          <w:ins w:id="2122" w:author="PT Thảo" w:date="2024-01-21T05:54:00Z"/>
          <w:del w:id="2123" w:author="Thảo Phạm" w:date="2024-01-22T09:53:00Z"/>
          <w:rFonts w:ascii="Courier New" w:eastAsia="Times New Roman" w:hAnsi="Courier New" w:cs="Courier New"/>
          <w:color w:val="080808"/>
          <w:sz w:val="20"/>
          <w:szCs w:val="20"/>
          <w14:ligatures w14:val="none"/>
        </w:rPr>
        <w:pPrChange w:id="2124" w:author="Thảo Phạm" w:date="2024-01-22T09:53:00Z">
          <w:pPr>
            <w:pStyle w:val="ListParagraph"/>
            <w:numPr>
              <w:ilvl w:val="0"/>
              <w:numId w:val="73"/>
            </w:numPr>
            <w:shd w:val="clear" w:color="auto" w:fill="FFFFFF"/>
            <w:spacing w:before="0" w:after="0" w:line="240" w:lineRule="auto"/>
            <w:ind w:left="2007" w:hanging="360"/>
            <w:jc w:val="left"/>
          </w:pPr>
        </w:pPrChange>
      </w:pPr>
      <w:ins w:id="2125" w:author="PT Thảo" w:date="2024-01-21T05:54:00Z">
        <w:del w:id="2126" w:author="Thảo Phạm" w:date="2024-01-22T09:53:00Z">
          <w:r w:rsidRPr="00694649" w:rsidDel="00D34733">
            <w:rPr>
              <w:rFonts w:ascii="Courier New" w:eastAsia="Times New Roman" w:hAnsi="Courier New" w:cs="Courier New"/>
              <w:color w:val="080808"/>
              <w:sz w:val="20"/>
              <w:szCs w:val="20"/>
              <w14:ligatures w14:val="none"/>
            </w:rPr>
            <w:delText>task jacocoTestReport(</w:delText>
          </w:r>
          <w:r w:rsidRPr="00694649" w:rsidDel="00D34733">
            <w:rPr>
              <w:rFonts w:ascii="Courier New" w:eastAsia="Times New Roman" w:hAnsi="Courier New" w:cs="Courier New"/>
              <w:color w:val="067D17"/>
              <w:sz w:val="20"/>
              <w:szCs w:val="20"/>
              <w14:ligatures w14:val="none"/>
            </w:rPr>
            <w:delText>type</w:delText>
          </w:r>
          <w:r w:rsidRPr="00694649" w:rsidDel="00D34733">
            <w:rPr>
              <w:rFonts w:ascii="Courier New" w:eastAsia="Times New Roman" w:hAnsi="Courier New" w:cs="Courier New"/>
              <w:color w:val="080808"/>
              <w:sz w:val="20"/>
              <w:szCs w:val="20"/>
              <w14:ligatures w14:val="none"/>
            </w:rPr>
            <w:delText xml:space="preserve">: </w:delText>
          </w:r>
          <w:r w:rsidRPr="00694649" w:rsidDel="00D34733">
            <w:rPr>
              <w:rFonts w:ascii="Courier New" w:eastAsia="Times New Roman" w:hAnsi="Courier New" w:cs="Courier New"/>
              <w:color w:val="000000"/>
              <w:sz w:val="20"/>
              <w:szCs w:val="20"/>
              <w14:ligatures w14:val="none"/>
            </w:rPr>
            <w:delText>JacocoReport</w:delText>
          </w:r>
          <w:r w:rsidRPr="00694649" w:rsidDel="00D34733">
            <w:rPr>
              <w:rFonts w:ascii="Courier New" w:eastAsia="Times New Roman" w:hAnsi="Courier New" w:cs="Courier New"/>
              <w:color w:val="080808"/>
              <w:sz w:val="20"/>
              <w:szCs w:val="20"/>
              <w14:ligatures w14:val="none"/>
            </w:rPr>
            <w:delText xml:space="preserve">, </w:delText>
          </w:r>
          <w:r w:rsidRPr="00694649" w:rsidDel="00D34733">
            <w:rPr>
              <w:rFonts w:ascii="Courier New" w:eastAsia="Times New Roman" w:hAnsi="Courier New" w:cs="Courier New"/>
              <w:color w:val="067D17"/>
              <w:sz w:val="20"/>
              <w:szCs w:val="20"/>
              <w14:ligatures w14:val="none"/>
            </w:rPr>
            <w:delText>dependsOn</w:delText>
          </w:r>
          <w:r w:rsidRPr="00694649" w:rsidDel="00D34733">
            <w:rPr>
              <w:rFonts w:ascii="Courier New" w:eastAsia="Times New Roman" w:hAnsi="Courier New" w:cs="Courier New"/>
              <w:color w:val="080808"/>
              <w:sz w:val="20"/>
              <w:szCs w:val="20"/>
              <w14:ligatures w14:val="none"/>
            </w:rPr>
            <w:delText>: [</w:delText>
          </w:r>
          <w:r w:rsidRPr="00694649" w:rsidDel="00D34733">
            <w:rPr>
              <w:rFonts w:ascii="Courier New" w:eastAsia="Times New Roman" w:hAnsi="Courier New" w:cs="Courier New"/>
              <w:color w:val="067D17"/>
              <w:sz w:val="20"/>
              <w:szCs w:val="20"/>
              <w14:ligatures w14:val="none"/>
            </w:rPr>
            <w:delText>'testDebug'</w:delText>
          </w:r>
          <w:r w:rsidRPr="00694649" w:rsidDel="00D34733">
            <w:rPr>
              <w:rFonts w:ascii="Courier New" w:eastAsia="Times New Roman" w:hAnsi="Courier New" w:cs="Courier New"/>
              <w:color w:val="080808"/>
              <w:sz w:val="20"/>
              <w:szCs w:val="20"/>
              <w14:ligatures w14:val="none"/>
            </w:rPr>
            <w:delText xml:space="preserve">]) </w:delText>
          </w:r>
          <w:r w:rsidRPr="00694649" w:rsidDel="00D34733">
            <w:rPr>
              <w:rFonts w:ascii="Courier New" w:eastAsia="Times New Roman" w:hAnsi="Courier New" w:cs="Courier New"/>
              <w:bCs/>
              <w:color w:val="080808"/>
              <w:sz w:val="20"/>
              <w:szCs w:val="20"/>
              <w14:ligatures w14:val="none"/>
            </w:rPr>
            <w:delText>{</w:delText>
          </w:r>
          <w:r w:rsidRPr="00694649" w:rsidDel="00D34733">
            <w:rPr>
              <w:rFonts w:ascii="Courier New" w:eastAsia="Times New Roman" w:hAnsi="Courier New" w:cs="Courier New"/>
              <w:bCs/>
              <w:color w:val="080808"/>
              <w:sz w:val="20"/>
              <w:szCs w:val="20"/>
              <w14:ligatures w14:val="none"/>
            </w:rPr>
            <w:br/>
            <w:delText xml:space="preserve">    </w:delText>
          </w:r>
          <w:r w:rsidRPr="00694649" w:rsidDel="00D34733">
            <w:rPr>
              <w:rFonts w:ascii="Courier New" w:eastAsia="Times New Roman" w:hAnsi="Courier New" w:cs="Courier New"/>
              <w:color w:val="0033B3"/>
              <w:sz w:val="20"/>
              <w:szCs w:val="20"/>
              <w14:ligatures w14:val="none"/>
            </w:rPr>
            <w:delText xml:space="preserve">def </w:delText>
          </w:r>
          <w:r w:rsidRPr="00694649" w:rsidDel="00D34733">
            <w:rPr>
              <w:rFonts w:ascii="Courier New" w:eastAsia="Times New Roman" w:hAnsi="Courier New" w:cs="Courier New"/>
              <w:color w:val="000000"/>
              <w:sz w:val="20"/>
              <w:szCs w:val="20"/>
              <w14:ligatures w14:val="none"/>
            </w:rPr>
            <w:delText xml:space="preserve">coverageSourceDirs </w:delText>
          </w:r>
          <w:r w:rsidRPr="00694649" w:rsidDel="00D34733">
            <w:rPr>
              <w:rFonts w:ascii="Courier New" w:eastAsia="Times New Roman" w:hAnsi="Courier New" w:cs="Courier New"/>
              <w:color w:val="080808"/>
              <w:sz w:val="20"/>
              <w:szCs w:val="20"/>
              <w14:ligatures w14:val="none"/>
            </w:rPr>
            <w:delText>= [</w:delText>
          </w:r>
          <w:r w:rsidRPr="00694649" w:rsidDel="00D34733">
            <w:rPr>
              <w:rFonts w:ascii="Courier New" w:eastAsia="Times New Roman" w:hAnsi="Courier New" w:cs="Courier New"/>
              <w:color w:val="080808"/>
              <w:sz w:val="20"/>
              <w:szCs w:val="20"/>
              <w14:ligatures w14:val="none"/>
            </w:rPr>
            <w:br/>
            <w:delText xml:space="preserve">            </w:delText>
          </w:r>
          <w:r w:rsidRPr="00694649" w:rsidDel="00D34733">
            <w:rPr>
              <w:rFonts w:ascii="Courier New" w:eastAsia="Times New Roman" w:hAnsi="Courier New" w:cs="Courier New"/>
              <w:color w:val="067D17"/>
              <w:sz w:val="20"/>
              <w:szCs w:val="20"/>
              <w14:ligatures w14:val="none"/>
            </w:rPr>
            <w:delText>"</w:delText>
          </w:r>
          <w:r w:rsidRPr="00694649" w:rsidDel="00D34733">
            <w:rPr>
              <w:rFonts w:ascii="Courier New" w:eastAsia="Times New Roman" w:hAnsi="Courier New" w:cs="Courier New"/>
              <w:color w:val="080808"/>
              <w:sz w:val="20"/>
              <w:szCs w:val="20"/>
              <w14:ligatures w14:val="none"/>
            </w:rPr>
            <w:delText>$</w:delText>
          </w:r>
          <w:r w:rsidRPr="00694649" w:rsidDel="00D34733">
            <w:rPr>
              <w:rFonts w:ascii="Courier New" w:eastAsia="Times New Roman" w:hAnsi="Courier New" w:cs="Courier New"/>
              <w:bCs/>
              <w:color w:val="080808"/>
              <w:sz w:val="20"/>
              <w:szCs w:val="20"/>
              <w14:ligatures w14:val="none"/>
            </w:rPr>
            <w:delText>{</w:delText>
          </w:r>
          <w:r w:rsidRPr="00694649" w:rsidDel="00D34733">
            <w:rPr>
              <w:rFonts w:ascii="Courier New" w:eastAsia="Times New Roman" w:hAnsi="Courier New" w:cs="Courier New"/>
              <w:color w:val="080808"/>
              <w:sz w:val="20"/>
              <w:szCs w:val="20"/>
              <w14:ligatures w14:val="none"/>
            </w:rPr>
            <w:delText>rootDir</w:delText>
          </w:r>
          <w:r w:rsidRPr="00694649" w:rsidDel="00D34733">
            <w:rPr>
              <w:rFonts w:ascii="Courier New" w:eastAsia="Times New Roman" w:hAnsi="Courier New" w:cs="Courier New"/>
              <w:bCs/>
              <w:color w:val="080808"/>
              <w:sz w:val="20"/>
              <w:szCs w:val="20"/>
              <w14:ligatures w14:val="none"/>
            </w:rPr>
            <w:delText>}</w:delText>
          </w:r>
          <w:r w:rsidRPr="00694649" w:rsidDel="00D34733">
            <w:rPr>
              <w:rFonts w:ascii="Courier New" w:eastAsia="Times New Roman" w:hAnsi="Courier New" w:cs="Courier New"/>
              <w:color w:val="067D17"/>
              <w:sz w:val="20"/>
              <w:szCs w:val="20"/>
              <w14:ligatures w14:val="none"/>
            </w:rPr>
            <w:delText>/testDebug/src/main/java"</w:delText>
          </w:r>
          <w:r w:rsidRPr="00694649" w:rsidDel="00D34733">
            <w:rPr>
              <w:rFonts w:ascii="Courier New" w:eastAsia="Times New Roman" w:hAnsi="Courier New" w:cs="Courier New"/>
              <w:color w:val="067D17"/>
              <w:sz w:val="20"/>
              <w:szCs w:val="20"/>
              <w14:ligatures w14:val="none"/>
            </w:rPr>
            <w:br/>
            <w:delText xml:space="preserve">    </w:delText>
          </w:r>
          <w:r w:rsidRPr="00694649" w:rsidDel="00D34733">
            <w:rPr>
              <w:rFonts w:ascii="Courier New" w:eastAsia="Times New Roman" w:hAnsi="Courier New" w:cs="Courier New"/>
              <w:color w:val="080808"/>
              <w:sz w:val="20"/>
              <w:szCs w:val="20"/>
              <w14:ligatures w14:val="none"/>
            </w:rPr>
            <w:delText>]</w:delText>
          </w:r>
          <w:r w:rsidRPr="00694649" w:rsidDel="00D34733">
            <w:rPr>
              <w:rFonts w:ascii="Courier New" w:eastAsia="Times New Roman" w:hAnsi="Courier New" w:cs="Courier New"/>
              <w:color w:val="080808"/>
              <w:sz w:val="20"/>
              <w:szCs w:val="20"/>
              <w14:ligatures w14:val="none"/>
            </w:rPr>
            <w:br/>
            <w:delText xml:space="preserve">    group = </w:delText>
          </w:r>
          <w:r w:rsidRPr="00694649" w:rsidDel="00D34733">
            <w:rPr>
              <w:rFonts w:ascii="Courier New" w:eastAsia="Times New Roman" w:hAnsi="Courier New" w:cs="Courier New"/>
              <w:color w:val="067D17"/>
              <w:sz w:val="20"/>
              <w:szCs w:val="20"/>
              <w14:ligatures w14:val="none"/>
            </w:rPr>
            <w:delText>"Reporting"</w:delText>
          </w:r>
          <w:r w:rsidRPr="00694649" w:rsidDel="00D34733">
            <w:rPr>
              <w:rFonts w:ascii="Courier New" w:eastAsia="Times New Roman" w:hAnsi="Courier New" w:cs="Courier New"/>
              <w:color w:val="067D17"/>
              <w:sz w:val="20"/>
              <w:szCs w:val="20"/>
              <w14:ligatures w14:val="none"/>
            </w:rPr>
            <w:br/>
            <w:delText xml:space="preserve">    </w:delText>
          </w:r>
          <w:r w:rsidRPr="00694649" w:rsidDel="00D34733">
            <w:rPr>
              <w:rFonts w:ascii="Courier New" w:eastAsia="Times New Roman" w:hAnsi="Courier New" w:cs="Courier New"/>
              <w:color w:val="080808"/>
              <w:sz w:val="20"/>
              <w:szCs w:val="20"/>
              <w14:ligatures w14:val="none"/>
            </w:rPr>
            <w:delText xml:space="preserve">description = </w:delText>
          </w:r>
          <w:r w:rsidRPr="00694649" w:rsidDel="00D34733">
            <w:rPr>
              <w:rFonts w:ascii="Courier New" w:eastAsia="Times New Roman" w:hAnsi="Courier New" w:cs="Courier New"/>
              <w:color w:val="067D17"/>
              <w:sz w:val="20"/>
              <w:szCs w:val="20"/>
              <w14:ligatures w14:val="none"/>
            </w:rPr>
            <w:delText>"Generates Jacoco coverage reports"</w:delText>
          </w:r>
          <w:r w:rsidRPr="00694649" w:rsidDel="00D34733">
            <w:rPr>
              <w:rFonts w:ascii="Courier New" w:eastAsia="Times New Roman" w:hAnsi="Courier New" w:cs="Courier New"/>
              <w:color w:val="067D17"/>
              <w:sz w:val="20"/>
              <w:szCs w:val="20"/>
              <w14:ligatures w14:val="none"/>
            </w:rPr>
            <w:br/>
            <w:delText xml:space="preserve">    </w:delText>
          </w:r>
          <w:r w:rsidRPr="00694649" w:rsidDel="00D34733">
            <w:rPr>
              <w:rFonts w:ascii="Courier New" w:eastAsia="Times New Roman" w:hAnsi="Courier New" w:cs="Courier New"/>
              <w:color w:val="080808"/>
              <w:sz w:val="20"/>
              <w:szCs w:val="20"/>
              <w14:ligatures w14:val="none"/>
            </w:rPr>
            <w:delText xml:space="preserve">reports </w:delText>
          </w:r>
          <w:r w:rsidRPr="00694649" w:rsidDel="00D34733">
            <w:rPr>
              <w:rFonts w:ascii="Courier New" w:eastAsia="Times New Roman" w:hAnsi="Courier New" w:cs="Courier New"/>
              <w:bCs/>
              <w:color w:val="080808"/>
              <w:sz w:val="20"/>
              <w:szCs w:val="20"/>
              <w14:ligatures w14:val="none"/>
            </w:rPr>
            <w:delText>{</w:delText>
          </w:r>
          <w:r w:rsidRPr="00694649" w:rsidDel="00D34733">
            <w:rPr>
              <w:rFonts w:ascii="Courier New" w:eastAsia="Times New Roman" w:hAnsi="Courier New" w:cs="Courier New"/>
              <w:bCs/>
              <w:color w:val="080808"/>
              <w:sz w:val="20"/>
              <w:szCs w:val="20"/>
              <w14:ligatures w14:val="none"/>
            </w:rPr>
            <w:br/>
            <w:delText xml:space="preserve">        </w:delText>
          </w:r>
          <w:r w:rsidRPr="00694649" w:rsidDel="00D34733">
            <w:rPr>
              <w:rFonts w:ascii="Courier New" w:eastAsia="Times New Roman" w:hAnsi="Courier New" w:cs="Courier New"/>
              <w:color w:val="080808"/>
              <w:sz w:val="20"/>
              <w:szCs w:val="20"/>
              <w14:ligatures w14:val="none"/>
            </w:rPr>
            <w:delText xml:space="preserve">xml </w:delText>
          </w:r>
          <w:r w:rsidRPr="00694649" w:rsidDel="00D34733">
            <w:rPr>
              <w:rFonts w:ascii="Courier New" w:eastAsia="Times New Roman" w:hAnsi="Courier New" w:cs="Courier New"/>
              <w:bCs/>
              <w:color w:val="080808"/>
              <w:sz w:val="20"/>
              <w:szCs w:val="20"/>
              <w14:ligatures w14:val="none"/>
            </w:rPr>
            <w:delText>{</w:delText>
          </w:r>
          <w:r w:rsidRPr="00694649" w:rsidDel="00D34733">
            <w:rPr>
              <w:rFonts w:ascii="Courier New" w:eastAsia="Times New Roman" w:hAnsi="Courier New" w:cs="Courier New"/>
              <w:bCs/>
              <w:color w:val="080808"/>
              <w:sz w:val="20"/>
              <w:szCs w:val="20"/>
              <w14:ligatures w14:val="none"/>
            </w:rPr>
            <w:br/>
            <w:delText xml:space="preserve">            </w:delText>
          </w:r>
          <w:r w:rsidRPr="00694649" w:rsidDel="00D34733">
            <w:rPr>
              <w:rFonts w:ascii="Courier New" w:eastAsia="Times New Roman" w:hAnsi="Courier New" w:cs="Courier New"/>
              <w:color w:val="080808"/>
              <w:sz w:val="20"/>
              <w:szCs w:val="20"/>
              <w14:ligatures w14:val="none"/>
            </w:rPr>
            <w:delText xml:space="preserve">enabled </w:delText>
          </w:r>
          <w:r w:rsidRPr="00694649" w:rsidDel="00D34733">
            <w:rPr>
              <w:rFonts w:ascii="Courier New" w:eastAsia="Times New Roman" w:hAnsi="Courier New" w:cs="Courier New"/>
              <w:color w:val="0033B3"/>
              <w:sz w:val="20"/>
              <w:szCs w:val="20"/>
              <w14:ligatures w14:val="none"/>
            </w:rPr>
            <w:delText>true</w:delText>
          </w:r>
          <w:r w:rsidRPr="00694649" w:rsidDel="00D34733">
            <w:rPr>
              <w:rFonts w:ascii="Courier New" w:eastAsia="Times New Roman" w:hAnsi="Courier New" w:cs="Courier New"/>
              <w:color w:val="0033B3"/>
              <w:sz w:val="20"/>
              <w:szCs w:val="20"/>
              <w14:ligatures w14:val="none"/>
            </w:rPr>
            <w:br/>
            <w:delText xml:space="preserve">        </w:delText>
          </w:r>
          <w:r w:rsidRPr="00694649" w:rsidDel="00D34733">
            <w:rPr>
              <w:rFonts w:ascii="Courier New" w:eastAsia="Times New Roman" w:hAnsi="Courier New" w:cs="Courier New"/>
              <w:bCs/>
              <w:color w:val="080808"/>
              <w:sz w:val="20"/>
              <w:szCs w:val="20"/>
              <w14:ligatures w14:val="none"/>
            </w:rPr>
            <w:delText>}</w:delText>
          </w:r>
          <w:r w:rsidRPr="00694649" w:rsidDel="00D34733">
            <w:rPr>
              <w:rFonts w:ascii="Courier New" w:eastAsia="Times New Roman" w:hAnsi="Courier New" w:cs="Courier New"/>
              <w:bCs/>
              <w:color w:val="080808"/>
              <w:sz w:val="20"/>
              <w:szCs w:val="20"/>
              <w14:ligatures w14:val="none"/>
            </w:rPr>
            <w:br/>
            <w:delText xml:space="preserve">        </w:delText>
          </w:r>
          <w:r w:rsidRPr="00694649" w:rsidDel="00D34733">
            <w:rPr>
              <w:rFonts w:ascii="Courier New" w:eastAsia="Times New Roman" w:hAnsi="Courier New" w:cs="Courier New"/>
              <w:color w:val="080808"/>
              <w:sz w:val="20"/>
              <w:szCs w:val="20"/>
              <w14:ligatures w14:val="none"/>
            </w:rPr>
            <w:delText xml:space="preserve">html </w:delText>
          </w:r>
          <w:r w:rsidRPr="00694649" w:rsidDel="00D34733">
            <w:rPr>
              <w:rFonts w:ascii="Courier New" w:eastAsia="Times New Roman" w:hAnsi="Courier New" w:cs="Courier New"/>
              <w:bCs/>
              <w:color w:val="080808"/>
              <w:sz w:val="20"/>
              <w:szCs w:val="20"/>
              <w14:ligatures w14:val="none"/>
            </w:rPr>
            <w:delText>{</w:delText>
          </w:r>
          <w:r w:rsidRPr="00694649" w:rsidDel="00D34733">
            <w:rPr>
              <w:rFonts w:ascii="Courier New" w:eastAsia="Times New Roman" w:hAnsi="Courier New" w:cs="Courier New"/>
              <w:bCs/>
              <w:color w:val="080808"/>
              <w:sz w:val="20"/>
              <w:szCs w:val="20"/>
              <w14:ligatures w14:val="none"/>
            </w:rPr>
            <w:br/>
            <w:delText xml:space="preserve">            </w:delText>
          </w:r>
          <w:r w:rsidRPr="00694649" w:rsidDel="00D34733">
            <w:rPr>
              <w:rFonts w:ascii="Courier New" w:eastAsia="Times New Roman" w:hAnsi="Courier New" w:cs="Courier New"/>
              <w:color w:val="080808"/>
              <w:sz w:val="20"/>
              <w:szCs w:val="20"/>
              <w14:ligatures w14:val="none"/>
            </w:rPr>
            <w:delText xml:space="preserve">enabled </w:delText>
          </w:r>
          <w:r w:rsidRPr="00694649" w:rsidDel="00D34733">
            <w:rPr>
              <w:rFonts w:ascii="Courier New" w:eastAsia="Times New Roman" w:hAnsi="Courier New" w:cs="Courier New"/>
              <w:color w:val="0033B3"/>
              <w:sz w:val="20"/>
              <w:szCs w:val="20"/>
              <w14:ligatures w14:val="none"/>
            </w:rPr>
            <w:delText>true</w:delText>
          </w:r>
          <w:r w:rsidRPr="00694649" w:rsidDel="00D34733">
            <w:rPr>
              <w:rFonts w:ascii="Courier New" w:eastAsia="Times New Roman" w:hAnsi="Courier New" w:cs="Courier New"/>
              <w:color w:val="0033B3"/>
              <w:sz w:val="20"/>
              <w:szCs w:val="20"/>
              <w14:ligatures w14:val="none"/>
            </w:rPr>
            <w:br/>
            <w:delText xml:space="preserve">        </w:delText>
          </w:r>
          <w:r w:rsidRPr="00694649" w:rsidDel="00D34733">
            <w:rPr>
              <w:rFonts w:ascii="Courier New" w:eastAsia="Times New Roman" w:hAnsi="Courier New" w:cs="Courier New"/>
              <w:bCs/>
              <w:color w:val="080808"/>
              <w:sz w:val="20"/>
              <w:szCs w:val="20"/>
              <w14:ligatures w14:val="none"/>
            </w:rPr>
            <w:delText>}</w:delText>
          </w:r>
          <w:r w:rsidRPr="00694649" w:rsidDel="00D34733">
            <w:rPr>
              <w:rFonts w:ascii="Courier New" w:eastAsia="Times New Roman" w:hAnsi="Courier New" w:cs="Courier New"/>
              <w:bCs/>
              <w:color w:val="080808"/>
              <w:sz w:val="20"/>
              <w:szCs w:val="20"/>
              <w14:ligatures w14:val="none"/>
            </w:rPr>
            <w:br/>
            <w:delText xml:space="preserve">    }</w:delText>
          </w:r>
          <w:r w:rsidRPr="00694649" w:rsidDel="00D34733">
            <w:rPr>
              <w:rFonts w:ascii="Courier New" w:eastAsia="Times New Roman" w:hAnsi="Courier New" w:cs="Courier New"/>
              <w:bCs/>
              <w:color w:val="080808"/>
              <w:sz w:val="20"/>
              <w:szCs w:val="20"/>
              <w14:ligatures w14:val="none"/>
            </w:rPr>
            <w:br/>
            <w:delText xml:space="preserve">    </w:delText>
          </w:r>
          <w:r w:rsidRPr="00694649" w:rsidDel="00D34733">
            <w:rPr>
              <w:rFonts w:ascii="Courier New" w:eastAsia="Times New Roman" w:hAnsi="Courier New" w:cs="Courier New"/>
              <w:color w:val="0033B3"/>
              <w:sz w:val="20"/>
              <w:szCs w:val="20"/>
              <w14:ligatures w14:val="none"/>
            </w:rPr>
            <w:delText xml:space="preserve">def </w:delText>
          </w:r>
          <w:r w:rsidRPr="00694649" w:rsidDel="00D34733">
            <w:rPr>
              <w:rFonts w:ascii="Courier New" w:eastAsia="Times New Roman" w:hAnsi="Courier New" w:cs="Courier New"/>
              <w:color w:val="000000"/>
              <w:sz w:val="20"/>
              <w:szCs w:val="20"/>
              <w14:ligatures w14:val="none"/>
            </w:rPr>
            <w:delText xml:space="preserve">fileFilter </w:delText>
          </w:r>
          <w:r w:rsidRPr="00694649" w:rsidDel="00D34733">
            <w:rPr>
              <w:rFonts w:ascii="Courier New" w:eastAsia="Times New Roman" w:hAnsi="Courier New" w:cs="Courier New"/>
              <w:color w:val="080808"/>
              <w:sz w:val="20"/>
              <w:szCs w:val="20"/>
              <w14:ligatures w14:val="none"/>
            </w:rPr>
            <w:delText>= [</w:delText>
          </w:r>
          <w:r w:rsidRPr="00694649" w:rsidDel="00D34733">
            <w:rPr>
              <w:rFonts w:ascii="Courier New" w:eastAsia="Times New Roman" w:hAnsi="Courier New" w:cs="Courier New"/>
              <w:color w:val="080808"/>
              <w:sz w:val="20"/>
              <w:szCs w:val="20"/>
              <w14:ligatures w14:val="none"/>
            </w:rPr>
            <w:br/>
            <w:delText xml:space="preserve">            </w:delText>
          </w:r>
          <w:r w:rsidRPr="00694649" w:rsidDel="00D34733">
            <w:rPr>
              <w:rFonts w:ascii="Courier New" w:eastAsia="Times New Roman" w:hAnsi="Courier New" w:cs="Courier New"/>
              <w:color w:val="067D17"/>
              <w:sz w:val="20"/>
              <w:szCs w:val="20"/>
              <w14:ligatures w14:val="none"/>
            </w:rPr>
            <w:delText>'**/R.class'</w:delText>
          </w:r>
          <w:r w:rsidRPr="00694649" w:rsidDel="00D34733">
            <w:rPr>
              <w:rFonts w:ascii="Courier New" w:eastAsia="Times New Roman" w:hAnsi="Courier New" w:cs="Courier New"/>
              <w:color w:val="080808"/>
              <w:sz w:val="20"/>
              <w:szCs w:val="20"/>
              <w14:ligatures w14:val="none"/>
            </w:rPr>
            <w:delText>,</w:delText>
          </w:r>
          <w:r w:rsidRPr="00694649" w:rsidDel="00D34733">
            <w:rPr>
              <w:rFonts w:ascii="Courier New" w:eastAsia="Times New Roman" w:hAnsi="Courier New" w:cs="Courier New"/>
              <w:color w:val="080808"/>
              <w:sz w:val="20"/>
              <w:szCs w:val="20"/>
              <w14:ligatures w14:val="none"/>
            </w:rPr>
            <w:br/>
            <w:delText xml:space="preserve">            </w:delText>
          </w:r>
          <w:r w:rsidRPr="00694649" w:rsidDel="00D34733">
            <w:rPr>
              <w:rFonts w:ascii="Courier New" w:eastAsia="Times New Roman" w:hAnsi="Courier New" w:cs="Courier New"/>
              <w:color w:val="067D17"/>
              <w:sz w:val="20"/>
              <w:szCs w:val="20"/>
              <w14:ligatures w14:val="none"/>
            </w:rPr>
            <w:delText>'**/R$*.class'</w:delText>
          </w:r>
          <w:r w:rsidRPr="00694649" w:rsidDel="00D34733">
            <w:rPr>
              <w:rFonts w:ascii="Courier New" w:eastAsia="Times New Roman" w:hAnsi="Courier New" w:cs="Courier New"/>
              <w:color w:val="080808"/>
              <w:sz w:val="20"/>
              <w:szCs w:val="20"/>
              <w14:ligatures w14:val="none"/>
            </w:rPr>
            <w:delText>,</w:delText>
          </w:r>
          <w:r w:rsidRPr="00694649" w:rsidDel="00D34733">
            <w:rPr>
              <w:rFonts w:ascii="Courier New" w:eastAsia="Times New Roman" w:hAnsi="Courier New" w:cs="Courier New"/>
              <w:color w:val="080808"/>
              <w:sz w:val="20"/>
              <w:szCs w:val="20"/>
              <w14:ligatures w14:val="none"/>
            </w:rPr>
            <w:br/>
            <w:delText xml:space="preserve">            </w:delText>
          </w:r>
          <w:r w:rsidRPr="00694649" w:rsidDel="00D34733">
            <w:rPr>
              <w:rFonts w:ascii="Courier New" w:eastAsia="Times New Roman" w:hAnsi="Courier New" w:cs="Courier New"/>
              <w:color w:val="067D17"/>
              <w:sz w:val="20"/>
              <w:szCs w:val="20"/>
              <w14:ligatures w14:val="none"/>
            </w:rPr>
            <w:delText>'**/BuildConfig.*'</w:delText>
          </w:r>
          <w:r w:rsidRPr="00694649" w:rsidDel="00D34733">
            <w:rPr>
              <w:rFonts w:ascii="Courier New" w:eastAsia="Times New Roman" w:hAnsi="Courier New" w:cs="Courier New"/>
              <w:color w:val="080808"/>
              <w:sz w:val="20"/>
              <w:szCs w:val="20"/>
              <w14:ligatures w14:val="none"/>
            </w:rPr>
            <w:delText>,</w:delText>
          </w:r>
          <w:r w:rsidRPr="00694649" w:rsidDel="00D34733">
            <w:rPr>
              <w:rFonts w:ascii="Courier New" w:eastAsia="Times New Roman" w:hAnsi="Courier New" w:cs="Courier New"/>
              <w:color w:val="080808"/>
              <w:sz w:val="20"/>
              <w:szCs w:val="20"/>
              <w14:ligatures w14:val="none"/>
            </w:rPr>
            <w:br/>
            <w:delText xml:space="preserve">            </w:delText>
          </w:r>
          <w:r w:rsidRPr="00694649" w:rsidDel="00D34733">
            <w:rPr>
              <w:rFonts w:ascii="Courier New" w:eastAsia="Times New Roman" w:hAnsi="Courier New" w:cs="Courier New"/>
              <w:color w:val="067D17"/>
              <w:sz w:val="20"/>
              <w:szCs w:val="20"/>
              <w14:ligatures w14:val="none"/>
            </w:rPr>
            <w:delText>'**/Manifest*.*'</w:delText>
          </w:r>
          <w:r w:rsidRPr="00694649" w:rsidDel="00D34733">
            <w:rPr>
              <w:rFonts w:ascii="Courier New" w:eastAsia="Times New Roman" w:hAnsi="Courier New" w:cs="Courier New"/>
              <w:color w:val="080808"/>
              <w:sz w:val="20"/>
              <w:szCs w:val="20"/>
              <w14:ligatures w14:val="none"/>
            </w:rPr>
            <w:delText>,</w:delText>
          </w:r>
          <w:r w:rsidRPr="00694649" w:rsidDel="00D34733">
            <w:rPr>
              <w:rFonts w:ascii="Courier New" w:eastAsia="Times New Roman" w:hAnsi="Courier New" w:cs="Courier New"/>
              <w:color w:val="080808"/>
              <w:sz w:val="20"/>
              <w:szCs w:val="20"/>
              <w14:ligatures w14:val="none"/>
            </w:rPr>
            <w:br/>
            <w:delText xml:space="preserve">            </w:delText>
          </w:r>
          <w:r w:rsidRPr="00694649" w:rsidDel="00D34733">
            <w:rPr>
              <w:rFonts w:ascii="Courier New" w:eastAsia="Times New Roman" w:hAnsi="Courier New" w:cs="Courier New"/>
              <w:color w:val="067D17"/>
              <w:sz w:val="20"/>
              <w:szCs w:val="20"/>
              <w14:ligatures w14:val="none"/>
            </w:rPr>
            <w:delText>'**/*Test*.*'</w:delText>
          </w:r>
          <w:r w:rsidRPr="00694649" w:rsidDel="00D34733">
            <w:rPr>
              <w:rFonts w:ascii="Courier New" w:eastAsia="Times New Roman" w:hAnsi="Courier New" w:cs="Courier New"/>
              <w:color w:val="067D17"/>
              <w:sz w:val="20"/>
              <w:szCs w:val="20"/>
              <w14:ligatures w14:val="none"/>
            </w:rPr>
            <w:br/>
            <w:delText xml:space="preserve">    </w:delText>
          </w:r>
          <w:r w:rsidRPr="00694649" w:rsidDel="00D34733">
            <w:rPr>
              <w:rFonts w:ascii="Courier New" w:eastAsia="Times New Roman" w:hAnsi="Courier New" w:cs="Courier New"/>
              <w:color w:val="080808"/>
              <w:sz w:val="20"/>
              <w:szCs w:val="20"/>
              <w14:ligatures w14:val="none"/>
            </w:rPr>
            <w:delText>]</w:delText>
          </w:r>
          <w:r w:rsidRPr="00694649" w:rsidDel="00D34733">
            <w:rPr>
              <w:rFonts w:ascii="Courier New" w:eastAsia="Times New Roman" w:hAnsi="Courier New" w:cs="Courier New"/>
              <w:color w:val="080808"/>
              <w:sz w:val="20"/>
              <w:szCs w:val="20"/>
              <w14:ligatures w14:val="none"/>
            </w:rPr>
            <w:br/>
            <w:delText xml:space="preserve">    </w:delText>
          </w:r>
          <w:r w:rsidRPr="00694649" w:rsidDel="00D34733">
            <w:rPr>
              <w:rFonts w:ascii="Courier New" w:eastAsia="Times New Roman" w:hAnsi="Courier New" w:cs="Courier New"/>
              <w:color w:val="0033B3"/>
              <w:sz w:val="20"/>
              <w:szCs w:val="20"/>
              <w14:ligatures w14:val="none"/>
            </w:rPr>
            <w:delText xml:space="preserve">def </w:delText>
          </w:r>
          <w:r w:rsidRPr="00694649" w:rsidDel="00D34733">
            <w:rPr>
              <w:rFonts w:ascii="Courier New" w:eastAsia="Times New Roman" w:hAnsi="Courier New" w:cs="Courier New"/>
              <w:color w:val="000000"/>
              <w:sz w:val="20"/>
              <w:szCs w:val="20"/>
              <w14:ligatures w14:val="none"/>
            </w:rPr>
            <w:delText xml:space="preserve">debugTree </w:delText>
          </w:r>
          <w:r w:rsidRPr="00694649" w:rsidDel="00D34733">
            <w:rPr>
              <w:rFonts w:ascii="Courier New" w:eastAsia="Times New Roman" w:hAnsi="Courier New" w:cs="Courier New"/>
              <w:color w:val="080808"/>
              <w:sz w:val="20"/>
              <w:szCs w:val="20"/>
              <w14:ligatures w14:val="none"/>
            </w:rPr>
            <w:delText>= fileTree(</w:delText>
          </w:r>
          <w:r w:rsidRPr="00694649" w:rsidDel="00D34733">
            <w:rPr>
              <w:rFonts w:ascii="Courier New" w:eastAsia="Times New Roman" w:hAnsi="Courier New" w:cs="Courier New"/>
              <w:color w:val="080808"/>
              <w:sz w:val="20"/>
              <w:szCs w:val="20"/>
              <w14:ligatures w14:val="none"/>
            </w:rPr>
            <w:br/>
            <w:delText xml:space="preserve">            </w:delText>
          </w:r>
          <w:r w:rsidRPr="00694649" w:rsidDel="00D34733">
            <w:rPr>
              <w:rFonts w:ascii="Courier New" w:eastAsia="Times New Roman" w:hAnsi="Courier New" w:cs="Courier New"/>
              <w:color w:val="067D17"/>
              <w:sz w:val="20"/>
              <w:szCs w:val="20"/>
              <w14:ligatures w14:val="none"/>
            </w:rPr>
            <w:delText>dir</w:delText>
          </w:r>
          <w:r w:rsidRPr="00694649" w:rsidDel="00D34733">
            <w:rPr>
              <w:rFonts w:ascii="Courier New" w:eastAsia="Times New Roman" w:hAnsi="Courier New" w:cs="Courier New"/>
              <w:color w:val="080808"/>
              <w:sz w:val="20"/>
              <w:szCs w:val="20"/>
              <w14:ligatures w14:val="none"/>
            </w:rPr>
            <w:delText xml:space="preserve">: </w:delText>
          </w:r>
          <w:r w:rsidRPr="00694649" w:rsidDel="00D34733">
            <w:rPr>
              <w:rFonts w:ascii="Courier New" w:eastAsia="Times New Roman" w:hAnsi="Courier New" w:cs="Courier New"/>
              <w:color w:val="067D17"/>
              <w:sz w:val="20"/>
              <w:szCs w:val="20"/>
              <w14:ligatures w14:val="none"/>
            </w:rPr>
            <w:delText>"</w:delText>
          </w:r>
          <w:r w:rsidRPr="00694649" w:rsidDel="00D34733">
            <w:rPr>
              <w:rFonts w:ascii="Courier New" w:eastAsia="Times New Roman" w:hAnsi="Courier New" w:cs="Courier New"/>
              <w:color w:val="080808"/>
              <w:sz w:val="20"/>
              <w:szCs w:val="20"/>
              <w14:ligatures w14:val="none"/>
            </w:rPr>
            <w:delText>$</w:delText>
          </w:r>
          <w:r w:rsidRPr="00694649" w:rsidDel="00D34733">
            <w:rPr>
              <w:rFonts w:ascii="Courier New" w:eastAsia="Times New Roman" w:hAnsi="Courier New" w:cs="Courier New"/>
              <w:bCs/>
              <w:color w:val="080808"/>
              <w:sz w:val="20"/>
              <w:szCs w:val="20"/>
              <w14:ligatures w14:val="none"/>
            </w:rPr>
            <w:delText>{</w:delText>
          </w:r>
          <w:r w:rsidRPr="00694649" w:rsidDel="00D34733">
            <w:rPr>
              <w:rFonts w:ascii="Courier New" w:eastAsia="Times New Roman" w:hAnsi="Courier New" w:cs="Courier New"/>
              <w:color w:val="080808"/>
              <w:sz w:val="20"/>
              <w:szCs w:val="20"/>
              <w14:ligatures w14:val="none"/>
            </w:rPr>
            <w:delText>project.buildDir</w:delText>
          </w:r>
          <w:r w:rsidRPr="00694649" w:rsidDel="00D34733">
            <w:rPr>
              <w:rFonts w:ascii="Courier New" w:eastAsia="Times New Roman" w:hAnsi="Courier New" w:cs="Courier New"/>
              <w:bCs/>
              <w:color w:val="080808"/>
              <w:sz w:val="20"/>
              <w:szCs w:val="20"/>
              <w14:ligatures w14:val="none"/>
            </w:rPr>
            <w:delText>}</w:delText>
          </w:r>
          <w:r w:rsidRPr="00694649" w:rsidDel="00D34733">
            <w:rPr>
              <w:rFonts w:ascii="Courier New" w:eastAsia="Times New Roman" w:hAnsi="Courier New" w:cs="Courier New"/>
              <w:color w:val="067D17"/>
              <w:sz w:val="20"/>
              <w:szCs w:val="20"/>
              <w14:ligatures w14:val="none"/>
            </w:rPr>
            <w:delText>/intermediates/classes/debug"</w:delText>
          </w:r>
          <w:r w:rsidRPr="00694649" w:rsidDel="00D34733">
            <w:rPr>
              <w:rFonts w:ascii="Courier New" w:eastAsia="Times New Roman" w:hAnsi="Courier New" w:cs="Courier New"/>
              <w:color w:val="080808"/>
              <w:sz w:val="20"/>
              <w:szCs w:val="20"/>
              <w14:ligatures w14:val="none"/>
            </w:rPr>
            <w:delText>,</w:delText>
          </w:r>
          <w:r w:rsidRPr="00694649" w:rsidDel="00D34733">
            <w:rPr>
              <w:rFonts w:ascii="Courier New" w:eastAsia="Times New Roman" w:hAnsi="Courier New" w:cs="Courier New"/>
              <w:color w:val="080808"/>
              <w:sz w:val="20"/>
              <w:szCs w:val="20"/>
              <w14:ligatures w14:val="none"/>
            </w:rPr>
            <w:br/>
            <w:delText xml:space="preserve">            </w:delText>
          </w:r>
          <w:r w:rsidRPr="00694649" w:rsidDel="00D34733">
            <w:rPr>
              <w:rFonts w:ascii="Courier New" w:eastAsia="Times New Roman" w:hAnsi="Courier New" w:cs="Courier New"/>
              <w:color w:val="067D17"/>
              <w:sz w:val="20"/>
              <w:szCs w:val="20"/>
              <w14:ligatures w14:val="none"/>
            </w:rPr>
            <w:delText>excludes</w:delText>
          </w:r>
          <w:r w:rsidRPr="00694649" w:rsidDel="00D34733">
            <w:rPr>
              <w:rFonts w:ascii="Courier New" w:eastAsia="Times New Roman" w:hAnsi="Courier New" w:cs="Courier New"/>
              <w:color w:val="080808"/>
              <w:sz w:val="20"/>
              <w:szCs w:val="20"/>
              <w14:ligatures w14:val="none"/>
            </w:rPr>
            <w:delText xml:space="preserve">: </w:delText>
          </w:r>
          <w:r w:rsidRPr="00694649" w:rsidDel="00D34733">
            <w:rPr>
              <w:rFonts w:ascii="Courier New" w:eastAsia="Times New Roman" w:hAnsi="Courier New" w:cs="Courier New"/>
              <w:color w:val="000000"/>
              <w:sz w:val="20"/>
              <w:szCs w:val="20"/>
              <w14:ligatures w14:val="none"/>
            </w:rPr>
            <w:delText>fileFilter</w:delText>
          </w:r>
          <w:r w:rsidRPr="00694649" w:rsidDel="00D34733">
            <w:rPr>
              <w:rFonts w:ascii="Courier New" w:eastAsia="Times New Roman" w:hAnsi="Courier New" w:cs="Courier New"/>
              <w:color w:val="000000"/>
              <w:sz w:val="20"/>
              <w:szCs w:val="20"/>
              <w14:ligatures w14:val="none"/>
            </w:rPr>
            <w:br/>
            <w:delText xml:space="preserve">    </w:delText>
          </w:r>
          <w:r w:rsidRPr="00694649" w:rsidDel="00D34733">
            <w:rPr>
              <w:rFonts w:ascii="Courier New" w:eastAsia="Times New Roman" w:hAnsi="Courier New" w:cs="Courier New"/>
              <w:color w:val="080808"/>
              <w:sz w:val="20"/>
              <w:szCs w:val="20"/>
              <w14:ligatures w14:val="none"/>
            </w:rPr>
            <w:delText>)</w:delText>
          </w:r>
          <w:r w:rsidRPr="00694649" w:rsidDel="00D34733">
            <w:rPr>
              <w:rFonts w:ascii="Courier New" w:eastAsia="Times New Roman" w:hAnsi="Courier New" w:cs="Courier New"/>
              <w:color w:val="080808"/>
              <w:sz w:val="20"/>
              <w:szCs w:val="20"/>
              <w14:ligatures w14:val="none"/>
            </w:rPr>
            <w:br/>
            <w:delText xml:space="preserve">    </w:delText>
          </w:r>
          <w:r w:rsidRPr="00694649" w:rsidDel="00D34733">
            <w:rPr>
              <w:rFonts w:ascii="Courier New" w:eastAsia="Times New Roman" w:hAnsi="Courier New" w:cs="Courier New"/>
              <w:color w:val="0033B3"/>
              <w:sz w:val="20"/>
              <w:szCs w:val="20"/>
              <w14:ligatures w14:val="none"/>
            </w:rPr>
            <w:delText xml:space="preserve">def </w:delText>
          </w:r>
          <w:r w:rsidRPr="00694649" w:rsidDel="00D34733">
            <w:rPr>
              <w:rFonts w:ascii="Courier New" w:eastAsia="Times New Roman" w:hAnsi="Courier New" w:cs="Courier New"/>
              <w:color w:val="000000"/>
              <w:sz w:val="20"/>
              <w:szCs w:val="20"/>
              <w14:ligatures w14:val="none"/>
            </w:rPr>
            <w:delText xml:space="preserve">mainSrc </w:delText>
          </w:r>
          <w:r w:rsidRPr="00694649" w:rsidDel="00D34733">
            <w:rPr>
              <w:rFonts w:ascii="Courier New" w:eastAsia="Times New Roman" w:hAnsi="Courier New" w:cs="Courier New"/>
              <w:color w:val="080808"/>
              <w:sz w:val="20"/>
              <w:szCs w:val="20"/>
              <w14:ligatures w14:val="none"/>
            </w:rPr>
            <w:delText xml:space="preserve">= </w:delText>
          </w:r>
          <w:r w:rsidRPr="00694649" w:rsidDel="00D34733">
            <w:rPr>
              <w:rFonts w:ascii="Courier New" w:eastAsia="Times New Roman" w:hAnsi="Courier New" w:cs="Courier New"/>
              <w:color w:val="067D17"/>
              <w:sz w:val="20"/>
              <w:szCs w:val="20"/>
              <w14:ligatures w14:val="none"/>
            </w:rPr>
            <w:delText>"</w:delText>
          </w:r>
          <w:r w:rsidRPr="00694649" w:rsidDel="00D34733">
            <w:rPr>
              <w:rFonts w:ascii="Courier New" w:eastAsia="Times New Roman" w:hAnsi="Courier New" w:cs="Courier New"/>
              <w:color w:val="080808"/>
              <w:sz w:val="20"/>
              <w:szCs w:val="20"/>
              <w14:ligatures w14:val="none"/>
            </w:rPr>
            <w:delText>$</w:delText>
          </w:r>
          <w:r w:rsidRPr="00694649" w:rsidDel="00D34733">
            <w:rPr>
              <w:rFonts w:ascii="Courier New" w:eastAsia="Times New Roman" w:hAnsi="Courier New" w:cs="Courier New"/>
              <w:bCs/>
              <w:color w:val="080808"/>
              <w:sz w:val="20"/>
              <w:szCs w:val="20"/>
              <w14:ligatures w14:val="none"/>
            </w:rPr>
            <w:delText>{</w:delText>
          </w:r>
          <w:r w:rsidRPr="00694649" w:rsidDel="00D34733">
            <w:rPr>
              <w:rFonts w:ascii="Courier New" w:eastAsia="Times New Roman" w:hAnsi="Courier New" w:cs="Courier New"/>
              <w:color w:val="080808"/>
              <w:sz w:val="20"/>
              <w:szCs w:val="20"/>
              <w14:ligatures w14:val="none"/>
            </w:rPr>
            <w:delText>project.projectDir</w:delText>
          </w:r>
          <w:r w:rsidRPr="00694649" w:rsidDel="00D34733">
            <w:rPr>
              <w:rFonts w:ascii="Courier New" w:eastAsia="Times New Roman" w:hAnsi="Courier New" w:cs="Courier New"/>
              <w:bCs/>
              <w:color w:val="080808"/>
              <w:sz w:val="20"/>
              <w:szCs w:val="20"/>
              <w14:ligatures w14:val="none"/>
            </w:rPr>
            <w:delText>}</w:delText>
          </w:r>
          <w:r w:rsidRPr="00694649" w:rsidDel="00D34733">
            <w:rPr>
              <w:rFonts w:ascii="Courier New" w:eastAsia="Times New Roman" w:hAnsi="Courier New" w:cs="Courier New"/>
              <w:color w:val="067D17"/>
              <w:sz w:val="20"/>
              <w:szCs w:val="20"/>
              <w14:ligatures w14:val="none"/>
            </w:rPr>
            <w:delText>/src/main/java"</w:delText>
          </w:r>
          <w:r w:rsidRPr="00694649" w:rsidDel="00D34733">
            <w:rPr>
              <w:rFonts w:ascii="Courier New" w:eastAsia="Times New Roman" w:hAnsi="Courier New" w:cs="Courier New"/>
              <w:color w:val="067D17"/>
              <w:sz w:val="20"/>
              <w:szCs w:val="20"/>
              <w14:ligatures w14:val="none"/>
            </w:rPr>
            <w:br/>
            <w:delText xml:space="preserve">    </w:delText>
          </w:r>
          <w:r w:rsidRPr="00694649" w:rsidDel="00D34733">
            <w:rPr>
              <w:rFonts w:ascii="Courier New" w:eastAsia="Times New Roman" w:hAnsi="Courier New" w:cs="Courier New"/>
              <w:color w:val="080808"/>
              <w:sz w:val="20"/>
              <w:szCs w:val="20"/>
              <w14:ligatures w14:val="none"/>
            </w:rPr>
            <w:delText>sourceDirectories.from = files([</w:delText>
          </w:r>
          <w:r w:rsidRPr="00694649" w:rsidDel="00D34733">
            <w:rPr>
              <w:rFonts w:ascii="Courier New" w:eastAsia="Times New Roman" w:hAnsi="Courier New" w:cs="Courier New"/>
              <w:color w:val="000000"/>
              <w:sz w:val="20"/>
              <w:szCs w:val="20"/>
              <w14:ligatures w14:val="none"/>
            </w:rPr>
            <w:delText>mainSrc</w:delText>
          </w:r>
          <w:r w:rsidRPr="00694649" w:rsidDel="00D34733">
            <w:rPr>
              <w:rFonts w:ascii="Courier New" w:eastAsia="Times New Roman" w:hAnsi="Courier New" w:cs="Courier New"/>
              <w:color w:val="080808"/>
              <w:sz w:val="20"/>
              <w:szCs w:val="20"/>
              <w14:ligatures w14:val="none"/>
            </w:rPr>
            <w:delText>])</w:delText>
          </w:r>
          <w:r w:rsidRPr="00694649" w:rsidDel="00D34733">
            <w:rPr>
              <w:rFonts w:ascii="Courier New" w:eastAsia="Times New Roman" w:hAnsi="Courier New" w:cs="Courier New"/>
              <w:color w:val="080808"/>
              <w:sz w:val="20"/>
              <w:szCs w:val="20"/>
              <w14:ligatures w14:val="none"/>
            </w:rPr>
            <w:br/>
            <w:delText xml:space="preserve">    classDirectories.from = files([</w:delText>
          </w:r>
          <w:r w:rsidRPr="00694649" w:rsidDel="00D34733">
            <w:rPr>
              <w:rFonts w:ascii="Courier New" w:eastAsia="Times New Roman" w:hAnsi="Courier New" w:cs="Courier New"/>
              <w:color w:val="000000"/>
              <w:sz w:val="20"/>
              <w:szCs w:val="20"/>
              <w14:ligatures w14:val="none"/>
            </w:rPr>
            <w:delText>debugTree</w:delText>
          </w:r>
          <w:r w:rsidRPr="00694649" w:rsidDel="00D34733">
            <w:rPr>
              <w:rFonts w:ascii="Courier New" w:eastAsia="Times New Roman" w:hAnsi="Courier New" w:cs="Courier New"/>
              <w:color w:val="080808"/>
              <w:sz w:val="20"/>
              <w:szCs w:val="20"/>
              <w14:ligatures w14:val="none"/>
            </w:rPr>
            <w:delText>])</w:delText>
          </w:r>
          <w:r w:rsidRPr="00694649" w:rsidDel="00D34733">
            <w:rPr>
              <w:rFonts w:ascii="Courier New" w:eastAsia="Times New Roman" w:hAnsi="Courier New" w:cs="Courier New"/>
              <w:color w:val="080808"/>
              <w:sz w:val="20"/>
              <w:szCs w:val="20"/>
              <w14:ligatures w14:val="none"/>
            </w:rPr>
            <w:br/>
            <w:delText xml:space="preserve">    executionData.from = files(</w:delText>
          </w:r>
          <w:r w:rsidRPr="00694649" w:rsidDel="00D34733">
            <w:rPr>
              <w:rFonts w:ascii="Courier New" w:eastAsia="Times New Roman" w:hAnsi="Courier New" w:cs="Courier New"/>
              <w:color w:val="067D17"/>
              <w:sz w:val="20"/>
              <w:szCs w:val="20"/>
              <w14:ligatures w14:val="none"/>
            </w:rPr>
            <w:delText>"</w:delText>
          </w:r>
          <w:r w:rsidRPr="00694649" w:rsidDel="00D34733">
            <w:rPr>
              <w:rFonts w:ascii="Courier New" w:eastAsia="Times New Roman" w:hAnsi="Courier New" w:cs="Courier New"/>
              <w:color w:val="080808"/>
              <w:sz w:val="20"/>
              <w:szCs w:val="20"/>
              <w14:ligatures w14:val="none"/>
            </w:rPr>
            <w:delText>$</w:delText>
          </w:r>
          <w:r w:rsidRPr="00694649" w:rsidDel="00D34733">
            <w:rPr>
              <w:rFonts w:ascii="Courier New" w:eastAsia="Times New Roman" w:hAnsi="Courier New" w:cs="Courier New"/>
              <w:bCs/>
              <w:color w:val="080808"/>
              <w:sz w:val="20"/>
              <w:szCs w:val="20"/>
              <w14:ligatures w14:val="none"/>
            </w:rPr>
            <w:delText>{</w:delText>
          </w:r>
          <w:r w:rsidRPr="00694649" w:rsidDel="00D34733">
            <w:rPr>
              <w:rFonts w:ascii="Courier New" w:eastAsia="Times New Roman" w:hAnsi="Courier New" w:cs="Courier New"/>
              <w:color w:val="080808"/>
              <w:sz w:val="20"/>
              <w:szCs w:val="20"/>
              <w14:ligatures w14:val="none"/>
            </w:rPr>
            <w:delText>project.buildDir</w:delText>
          </w:r>
          <w:r w:rsidRPr="00694649" w:rsidDel="00D34733">
            <w:rPr>
              <w:rFonts w:ascii="Courier New" w:eastAsia="Times New Roman" w:hAnsi="Courier New" w:cs="Courier New"/>
              <w:bCs/>
              <w:color w:val="080808"/>
              <w:sz w:val="20"/>
              <w:szCs w:val="20"/>
              <w14:ligatures w14:val="none"/>
            </w:rPr>
            <w:delText>}</w:delText>
          </w:r>
          <w:r w:rsidRPr="00694649" w:rsidDel="00D34733">
            <w:rPr>
              <w:rFonts w:ascii="Courier New" w:eastAsia="Times New Roman" w:hAnsi="Courier New" w:cs="Courier New"/>
              <w:color w:val="067D17"/>
              <w:sz w:val="20"/>
              <w:szCs w:val="20"/>
              <w14:ligatures w14:val="none"/>
            </w:rPr>
            <w:delText>/jacoco/testDebug.exec"</w:delText>
          </w:r>
          <w:r w:rsidRPr="00694649" w:rsidDel="00D34733">
            <w:rPr>
              <w:rFonts w:ascii="Courier New" w:eastAsia="Times New Roman" w:hAnsi="Courier New" w:cs="Courier New"/>
              <w:color w:val="080808"/>
              <w:sz w:val="20"/>
              <w:szCs w:val="20"/>
              <w14:ligatures w14:val="none"/>
            </w:rPr>
            <w:delText>)</w:delText>
          </w:r>
          <w:r w:rsidRPr="00694649" w:rsidDel="00D34733">
            <w:rPr>
              <w:rFonts w:ascii="Courier New" w:eastAsia="Times New Roman" w:hAnsi="Courier New" w:cs="Courier New"/>
              <w:color w:val="080808"/>
              <w:sz w:val="20"/>
              <w:szCs w:val="20"/>
              <w14:ligatures w14:val="none"/>
            </w:rPr>
            <w:br/>
          </w:r>
          <w:r w:rsidRPr="00694649" w:rsidDel="00D34733">
            <w:rPr>
              <w:rFonts w:ascii="Courier New" w:eastAsia="Times New Roman" w:hAnsi="Courier New" w:cs="Courier New"/>
              <w:bCs/>
              <w:color w:val="080808"/>
              <w:sz w:val="20"/>
              <w:szCs w:val="20"/>
              <w14:ligatures w14:val="none"/>
            </w:rPr>
            <w:delText>}</w:delText>
          </w:r>
        </w:del>
      </w:ins>
    </w:p>
    <w:p w14:paraId="6ABD4FE6" w14:textId="77777777" w:rsidR="00D01BC2" w:rsidRPr="00D8262D" w:rsidRDefault="00D01BC2"/>
    <w:p w14:paraId="20DB3C28" w14:textId="45C4D3BB" w:rsidR="00CF5B27" w:rsidDel="00850810" w:rsidRDefault="00CA2028">
      <w:pPr>
        <w:pStyle w:val="Heading4"/>
        <w:rPr>
          <w:del w:id="2127" w:author="Thảo Phạm" w:date="2024-01-22T10:27:00Z"/>
        </w:rPr>
        <w:pPrChange w:id="2128" w:author="Thảo Phạm" w:date="2024-01-22T10:26:00Z">
          <w:pPr>
            <w:pStyle w:val="Heading2"/>
          </w:pPr>
        </w:pPrChange>
      </w:pPr>
      <w:del w:id="2129" w:author="Thảo Phạm" w:date="2024-01-22T10:27:00Z">
        <w:r w:rsidDel="00850810">
          <w:delText>Phát Triển Kiểm Thử</w:delText>
        </w:r>
      </w:del>
    </w:p>
    <w:p w14:paraId="1987278B" w14:textId="41DB8632" w:rsidR="00CA2028" w:rsidRPr="00CA2028" w:rsidDel="00850810" w:rsidRDefault="00CA2028">
      <w:pPr>
        <w:pStyle w:val="Heading4"/>
        <w:rPr>
          <w:del w:id="2130" w:author="Thảo Phạm" w:date="2024-01-22T10:27:00Z"/>
        </w:rPr>
        <w:pPrChange w:id="2131" w:author="Thảo Phạm" w:date="2024-01-22T10:26:00Z">
          <w:pPr/>
        </w:pPrChange>
      </w:pPr>
      <w:del w:id="2132" w:author="Thảo Phạm" w:date="2024-01-22T10:27:00Z">
        <w:r w:rsidDel="00850810">
          <w:delText>Xây dựng các kịch bản kiểm thử và viết mã kiểm thử tự động dựa trên các yêu cầu đã đặt ra.</w:delText>
        </w:r>
      </w:del>
    </w:p>
    <w:p w14:paraId="24EE7DDB" w14:textId="46811243" w:rsidR="00CF5B27" w:rsidRPr="00CF5B27" w:rsidDel="00850810" w:rsidRDefault="00CF5B27">
      <w:pPr>
        <w:pStyle w:val="Heading4"/>
        <w:rPr>
          <w:del w:id="2133" w:author="Thảo Phạm" w:date="2024-01-22T10:27:00Z"/>
          <w:i/>
        </w:rPr>
        <w:pPrChange w:id="2134" w:author="Thảo Phạm" w:date="2024-01-22T10:26:00Z">
          <w:pPr/>
        </w:pPrChange>
      </w:pPr>
      <w:del w:id="2135" w:author="Thảo Phạm" w:date="2024-01-22T10:27:00Z">
        <w:r w:rsidRPr="00CF5B27" w:rsidDel="00850810">
          <w:rPr>
            <w:i/>
          </w:rPr>
          <w:delText>Bước 1: Xác định Mục Tiêu Kiểm Thử</w:delText>
        </w:r>
      </w:del>
    </w:p>
    <w:p w14:paraId="1681A006" w14:textId="2513BF81" w:rsidR="00CF5B27" w:rsidDel="00850810" w:rsidRDefault="00CF5B27">
      <w:pPr>
        <w:pStyle w:val="Heading4"/>
        <w:rPr>
          <w:del w:id="2136" w:author="Thảo Phạm" w:date="2024-01-22T10:27:00Z"/>
        </w:rPr>
        <w:pPrChange w:id="2137" w:author="Thảo Phạm" w:date="2024-01-22T10:26:00Z">
          <w:pPr/>
        </w:pPrChange>
      </w:pPr>
      <w:del w:id="2138" w:author="Thảo Phạm" w:date="2024-01-22T10:27:00Z">
        <w:r w:rsidDel="00850810">
          <w:delText>Trước hết, xác định rõ mục tiêu kiểm thử của bạn. Điều này có thể bao gồm kiểm thử chức năng, hiệu suất, tương tác người dùng, và các khía cạnh khác của ứng dụng.</w:delText>
        </w:r>
      </w:del>
    </w:p>
    <w:p w14:paraId="05E4BC0F" w14:textId="1BF97D1E" w:rsidR="00CF5B27" w:rsidRPr="00CF5B27" w:rsidDel="00850810" w:rsidRDefault="00CF5B27">
      <w:pPr>
        <w:pStyle w:val="Heading4"/>
        <w:rPr>
          <w:del w:id="2139" w:author="Thảo Phạm" w:date="2024-01-22T10:27:00Z"/>
          <w:i/>
        </w:rPr>
        <w:pPrChange w:id="2140" w:author="Thảo Phạm" w:date="2024-01-22T10:26:00Z">
          <w:pPr/>
        </w:pPrChange>
      </w:pPr>
      <w:del w:id="2141" w:author="Thảo Phạm" w:date="2024-01-22T10:27:00Z">
        <w:r w:rsidRPr="00CF5B27" w:rsidDel="00850810">
          <w:rPr>
            <w:i/>
          </w:rPr>
          <w:delText>Bước 2: Xác Định Phạm Vi Kiểm Thử</w:delText>
        </w:r>
      </w:del>
    </w:p>
    <w:p w14:paraId="68A09647" w14:textId="566B0592" w:rsidR="00CF5B27" w:rsidDel="00850810" w:rsidRDefault="00CF5B27">
      <w:pPr>
        <w:pStyle w:val="Heading4"/>
        <w:rPr>
          <w:del w:id="2142" w:author="Thảo Phạm" w:date="2024-01-22T10:27:00Z"/>
        </w:rPr>
        <w:pPrChange w:id="2143" w:author="Thảo Phạm" w:date="2024-01-22T10:26:00Z">
          <w:pPr/>
        </w:pPrChange>
      </w:pPr>
      <w:del w:id="2144" w:author="Thảo Phạm" w:date="2024-01-22T10:27:00Z">
        <w:r w:rsidDel="00850810">
          <w:delText>Xác định phạm vi của kiểm thử. Quyết định những khu vực cụ thể của ứng dụng mà bạn muốn kiểm thử và xác định các tính năng hoặc kịch bản kiểm thử cần tập trung.</w:delText>
        </w:r>
      </w:del>
    </w:p>
    <w:p w14:paraId="73B2225E" w14:textId="2E17F6DB" w:rsidR="00CF5B27" w:rsidRPr="00CF5B27" w:rsidDel="00850810" w:rsidRDefault="00CF5B27">
      <w:pPr>
        <w:pStyle w:val="Heading4"/>
        <w:rPr>
          <w:del w:id="2145" w:author="Thảo Phạm" w:date="2024-01-22T10:27:00Z"/>
          <w:i/>
        </w:rPr>
        <w:pPrChange w:id="2146" w:author="Thảo Phạm" w:date="2024-01-22T10:26:00Z">
          <w:pPr/>
        </w:pPrChange>
      </w:pPr>
      <w:del w:id="2147" w:author="Thảo Phạm" w:date="2024-01-22T10:27:00Z">
        <w:r w:rsidRPr="00CF5B27" w:rsidDel="00850810">
          <w:rPr>
            <w:i/>
          </w:rPr>
          <w:delText>Bước 3: Lập Kịch Bản Kiểm Thử</w:delText>
        </w:r>
      </w:del>
    </w:p>
    <w:p w14:paraId="773A479D" w14:textId="539FF7B1" w:rsidR="00CF5B27" w:rsidDel="00850810" w:rsidRDefault="00CF5B27">
      <w:pPr>
        <w:pStyle w:val="Heading4"/>
        <w:rPr>
          <w:del w:id="2148" w:author="Thảo Phạm" w:date="2024-01-22T10:27:00Z"/>
        </w:rPr>
        <w:pPrChange w:id="2149" w:author="Thảo Phạm" w:date="2024-01-22T10:26:00Z">
          <w:pPr/>
        </w:pPrChange>
      </w:pPr>
      <w:del w:id="2150" w:author="Thảo Phạm" w:date="2024-01-22T10:27:00Z">
        <w:r w:rsidDel="00850810">
          <w:delText>Chuẩn bị Dữ Liệu Kiểm Thử:</w:delText>
        </w:r>
        <w:r w:rsidR="00CA2028" w:rsidDel="00850810">
          <w:delText xml:space="preserve"> </w:delText>
        </w:r>
        <w:r w:rsidDel="00850810">
          <w:delText>Xác định dữ liệu đầu vào cần thiết cho kiểm thử.</w:delText>
        </w:r>
        <w:r w:rsidR="00CA2028" w:rsidDel="00850810">
          <w:delText xml:space="preserve"> C</w:delText>
        </w:r>
        <w:r w:rsidDel="00850810">
          <w:delText>huẩn bị các điều kiện tiên quyết hoặc trạng thái ban đầu.</w:delText>
        </w:r>
      </w:del>
    </w:p>
    <w:p w14:paraId="254D8B17" w14:textId="3AC9B2B7" w:rsidR="00CF5B27" w:rsidDel="00850810" w:rsidRDefault="00CF5B27">
      <w:pPr>
        <w:pStyle w:val="Heading4"/>
        <w:rPr>
          <w:del w:id="2151" w:author="Thảo Phạm" w:date="2024-01-22T10:27:00Z"/>
        </w:rPr>
        <w:pPrChange w:id="2152" w:author="Thảo Phạm" w:date="2024-01-22T10:26:00Z">
          <w:pPr/>
        </w:pPrChange>
      </w:pPr>
      <w:del w:id="2153" w:author="Thảo Phạm" w:date="2024-01-22T10:27:00Z">
        <w:r w:rsidDel="00850810">
          <w:delText>Xác Định Bước Kiểm Thử:</w:delText>
        </w:r>
        <w:r w:rsidR="00CA2028" w:rsidDel="00850810">
          <w:delText xml:space="preserve"> </w:delText>
        </w:r>
        <w:r w:rsidDel="00850810">
          <w:delText>Liệt kê các bước cụ thể mà kiểm thử sẽ thực hiện.</w:delText>
        </w:r>
        <w:r w:rsidR="00CA2028" w:rsidDel="00850810">
          <w:delText xml:space="preserve"> </w:delText>
        </w:r>
        <w:r w:rsidDel="00850810">
          <w:delText>Bao gồm các tương tác người dùng và các hành động cần thực hiện trên ứng dụng.</w:delText>
        </w:r>
      </w:del>
    </w:p>
    <w:p w14:paraId="0ED1989D" w14:textId="2BEF7BD6" w:rsidR="00CF5B27" w:rsidDel="00850810" w:rsidRDefault="00CF5B27">
      <w:pPr>
        <w:pStyle w:val="Heading4"/>
        <w:rPr>
          <w:del w:id="2154" w:author="Thảo Phạm" w:date="2024-01-22T10:27:00Z"/>
        </w:rPr>
        <w:pPrChange w:id="2155" w:author="Thảo Phạm" w:date="2024-01-22T10:26:00Z">
          <w:pPr/>
        </w:pPrChange>
      </w:pPr>
      <w:del w:id="2156" w:author="Thảo Phạm" w:date="2024-01-22T10:27:00Z">
        <w:r w:rsidDel="00850810">
          <w:delText>Xác Định Kết Quả Dự Kiến:</w:delText>
        </w:r>
        <w:r w:rsidR="00CA2028" w:rsidDel="00850810">
          <w:delText xml:space="preserve"> </w:delText>
        </w:r>
        <w:r w:rsidDel="00850810">
          <w:delText>Mô tả các kết quả mong đợi sau mỗi bước kiểm thử.</w:delText>
        </w:r>
        <w:r w:rsidR="00CA2028" w:rsidDel="00850810">
          <w:delText xml:space="preserve"> </w:delText>
        </w:r>
        <w:r w:rsidDel="00850810">
          <w:delText>Điều này sẽ giúp đánh giá xem ứng dụng có hoạt động đúng như mong đợi hay không.</w:delText>
        </w:r>
      </w:del>
    </w:p>
    <w:p w14:paraId="19D86C72" w14:textId="59102C44" w:rsidR="00CF5B27" w:rsidRPr="00CF5B27" w:rsidDel="00850810" w:rsidRDefault="00CF5B27">
      <w:pPr>
        <w:pStyle w:val="Heading4"/>
        <w:rPr>
          <w:del w:id="2157" w:author="Thảo Phạm" w:date="2024-01-22T10:27:00Z"/>
          <w:i/>
        </w:rPr>
        <w:pPrChange w:id="2158" w:author="Thảo Phạm" w:date="2024-01-22T10:26:00Z">
          <w:pPr/>
        </w:pPrChange>
      </w:pPr>
      <w:del w:id="2159" w:author="Thảo Phạm" w:date="2024-01-22T10:27:00Z">
        <w:r w:rsidRPr="00CF5B27" w:rsidDel="00850810">
          <w:rPr>
            <w:i/>
          </w:rPr>
          <w:delText>Bước 4: Sử Dụng Công Cụ Kiểm Thử</w:delText>
        </w:r>
      </w:del>
    </w:p>
    <w:p w14:paraId="07C6AB97" w14:textId="25CEDE21" w:rsidR="00CF5B27" w:rsidDel="00850810" w:rsidRDefault="00CF5B27">
      <w:pPr>
        <w:pStyle w:val="Heading4"/>
        <w:rPr>
          <w:del w:id="2160" w:author="Thảo Phạm" w:date="2024-01-22T10:27:00Z"/>
        </w:rPr>
        <w:pPrChange w:id="2161" w:author="Thảo Phạm" w:date="2024-01-22T10:26:00Z">
          <w:pPr/>
        </w:pPrChange>
      </w:pPr>
      <w:del w:id="2162" w:author="Thảo Phạm" w:date="2024-01-22T10:27:00Z">
        <w:r w:rsidDel="00850810">
          <w:delText>Sử dụng công cụ kiểm thử phù hợp để tự động hóa các kịch bản kiểm thử.</w:delText>
        </w:r>
      </w:del>
    </w:p>
    <w:p w14:paraId="6BB16FBB" w14:textId="47A3277A" w:rsidR="00CF5B27" w:rsidRPr="00CF5B27" w:rsidDel="00850810" w:rsidRDefault="00CF5B27">
      <w:pPr>
        <w:pStyle w:val="Heading4"/>
        <w:rPr>
          <w:del w:id="2163" w:author="Thảo Phạm" w:date="2024-01-22T10:27:00Z"/>
          <w:i/>
        </w:rPr>
        <w:pPrChange w:id="2164" w:author="Thảo Phạm" w:date="2024-01-22T10:26:00Z">
          <w:pPr/>
        </w:pPrChange>
      </w:pPr>
      <w:del w:id="2165" w:author="Thảo Phạm" w:date="2024-01-22T10:27:00Z">
        <w:r w:rsidRPr="00CF5B27" w:rsidDel="00850810">
          <w:rPr>
            <w:i/>
          </w:rPr>
          <w:delText>Bước 5: Tích Hợp Và Chạy Kiểm Thử</w:delText>
        </w:r>
      </w:del>
    </w:p>
    <w:p w14:paraId="7F849A44" w14:textId="1A91EF6E" w:rsidR="00CF5B27" w:rsidDel="00850810" w:rsidRDefault="00CF5B27">
      <w:pPr>
        <w:pStyle w:val="Heading4"/>
        <w:rPr>
          <w:del w:id="2166" w:author="Thảo Phạm" w:date="2024-01-22T10:27:00Z"/>
        </w:rPr>
        <w:pPrChange w:id="2167" w:author="Thảo Phạm" w:date="2024-01-22T10:26:00Z">
          <w:pPr/>
        </w:pPrChange>
      </w:pPr>
      <w:del w:id="2168" w:author="Thảo Phạm" w:date="2024-01-22T10:27:00Z">
        <w:r w:rsidDel="00850810">
          <w:delText>Tích Hợp vào Quy Trình CI/CD:</w:delText>
        </w:r>
        <w:r w:rsidR="00CA2028" w:rsidDel="00850810">
          <w:delText xml:space="preserve"> </w:delText>
        </w:r>
        <w:r w:rsidDel="00850810">
          <w:delText>Đảm bảo rằng kịch bản kiểm thử của bạn được tích hợp vào quy trình CI/CD để kiểm thử tự động mỗi khi có sự thay đổi trong mã nguồn.</w:delText>
        </w:r>
      </w:del>
    </w:p>
    <w:p w14:paraId="5AF2B685" w14:textId="4752DDE3" w:rsidR="00CF5B27" w:rsidDel="00850810" w:rsidRDefault="00CF5B27">
      <w:pPr>
        <w:pStyle w:val="Heading4"/>
        <w:rPr>
          <w:del w:id="2169" w:author="Thảo Phạm" w:date="2024-01-22T10:27:00Z"/>
        </w:rPr>
        <w:pPrChange w:id="2170" w:author="Thảo Phạm" w:date="2024-01-22T10:26:00Z">
          <w:pPr/>
        </w:pPrChange>
      </w:pPr>
      <w:del w:id="2171" w:author="Thảo Phạm" w:date="2024-01-22T10:27:00Z">
        <w:r w:rsidDel="00850810">
          <w:delText>Chạy Kiểm Thử:</w:delText>
        </w:r>
        <w:r w:rsidR="00CA2028" w:rsidDel="00850810">
          <w:delText xml:space="preserve"> </w:delText>
        </w:r>
        <w:r w:rsidDel="00850810">
          <w:delText>Chạy kịch bản kiểm thử trên các thiết bị và phiên bản hệ điều hành khác nhau để đảm bảo tính tương thích.</w:delText>
        </w:r>
      </w:del>
    </w:p>
    <w:p w14:paraId="2C51022E" w14:textId="38A7852E" w:rsidR="00CF5B27" w:rsidDel="00850810" w:rsidRDefault="00CF5B27">
      <w:pPr>
        <w:pStyle w:val="Heading4"/>
        <w:rPr>
          <w:del w:id="2172" w:author="Thảo Phạm" w:date="2024-01-22T10:27:00Z"/>
        </w:rPr>
        <w:pPrChange w:id="2173" w:author="Thảo Phạm" w:date="2024-01-22T10:26:00Z">
          <w:pPr/>
        </w:pPrChange>
      </w:pPr>
      <w:del w:id="2174" w:author="Thảo Phạm" w:date="2024-01-22T10:27:00Z">
        <w:r w:rsidDel="00850810">
          <w:delText>Bước 6: Theo Dõi và Đánh Giá Kết Quả</w:delText>
        </w:r>
      </w:del>
    </w:p>
    <w:p w14:paraId="60B7F185" w14:textId="21B48C62" w:rsidR="00716178" w:rsidDel="00850810" w:rsidRDefault="00716178">
      <w:pPr>
        <w:pStyle w:val="Heading4"/>
        <w:rPr>
          <w:del w:id="2175" w:author="Thảo Phạm" w:date="2024-01-22T10:27:00Z"/>
        </w:rPr>
        <w:pPrChange w:id="2176" w:author="Thảo Phạm" w:date="2024-01-22T10:26:00Z">
          <w:pPr/>
        </w:pPrChange>
      </w:pPr>
      <w:del w:id="2177" w:author="Thảo Phạm" w:date="2024-01-22T10:27:00Z">
        <w:r w:rsidDel="00850810">
          <w:delText>Giám sát kết quả kiểm thử, xác định, sửa lỗi và tối ưu hóa các kịch bản kiểm thử theo thời gian.</w:delText>
        </w:r>
      </w:del>
    </w:p>
    <w:p w14:paraId="4C062637" w14:textId="0CCA4DC2" w:rsidR="00CF5B27" w:rsidDel="00850810" w:rsidRDefault="00CF5B27">
      <w:pPr>
        <w:pStyle w:val="Heading4"/>
        <w:rPr>
          <w:del w:id="2178" w:author="Thảo Phạm" w:date="2024-01-22T10:27:00Z"/>
        </w:rPr>
        <w:pPrChange w:id="2179" w:author="Thảo Phạm" w:date="2024-01-22T10:26:00Z">
          <w:pPr/>
        </w:pPrChange>
      </w:pPr>
      <w:del w:id="2180" w:author="Thảo Phạm" w:date="2024-01-22T10:27:00Z">
        <w:r w:rsidDel="00850810">
          <w:delText>Theo Dõi Kết Quả:</w:delText>
        </w:r>
        <w:r w:rsidR="00CA2028" w:rsidDel="00850810">
          <w:delText xml:space="preserve"> </w:delText>
        </w:r>
        <w:r w:rsidDel="00850810">
          <w:delText>Xem kết quả kiểm thử để xác định liệu có lỗi nào xuất hiện hay không.</w:delText>
        </w:r>
      </w:del>
    </w:p>
    <w:p w14:paraId="1F18A856" w14:textId="4EAF37D0" w:rsidR="00CF5B27" w:rsidDel="00850810" w:rsidRDefault="00CF5B27">
      <w:pPr>
        <w:pStyle w:val="Heading4"/>
        <w:rPr>
          <w:del w:id="2181" w:author="Thảo Phạm" w:date="2024-01-22T10:27:00Z"/>
        </w:rPr>
        <w:pPrChange w:id="2182" w:author="Thảo Phạm" w:date="2024-01-22T10:26:00Z">
          <w:pPr/>
        </w:pPrChange>
      </w:pPr>
      <w:del w:id="2183" w:author="Thảo Phạm" w:date="2024-01-22T10:27:00Z">
        <w:r w:rsidDel="00850810">
          <w:delText>Đánh Giá và Sửa Lỗi:</w:delText>
        </w:r>
        <w:r w:rsidR="00CA2028" w:rsidDel="00850810">
          <w:delText xml:space="preserve"> </w:delText>
        </w:r>
        <w:r w:rsidDel="00850810">
          <w:delText>Nếu có lỗi, đánh giá chúng và báo cáo cho nhóm phát triển.</w:delText>
        </w:r>
        <w:r w:rsidR="00CA2028" w:rsidDel="00850810">
          <w:delText xml:space="preserve"> </w:delText>
        </w:r>
        <w:r w:rsidDel="00850810">
          <w:delText>Sửa lỗi và chạy lại kiểm thử để đảm bảo rằng lỗi đã được khắc phục.</w:delText>
        </w:r>
      </w:del>
    </w:p>
    <w:p w14:paraId="0FFEAAB6" w14:textId="0B4C0588" w:rsidR="00CF5B27" w:rsidDel="00850810" w:rsidRDefault="00CF5B27">
      <w:pPr>
        <w:pStyle w:val="Heading4"/>
        <w:rPr>
          <w:del w:id="2184" w:author="Thảo Phạm" w:date="2024-01-22T10:27:00Z"/>
        </w:rPr>
        <w:pPrChange w:id="2185" w:author="Thảo Phạm" w:date="2024-01-22T10:26:00Z">
          <w:pPr/>
        </w:pPrChange>
      </w:pPr>
      <w:del w:id="2186" w:author="Thảo Phạm" w:date="2024-01-22T10:27:00Z">
        <w:r w:rsidDel="00850810">
          <w:delText>Bước 7: Tối Ưu Hóa và Mở Rộng</w:delText>
        </w:r>
      </w:del>
    </w:p>
    <w:p w14:paraId="138035A4" w14:textId="77E064AD" w:rsidR="00CF5B27" w:rsidDel="00850810" w:rsidRDefault="00CF5B27">
      <w:pPr>
        <w:pStyle w:val="Heading4"/>
        <w:rPr>
          <w:del w:id="2187" w:author="Thảo Phạm" w:date="2024-01-22T10:27:00Z"/>
        </w:rPr>
        <w:pPrChange w:id="2188" w:author="Thảo Phạm" w:date="2024-01-22T10:26:00Z">
          <w:pPr/>
        </w:pPrChange>
      </w:pPr>
      <w:del w:id="2189" w:author="Thảo Phạm" w:date="2024-01-22T10:27:00Z">
        <w:r w:rsidDel="00850810">
          <w:delText>Tối Ưu Hóa Kịch Bản:</w:delText>
        </w:r>
        <w:r w:rsidR="00CA2028" w:rsidDel="00850810">
          <w:delText xml:space="preserve"> </w:delText>
        </w:r>
        <w:r w:rsidDel="00850810">
          <w:delText>Đánh giá hiệu suất của kịch bản và tối ưu hóa chúng nếu cần thiết.</w:delText>
        </w:r>
      </w:del>
    </w:p>
    <w:p w14:paraId="1F3620EE" w14:textId="62A25810" w:rsidR="00CF5B27" w:rsidDel="00850810" w:rsidRDefault="00CF5B27">
      <w:pPr>
        <w:pStyle w:val="Heading4"/>
        <w:rPr>
          <w:del w:id="2190" w:author="Thảo Phạm" w:date="2024-01-22T10:27:00Z"/>
        </w:rPr>
        <w:pPrChange w:id="2191" w:author="Thảo Phạm" w:date="2024-01-22T10:26:00Z">
          <w:pPr/>
        </w:pPrChange>
      </w:pPr>
      <w:del w:id="2192" w:author="Thảo Phạm" w:date="2024-01-22T10:27:00Z">
        <w:r w:rsidDel="00850810">
          <w:delText>Mở Rộng Kiểm Thử:</w:delText>
        </w:r>
        <w:r w:rsidR="00CA2028" w:rsidDel="00850810">
          <w:delText xml:space="preserve"> </w:delText>
        </w:r>
        <w:r w:rsidDel="00850810">
          <w:delText>Mở rộng bộ kịch bản kiểm thử để bao quát nhiều tính năng và kịch bản kiểm thử nhất có thể.</w:delText>
        </w:r>
      </w:del>
    </w:p>
    <w:p w14:paraId="7A9A0E32" w14:textId="20D55793" w:rsidR="00CF5B27" w:rsidDel="00850810" w:rsidRDefault="00CF5B27">
      <w:pPr>
        <w:pStyle w:val="Heading4"/>
        <w:rPr>
          <w:del w:id="2193" w:author="Thảo Phạm" w:date="2024-01-22T10:27:00Z"/>
        </w:rPr>
        <w:pPrChange w:id="2194" w:author="Thảo Phạm" w:date="2024-01-22T10:26:00Z">
          <w:pPr/>
        </w:pPrChange>
      </w:pPr>
      <w:del w:id="2195" w:author="Thảo Phạm" w:date="2024-01-22T10:27:00Z">
        <w:r w:rsidDel="00850810">
          <w:delText>Bước 8: Lập Báo Cáo</w:delText>
        </w:r>
      </w:del>
    </w:p>
    <w:p w14:paraId="7FF2B136" w14:textId="68DE3D5D" w:rsidR="00520F57" w:rsidDel="00850810" w:rsidRDefault="00CF5B27">
      <w:pPr>
        <w:pStyle w:val="Heading4"/>
        <w:rPr>
          <w:del w:id="2196" w:author="Thảo Phạm" w:date="2024-01-22T10:27:00Z"/>
        </w:rPr>
        <w:pPrChange w:id="2197" w:author="Thảo Phạm" w:date="2024-01-22T10:26:00Z">
          <w:pPr/>
        </w:pPrChange>
      </w:pPr>
      <w:del w:id="2198" w:author="Thảo Phạm" w:date="2024-01-22T10:27:00Z">
        <w:r w:rsidDel="00850810">
          <w:delText>Lập báo cáo tự động sau mỗi chuỗi kiểm thử. Báo cáo nên cung cấp thông tin chi tiết về kết quả kiểm thử, lỗi phát sinh và hiệu suất ứng dụng.</w:delText>
        </w:r>
        <w:r w:rsidR="00CA2028" w:rsidDel="00850810">
          <w:delText xml:space="preserve"> Q</w:delText>
        </w:r>
        <w:r w:rsidDel="00850810">
          <w:delText>uy trình kiểm thử là một quá trình liên tục và đòi hỏi sự chăm chỉ và tối ưu hóa liên tục để đảm bảo rằng ứng dụng của bạn luôn đáp ứng đúng như mong đợi.</w:delText>
        </w:r>
      </w:del>
    </w:p>
    <w:p w14:paraId="452BD605" w14:textId="30E5153E" w:rsidR="00520F57" w:rsidDel="00850810" w:rsidRDefault="00520F57">
      <w:pPr>
        <w:pStyle w:val="Heading4"/>
        <w:rPr>
          <w:del w:id="2199" w:author="Thảo Phạm" w:date="2024-01-22T10:27:00Z"/>
        </w:rPr>
        <w:pPrChange w:id="2200" w:author="Thảo Phạm" w:date="2024-01-22T10:26:00Z">
          <w:pPr/>
        </w:pPrChange>
      </w:pPr>
    </w:p>
    <w:p w14:paraId="1A7CDEA6" w14:textId="74CAD1E7" w:rsidR="00CA2028" w:rsidDel="00850810" w:rsidRDefault="00CA2028">
      <w:pPr>
        <w:pStyle w:val="Heading4"/>
        <w:rPr>
          <w:del w:id="2201" w:author="Thảo Phạm" w:date="2024-01-22T10:27:00Z"/>
        </w:rPr>
        <w:pPrChange w:id="2202" w:author="Thảo Phạm" w:date="2024-01-22T10:26:00Z">
          <w:pPr>
            <w:keepNext/>
          </w:pPr>
        </w:pPrChange>
      </w:pPr>
      <w:del w:id="2203" w:author="Thảo Phạm" w:date="2024-01-22T10:27:00Z">
        <w:r w:rsidRPr="00E30005" w:rsidDel="00850810">
          <w:rPr>
            <w:noProof/>
          </w:rPr>
          <w:drawing>
            <wp:inline distT="0" distB="0" distL="0" distR="0" wp14:anchorId="1BC9628A" wp14:editId="0AE4D34C">
              <wp:extent cx="5580380" cy="4611370"/>
              <wp:effectExtent l="0" t="0" r="0" b="0"/>
              <wp:docPr id="819971448"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71448" name="Hình ảnh 1" descr="Ảnh có chứa văn bản, ảnh chụp màn hình, phần mềm, Phông chữ&#10;&#10;Mô tả được tạo tự động"/>
                      <pic:cNvPicPr/>
                    </pic:nvPicPr>
                    <pic:blipFill>
                      <a:blip r:embed="rId19"/>
                      <a:stretch>
                        <a:fillRect/>
                      </a:stretch>
                    </pic:blipFill>
                    <pic:spPr>
                      <a:xfrm>
                        <a:off x="0" y="0"/>
                        <a:ext cx="5580380" cy="4611370"/>
                      </a:xfrm>
                      <a:prstGeom prst="rect">
                        <a:avLst/>
                      </a:prstGeom>
                    </pic:spPr>
                  </pic:pic>
                </a:graphicData>
              </a:graphic>
            </wp:inline>
          </w:drawing>
        </w:r>
      </w:del>
    </w:p>
    <w:p w14:paraId="47641A2A" w14:textId="1ACB518C" w:rsidR="00520F57" w:rsidRPr="00716178" w:rsidDel="00850810" w:rsidRDefault="00CA2028">
      <w:pPr>
        <w:pStyle w:val="Heading4"/>
        <w:rPr>
          <w:del w:id="2204" w:author="Thảo Phạm" w:date="2024-01-22T10:27:00Z"/>
          <w:szCs w:val="26"/>
        </w:rPr>
        <w:pPrChange w:id="2205" w:author="Thảo Phạm" w:date="2024-01-22T10:26:00Z">
          <w:pPr>
            <w:pStyle w:val="Caption"/>
            <w:jc w:val="center"/>
          </w:pPr>
        </w:pPrChange>
      </w:pPr>
      <w:del w:id="2206" w:author="Thảo Phạm" w:date="2024-01-22T10:27:00Z">
        <w:r w:rsidRPr="00716178" w:rsidDel="00850810">
          <w:rPr>
            <w:szCs w:val="26"/>
          </w:rPr>
          <w:delText xml:space="preserve">Hình 4. </w:delText>
        </w:r>
        <w:r w:rsidRPr="00716178" w:rsidDel="00850810">
          <w:rPr>
            <w:iCs w:val="0"/>
            <w:szCs w:val="26"/>
          </w:rPr>
          <w:fldChar w:fldCharType="begin"/>
        </w:r>
        <w:r w:rsidRPr="00716178" w:rsidDel="00850810">
          <w:rPr>
            <w:szCs w:val="26"/>
          </w:rPr>
          <w:delInstrText xml:space="preserve"> SEQ Hình_4. \* ARABIC </w:delInstrText>
        </w:r>
        <w:r w:rsidRPr="00716178" w:rsidDel="00850810">
          <w:rPr>
            <w:iCs w:val="0"/>
            <w:szCs w:val="26"/>
          </w:rPr>
          <w:fldChar w:fldCharType="separate"/>
        </w:r>
        <w:r w:rsidR="00C7585F" w:rsidDel="00850810">
          <w:rPr>
            <w:noProof/>
            <w:szCs w:val="26"/>
          </w:rPr>
          <w:delText>2</w:delText>
        </w:r>
        <w:r w:rsidRPr="00716178" w:rsidDel="00850810">
          <w:rPr>
            <w:iCs w:val="0"/>
            <w:szCs w:val="26"/>
          </w:rPr>
          <w:fldChar w:fldCharType="end"/>
        </w:r>
        <w:r w:rsidRPr="00716178" w:rsidDel="00850810">
          <w:rPr>
            <w:szCs w:val="26"/>
          </w:rPr>
          <w:delText>: Mẫu kịch bản kiểm thử</w:delText>
        </w:r>
      </w:del>
    </w:p>
    <w:p w14:paraId="34FC3EF8" w14:textId="5B2A6E7D" w:rsidR="005449FD" w:rsidRDefault="00716178" w:rsidP="00850810">
      <w:pPr>
        <w:pStyle w:val="Heading4"/>
        <w:rPr>
          <w:ins w:id="2207" w:author="Thảo Phạm" w:date="2024-01-22T10:26:00Z"/>
        </w:rPr>
      </w:pPr>
      <w:del w:id="2208" w:author="Thảo Phạm" w:date="2024-01-22T09:54:00Z">
        <w:r w:rsidDel="00D34733">
          <w:delText>Triển khai</w:delText>
        </w:r>
      </w:del>
      <w:del w:id="2209" w:author="Thảo Phạm" w:date="2024-01-22T10:25:00Z">
        <w:r w:rsidDel="00850810">
          <w:delText xml:space="preserve"> thử </w:delText>
        </w:r>
      </w:del>
      <w:del w:id="2210" w:author="Thảo Phạm" w:date="2024-01-22T09:54:00Z">
        <w:r w:rsidDel="00D34733">
          <w:delText>nghiệm</w:delText>
        </w:r>
      </w:del>
      <w:bookmarkStart w:id="2211" w:name="_Toc157044731"/>
      <w:ins w:id="2212" w:author="Thảo Phạm" w:date="2024-01-22T10:26:00Z">
        <w:r w:rsidR="00850810">
          <w:t xml:space="preserve">4.2.2.2. </w:t>
        </w:r>
      </w:ins>
      <w:ins w:id="2213" w:author="Thảo Phạm" w:date="2024-01-22T10:27:00Z">
        <w:r w:rsidR="00850810">
          <w:t xml:space="preserve">Hoạt động </w:t>
        </w:r>
      </w:ins>
      <w:ins w:id="2214" w:author="Thảo Phạm" w:date="2024-01-22T10:15:00Z">
        <w:r w:rsidR="005449FD">
          <w:t>kiểm t</w:t>
        </w:r>
      </w:ins>
      <w:ins w:id="2215" w:author="Thảo Phạm" w:date="2024-01-22T10:27:00Z">
        <w:r w:rsidR="00850810">
          <w:t>hử</w:t>
        </w:r>
      </w:ins>
      <w:ins w:id="2216" w:author="Thảo Phạm" w:date="2024-01-22T10:15:00Z">
        <w:r w:rsidR="005449FD">
          <w:t xml:space="preserve"> tự động</w:t>
        </w:r>
      </w:ins>
      <w:bookmarkEnd w:id="2211"/>
    </w:p>
    <w:p w14:paraId="71BA285E" w14:textId="093BFC9F" w:rsidR="00AD2559" w:rsidRPr="00D34733" w:rsidRDefault="00850810">
      <w:pPr>
        <w:rPr>
          <w:ins w:id="2217" w:author="PT Thảo" w:date="2024-01-21T05:57:00Z"/>
        </w:rPr>
        <w:pPrChange w:id="2218" w:author="Thảo Phạm" w:date="2024-01-22T09:54:00Z">
          <w:pPr>
            <w:pStyle w:val="Heading2"/>
          </w:pPr>
        </w:pPrChange>
      </w:pPr>
      <w:ins w:id="2219" w:author="Thảo Phạm" w:date="2024-01-22T10:26:00Z">
        <w:r>
          <w:t>Thực hiện kiểm tra tự đ</w:t>
        </w:r>
      </w:ins>
      <w:ins w:id="2220" w:author="Thảo Phạm" w:date="2024-01-22T10:27:00Z">
        <w:r>
          <w:t>ộng với các ứng dụng đã tải</w:t>
        </w:r>
      </w:ins>
      <w:r w:rsidR="00DE1E1C">
        <w:t>.</w:t>
      </w:r>
    </w:p>
    <w:p w14:paraId="7072DDDD" w14:textId="77777777" w:rsidR="00DE1E1C" w:rsidRDefault="005449FD">
      <w:ins w:id="2221" w:author="Thảo Phạm" w:date="2024-01-22T10:20:00Z">
        <w:r>
          <w:t xml:space="preserve">Với việc kiểm tra tự động, mỗi ứng dụng có thể được thực hiện một lần </w:t>
        </w:r>
      </w:ins>
      <w:ins w:id="2222" w:author="Thảo Phạm" w:date="2024-01-22T10:21:00Z">
        <w:r>
          <w:t xml:space="preserve">hoặc nhiều </w:t>
        </w:r>
      </w:ins>
      <w:ins w:id="2223" w:author="Thảo Phạm" w:date="2024-01-22T10:20:00Z">
        <w:r>
          <w:t xml:space="preserve">lần với số </w:t>
        </w:r>
      </w:ins>
      <w:ins w:id="2224" w:author="Thảo Phạm" w:date="2024-01-22T10:21:00Z">
        <w:r>
          <w:t xml:space="preserve">lượng </w:t>
        </w:r>
      </w:ins>
      <w:ins w:id="2225" w:author="Thảo Phạm" w:date="2024-01-22T10:20:00Z">
        <w:r>
          <w:t xml:space="preserve">các sự </w:t>
        </w:r>
      </w:ins>
      <w:ins w:id="2226" w:author="Thảo Phạm" w:date="2024-01-22T10:21:00Z">
        <w:r>
          <w:t>kiện trong mỗi lần kiểm thử là khác nhau (</w:t>
        </w:r>
      </w:ins>
      <w:r w:rsidR="00D2068F">
        <w:t>5</w:t>
      </w:r>
      <w:ins w:id="2227" w:author="Thảo Phạm" w:date="2024-01-22T10:21:00Z">
        <w:r>
          <w:t>00 sự kiện</w:t>
        </w:r>
      </w:ins>
      <w:r w:rsidR="000B6C34">
        <w:t xml:space="preserve"> và</w:t>
      </w:r>
      <w:ins w:id="2228" w:author="Thảo Phạm" w:date="2024-01-22T10:21:00Z">
        <w:r>
          <w:t xml:space="preserve"> </w:t>
        </w:r>
      </w:ins>
      <w:r w:rsidR="00D2068F">
        <w:t>1</w:t>
      </w:r>
      <w:ins w:id="2229" w:author="Thảo Phạm" w:date="2024-01-22T10:38:00Z">
        <w:r w:rsidR="00AD2559">
          <w:t>0</w:t>
        </w:r>
      </w:ins>
      <w:ins w:id="2230" w:author="Thảo Phạm" w:date="2024-01-22T10:21:00Z">
        <w:r>
          <w:t>00 sự kiệ</w:t>
        </w:r>
      </w:ins>
      <w:r w:rsidR="000B6C34">
        <w:t>n</w:t>
      </w:r>
      <w:ins w:id="2231" w:author="Thảo Phạm" w:date="2024-01-22T10:22:00Z">
        <w:r>
          <w:t>)</w:t>
        </w:r>
      </w:ins>
      <w:r w:rsidR="00E54E94">
        <w:t xml:space="preserve">. </w:t>
      </w:r>
    </w:p>
    <w:p w14:paraId="73D3E303" w14:textId="5D5712A3" w:rsidR="00E54E94" w:rsidRDefault="00E54E94">
      <w:r>
        <w:t>Cú pháp cơ bản là:</w:t>
      </w:r>
    </w:p>
    <w:p w14:paraId="55696ECC" w14:textId="19B9468A" w:rsidR="005449FD" w:rsidRPr="00694649" w:rsidRDefault="005449FD" w:rsidP="00E54E94">
      <w:ins w:id="2232" w:author="Thảo Phạm" w:date="2024-01-22T10:23:00Z">
        <w:r w:rsidRPr="005449FD">
          <w:t>droidbot –a &lt;đường dẫn apk&gt; -o &lt;đường dẫn sinh báo cáo&gt; -count &lt;số l</w:t>
        </w:r>
        <w:r>
          <w:t>ượng sự kiện</w:t>
        </w:r>
        <w:r w:rsidRPr="005449FD">
          <w:t xml:space="preserve">: </w:t>
        </w:r>
        <w:r>
          <w:t>5</w:t>
        </w:r>
        <w:r w:rsidRPr="005449FD">
          <w:t>00/</w:t>
        </w:r>
      </w:ins>
      <w:r w:rsidR="00D2068F">
        <w:t>10</w:t>
      </w:r>
      <w:ins w:id="2233" w:author="Thảo Phạm" w:date="2024-01-22T10:23:00Z">
        <w:r w:rsidRPr="005449FD">
          <w:t>00&gt; -grant_perm</w:t>
        </w:r>
      </w:ins>
    </w:p>
    <w:p w14:paraId="6E115007" w14:textId="0C9CED57" w:rsidR="00716178" w:rsidDel="00694649" w:rsidRDefault="00FA205F" w:rsidP="00716178">
      <w:pPr>
        <w:rPr>
          <w:del w:id="2234" w:author="PT Thảo" w:date="2024-01-21T05:57:00Z"/>
          <w:i/>
          <w:iCs/>
        </w:rPr>
      </w:pPr>
      <w:del w:id="2235" w:author="PT Thảo" w:date="2024-01-21T05:57:00Z">
        <w:r w:rsidRPr="00FA205F" w:rsidDel="00694649">
          <w:rPr>
            <w:i/>
            <w:iCs/>
          </w:rPr>
          <w:delText>Bước 1: Cài đặt các ứng dụng và lần lươt thực hiện kiểm tra tự động</w:delText>
        </w:r>
        <w:bookmarkStart w:id="2236" w:name="_Toc156822149"/>
        <w:bookmarkStart w:id="2237" w:name="_Toc156871415"/>
        <w:bookmarkStart w:id="2238" w:name="_Toc156884208"/>
        <w:bookmarkStart w:id="2239" w:name="_Toc157044732"/>
        <w:bookmarkEnd w:id="2236"/>
        <w:bookmarkEnd w:id="2237"/>
        <w:bookmarkEnd w:id="2238"/>
        <w:bookmarkEnd w:id="2239"/>
      </w:del>
    </w:p>
    <w:tbl>
      <w:tblPr>
        <w:tblW w:w="8577" w:type="dxa"/>
        <w:tblInd w:w="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2"/>
        <w:gridCol w:w="2065"/>
        <w:gridCol w:w="5880"/>
      </w:tblGrid>
      <w:tr w:rsidR="00FA205F" w:rsidRPr="00FA205F" w:rsidDel="00694649" w14:paraId="2923ACC4" w14:textId="678AE9D2" w:rsidTr="00D511CC">
        <w:trPr>
          <w:trHeight w:val="761"/>
          <w:del w:id="2240" w:author="PT Thảo" w:date="2024-01-21T05:57:00Z"/>
        </w:trPr>
        <w:tc>
          <w:tcPr>
            <w:tcW w:w="632" w:type="dxa"/>
            <w:tcBorders>
              <w:bottom w:val="single" w:sz="4" w:space="0" w:color="050505"/>
            </w:tcBorders>
            <w:shd w:val="clear" w:color="auto" w:fill="C5E0B3" w:themeFill="accent6" w:themeFillTint="66"/>
          </w:tcPr>
          <w:p w14:paraId="4AD6C052" w14:textId="7B49DDB8" w:rsidR="00FA205F" w:rsidRPr="00FA205F" w:rsidDel="00694649" w:rsidRDefault="00FA205F" w:rsidP="00FA205F">
            <w:pPr>
              <w:widowControl w:val="0"/>
              <w:autoSpaceDE w:val="0"/>
              <w:autoSpaceDN w:val="0"/>
              <w:spacing w:before="11" w:after="0" w:line="240" w:lineRule="auto"/>
              <w:ind w:firstLine="0"/>
              <w:jc w:val="left"/>
              <w:rPr>
                <w:del w:id="2241" w:author="PT Thảo" w:date="2024-01-21T05:57:00Z"/>
                <w:rFonts w:eastAsia="Times New Roman" w:cs="Times New Roman"/>
                <w:sz w:val="21"/>
                <w14:ligatures w14:val="none"/>
              </w:rPr>
            </w:pPr>
            <w:bookmarkStart w:id="2242" w:name="_Toc156822150"/>
            <w:bookmarkStart w:id="2243" w:name="_Toc156871416"/>
            <w:bookmarkStart w:id="2244" w:name="_Toc156884209"/>
            <w:bookmarkStart w:id="2245" w:name="_Toc157044733"/>
            <w:bookmarkEnd w:id="2242"/>
            <w:bookmarkEnd w:id="2243"/>
            <w:bookmarkEnd w:id="2244"/>
            <w:bookmarkEnd w:id="2245"/>
          </w:p>
          <w:p w14:paraId="2B9CEBDF" w14:textId="38945536" w:rsidR="00FA205F" w:rsidRPr="00FA205F" w:rsidDel="00694649" w:rsidRDefault="00FA205F" w:rsidP="00FA205F">
            <w:pPr>
              <w:widowControl w:val="0"/>
              <w:autoSpaceDE w:val="0"/>
              <w:autoSpaceDN w:val="0"/>
              <w:spacing w:before="0" w:after="0" w:line="240" w:lineRule="auto"/>
              <w:ind w:left="87" w:right="79" w:firstLine="0"/>
              <w:jc w:val="center"/>
              <w:rPr>
                <w:del w:id="2246" w:author="PT Thảo" w:date="2024-01-21T05:57:00Z"/>
                <w:rFonts w:eastAsia="Times New Roman" w:cs="Times New Roman"/>
                <w:b/>
                <w:sz w:val="22"/>
                <w14:ligatures w14:val="none"/>
              </w:rPr>
            </w:pPr>
            <w:del w:id="2247" w:author="PT Thảo" w:date="2024-01-21T05:57:00Z">
              <w:r w:rsidRPr="00FA205F" w:rsidDel="00694649">
                <w:rPr>
                  <w:rFonts w:eastAsia="Times New Roman" w:cs="Times New Roman"/>
                  <w:b/>
                  <w:sz w:val="22"/>
                  <w14:ligatures w14:val="none"/>
                </w:rPr>
                <w:delText>STT</w:delText>
              </w:r>
              <w:bookmarkStart w:id="2248" w:name="_Toc156822151"/>
              <w:bookmarkStart w:id="2249" w:name="_Toc156871417"/>
              <w:bookmarkStart w:id="2250" w:name="_Toc156884210"/>
              <w:bookmarkStart w:id="2251" w:name="_Toc157044734"/>
              <w:bookmarkEnd w:id="2248"/>
              <w:bookmarkEnd w:id="2249"/>
              <w:bookmarkEnd w:id="2250"/>
              <w:bookmarkEnd w:id="2251"/>
            </w:del>
          </w:p>
        </w:tc>
        <w:tc>
          <w:tcPr>
            <w:tcW w:w="2065" w:type="dxa"/>
            <w:tcBorders>
              <w:bottom w:val="single" w:sz="4" w:space="0" w:color="050505"/>
            </w:tcBorders>
            <w:shd w:val="clear" w:color="auto" w:fill="C5E0B3" w:themeFill="accent6" w:themeFillTint="66"/>
          </w:tcPr>
          <w:p w14:paraId="3E119AEF" w14:textId="2D95C6B2" w:rsidR="00FA205F" w:rsidRPr="00FA205F" w:rsidDel="00694649" w:rsidRDefault="00FA205F" w:rsidP="00FA205F">
            <w:pPr>
              <w:widowControl w:val="0"/>
              <w:autoSpaceDE w:val="0"/>
              <w:autoSpaceDN w:val="0"/>
              <w:spacing w:before="11" w:after="0" w:line="240" w:lineRule="auto"/>
              <w:ind w:firstLine="0"/>
              <w:jc w:val="left"/>
              <w:rPr>
                <w:del w:id="2252" w:author="PT Thảo" w:date="2024-01-21T05:57:00Z"/>
                <w:rFonts w:eastAsia="Times New Roman" w:cs="Times New Roman"/>
                <w:sz w:val="21"/>
                <w14:ligatures w14:val="none"/>
              </w:rPr>
            </w:pPr>
            <w:bookmarkStart w:id="2253" w:name="_Toc156822152"/>
            <w:bookmarkStart w:id="2254" w:name="_Toc156871418"/>
            <w:bookmarkStart w:id="2255" w:name="_Toc156884211"/>
            <w:bookmarkStart w:id="2256" w:name="_Toc157044735"/>
            <w:bookmarkEnd w:id="2253"/>
            <w:bookmarkEnd w:id="2254"/>
            <w:bookmarkEnd w:id="2255"/>
            <w:bookmarkEnd w:id="2256"/>
          </w:p>
          <w:p w14:paraId="4471A342" w14:textId="0FCE1E4A" w:rsidR="00FA205F" w:rsidRPr="00FA205F" w:rsidDel="00694649" w:rsidRDefault="00FA205F" w:rsidP="00FA205F">
            <w:pPr>
              <w:widowControl w:val="0"/>
              <w:autoSpaceDE w:val="0"/>
              <w:autoSpaceDN w:val="0"/>
              <w:spacing w:before="0" w:after="0" w:line="240" w:lineRule="auto"/>
              <w:ind w:left="152" w:right="143" w:firstLine="0"/>
              <w:jc w:val="center"/>
              <w:rPr>
                <w:del w:id="2257" w:author="PT Thảo" w:date="2024-01-21T05:57:00Z"/>
                <w:rFonts w:eastAsia="Times New Roman" w:cs="Times New Roman"/>
                <w:b/>
                <w:sz w:val="22"/>
                <w14:ligatures w14:val="none"/>
              </w:rPr>
            </w:pPr>
            <w:del w:id="2258" w:author="PT Thảo" w:date="2024-01-21T05:57:00Z">
              <w:r w:rsidRPr="00FA205F" w:rsidDel="00694649">
                <w:rPr>
                  <w:rFonts w:eastAsia="Times New Roman" w:cs="Times New Roman"/>
                  <w:b/>
                  <w:sz w:val="22"/>
                  <w14:ligatures w14:val="none"/>
                </w:rPr>
                <w:delText xml:space="preserve">TÊN </w:delText>
              </w:r>
              <w:r w:rsidRPr="00FA205F" w:rsidDel="00694649">
                <w:rPr>
                  <w:rFonts w:eastAsia="Times New Roman" w:cs="Times New Roman"/>
                  <w:b/>
                  <w:sz w:val="22"/>
                  <w:shd w:val="clear" w:color="auto" w:fill="C5E0B3" w:themeFill="accent6" w:themeFillTint="66"/>
                  <w14:ligatures w14:val="none"/>
                </w:rPr>
                <w:delText>ỨNG</w:delText>
              </w:r>
              <w:r w:rsidRPr="00FA205F" w:rsidDel="00694649">
                <w:rPr>
                  <w:rFonts w:eastAsia="Times New Roman" w:cs="Times New Roman"/>
                  <w:b/>
                  <w:sz w:val="22"/>
                  <w14:ligatures w14:val="none"/>
                </w:rPr>
                <w:delText xml:space="preserve"> DỤNG</w:delText>
              </w:r>
              <w:bookmarkStart w:id="2259" w:name="_Toc156822153"/>
              <w:bookmarkStart w:id="2260" w:name="_Toc156871419"/>
              <w:bookmarkStart w:id="2261" w:name="_Toc156884212"/>
              <w:bookmarkStart w:id="2262" w:name="_Toc157044736"/>
              <w:bookmarkEnd w:id="2259"/>
              <w:bookmarkEnd w:id="2260"/>
              <w:bookmarkEnd w:id="2261"/>
              <w:bookmarkEnd w:id="2262"/>
            </w:del>
          </w:p>
        </w:tc>
        <w:tc>
          <w:tcPr>
            <w:tcW w:w="5880" w:type="dxa"/>
            <w:tcBorders>
              <w:bottom w:val="single" w:sz="4" w:space="0" w:color="050505"/>
            </w:tcBorders>
            <w:shd w:val="clear" w:color="auto" w:fill="C5E0B3" w:themeFill="accent6" w:themeFillTint="66"/>
          </w:tcPr>
          <w:p w14:paraId="5690EC0C" w14:textId="716CAF02" w:rsidR="00FA205F" w:rsidRPr="00FA205F" w:rsidDel="00694649" w:rsidRDefault="00FA205F" w:rsidP="00FA205F">
            <w:pPr>
              <w:widowControl w:val="0"/>
              <w:autoSpaceDE w:val="0"/>
              <w:autoSpaceDN w:val="0"/>
              <w:spacing w:before="11" w:after="0" w:line="240" w:lineRule="auto"/>
              <w:ind w:firstLine="0"/>
              <w:jc w:val="left"/>
              <w:rPr>
                <w:del w:id="2263" w:author="PT Thảo" w:date="2024-01-21T05:57:00Z"/>
                <w:rFonts w:eastAsia="Times New Roman" w:cs="Times New Roman"/>
                <w:sz w:val="21"/>
                <w14:ligatures w14:val="none"/>
              </w:rPr>
            </w:pPr>
            <w:bookmarkStart w:id="2264" w:name="_Toc156822154"/>
            <w:bookmarkStart w:id="2265" w:name="_Toc156871420"/>
            <w:bookmarkStart w:id="2266" w:name="_Toc156884213"/>
            <w:bookmarkStart w:id="2267" w:name="_Toc157044737"/>
            <w:bookmarkEnd w:id="2264"/>
            <w:bookmarkEnd w:id="2265"/>
            <w:bookmarkEnd w:id="2266"/>
            <w:bookmarkEnd w:id="2267"/>
          </w:p>
          <w:p w14:paraId="10BC76BB" w14:textId="420F7F14" w:rsidR="00FA205F" w:rsidRPr="00FA205F" w:rsidDel="00694649" w:rsidRDefault="00FA205F" w:rsidP="00FA205F">
            <w:pPr>
              <w:widowControl w:val="0"/>
              <w:autoSpaceDE w:val="0"/>
              <w:autoSpaceDN w:val="0"/>
              <w:spacing w:before="0" w:after="0" w:line="240" w:lineRule="auto"/>
              <w:ind w:left="1992" w:right="1982" w:firstLine="0"/>
              <w:jc w:val="center"/>
              <w:rPr>
                <w:del w:id="2268" w:author="PT Thảo" w:date="2024-01-21T05:57:00Z"/>
                <w:rFonts w:eastAsia="Times New Roman" w:cs="Times New Roman"/>
                <w:b/>
                <w:sz w:val="22"/>
                <w14:ligatures w14:val="none"/>
              </w:rPr>
            </w:pPr>
            <w:del w:id="2269" w:author="PT Thảo" w:date="2024-01-21T05:57:00Z">
              <w:r w:rsidRPr="00FA205F" w:rsidDel="00694649">
                <w:rPr>
                  <w:rFonts w:eastAsia="Times New Roman" w:cs="Times New Roman"/>
                  <w:b/>
                  <w:sz w:val="22"/>
                  <w14:ligatures w14:val="none"/>
                </w:rPr>
                <w:delText>LINK MÃ NGUỒN</w:delText>
              </w:r>
              <w:bookmarkStart w:id="2270" w:name="_Toc156822155"/>
              <w:bookmarkStart w:id="2271" w:name="_Toc156871421"/>
              <w:bookmarkStart w:id="2272" w:name="_Toc156884214"/>
              <w:bookmarkStart w:id="2273" w:name="_Toc157044738"/>
              <w:bookmarkEnd w:id="2270"/>
              <w:bookmarkEnd w:id="2271"/>
              <w:bookmarkEnd w:id="2272"/>
              <w:bookmarkEnd w:id="2273"/>
            </w:del>
          </w:p>
        </w:tc>
        <w:bookmarkStart w:id="2274" w:name="_Toc156822156"/>
        <w:bookmarkStart w:id="2275" w:name="_Toc156871422"/>
        <w:bookmarkStart w:id="2276" w:name="_Toc156884215"/>
        <w:bookmarkStart w:id="2277" w:name="_Toc157044739"/>
        <w:bookmarkEnd w:id="2274"/>
        <w:bookmarkEnd w:id="2275"/>
        <w:bookmarkEnd w:id="2276"/>
        <w:bookmarkEnd w:id="2277"/>
      </w:tr>
      <w:tr w:rsidR="00FA205F" w:rsidRPr="00FA205F" w:rsidDel="00694649" w14:paraId="62FDEE95" w14:textId="368C903D" w:rsidTr="00D511CC">
        <w:trPr>
          <w:trHeight w:val="299"/>
          <w:del w:id="2278" w:author="PT Thảo" w:date="2024-01-21T05:57:00Z"/>
        </w:trPr>
        <w:tc>
          <w:tcPr>
            <w:tcW w:w="632" w:type="dxa"/>
            <w:tcBorders>
              <w:top w:val="single" w:sz="4" w:space="0" w:color="050505"/>
              <w:bottom w:val="single" w:sz="4" w:space="0" w:color="050505"/>
            </w:tcBorders>
          </w:tcPr>
          <w:p w14:paraId="58A7A3F5" w14:textId="421C7FC0" w:rsidR="00FA205F" w:rsidRPr="00FA205F" w:rsidDel="00694649" w:rsidRDefault="00FA205F" w:rsidP="00FA205F">
            <w:pPr>
              <w:widowControl w:val="0"/>
              <w:autoSpaceDE w:val="0"/>
              <w:autoSpaceDN w:val="0"/>
              <w:spacing w:before="31" w:after="0" w:line="240" w:lineRule="auto"/>
              <w:ind w:left="10" w:firstLine="0"/>
              <w:jc w:val="center"/>
              <w:rPr>
                <w:del w:id="2279" w:author="PT Thảo" w:date="2024-01-21T05:57:00Z"/>
                <w:rFonts w:eastAsia="Times New Roman" w:cs="Times New Roman"/>
                <w:sz w:val="20"/>
                <w14:ligatures w14:val="none"/>
              </w:rPr>
            </w:pPr>
            <w:del w:id="2280" w:author="PT Thảo" w:date="2024-01-21T05:57:00Z">
              <w:r w:rsidRPr="00FA205F" w:rsidDel="00694649">
                <w:rPr>
                  <w:rFonts w:eastAsia="Times New Roman" w:cs="Times New Roman"/>
                  <w:sz w:val="20"/>
                  <w14:ligatures w14:val="none"/>
                </w:rPr>
                <w:delText>1</w:delText>
              </w:r>
              <w:bookmarkStart w:id="2281" w:name="_Toc156822157"/>
              <w:bookmarkStart w:id="2282" w:name="_Toc156871423"/>
              <w:bookmarkStart w:id="2283" w:name="_Toc156884216"/>
              <w:bookmarkStart w:id="2284" w:name="_Toc157044740"/>
              <w:bookmarkEnd w:id="2281"/>
              <w:bookmarkEnd w:id="2282"/>
              <w:bookmarkEnd w:id="2283"/>
              <w:bookmarkEnd w:id="2284"/>
            </w:del>
          </w:p>
        </w:tc>
        <w:tc>
          <w:tcPr>
            <w:tcW w:w="2065" w:type="dxa"/>
            <w:tcBorders>
              <w:top w:val="single" w:sz="4" w:space="0" w:color="050505"/>
              <w:bottom w:val="single" w:sz="4" w:space="0" w:color="050505"/>
            </w:tcBorders>
          </w:tcPr>
          <w:p w14:paraId="3249D628" w14:textId="5BCDB7B4" w:rsidR="00FA205F" w:rsidRPr="00FA205F" w:rsidDel="00694649" w:rsidRDefault="00FA205F" w:rsidP="00FA205F">
            <w:pPr>
              <w:widowControl w:val="0"/>
              <w:autoSpaceDE w:val="0"/>
              <w:autoSpaceDN w:val="0"/>
              <w:spacing w:before="31" w:after="0" w:line="240" w:lineRule="auto"/>
              <w:ind w:left="152" w:right="140" w:firstLine="0"/>
              <w:jc w:val="center"/>
              <w:rPr>
                <w:del w:id="2285" w:author="PT Thảo" w:date="2024-01-21T05:57:00Z"/>
                <w:rFonts w:eastAsia="Times New Roman" w:cs="Times New Roman"/>
                <w:sz w:val="20"/>
                <w14:ligatures w14:val="none"/>
              </w:rPr>
            </w:pPr>
            <w:del w:id="2286" w:author="PT Thảo" w:date="2024-01-21T05:57:00Z">
              <w:r w:rsidRPr="00FA205F" w:rsidDel="00694649">
                <w:rPr>
                  <w:rFonts w:eastAsia="Times New Roman" w:cs="Times New Roman"/>
                  <w:sz w:val="20"/>
                  <w14:ligatures w14:val="none"/>
                </w:rPr>
                <w:delText>Flowit</w:delText>
              </w:r>
              <w:bookmarkStart w:id="2287" w:name="_Toc156822158"/>
              <w:bookmarkStart w:id="2288" w:name="_Toc156871424"/>
              <w:bookmarkStart w:id="2289" w:name="_Toc156884217"/>
              <w:bookmarkStart w:id="2290" w:name="_Toc157044741"/>
              <w:bookmarkEnd w:id="2287"/>
              <w:bookmarkEnd w:id="2288"/>
              <w:bookmarkEnd w:id="2289"/>
              <w:bookmarkEnd w:id="2290"/>
            </w:del>
          </w:p>
        </w:tc>
        <w:tc>
          <w:tcPr>
            <w:tcW w:w="5880" w:type="dxa"/>
            <w:tcBorders>
              <w:top w:val="single" w:sz="4" w:space="0" w:color="050505"/>
              <w:bottom w:val="single" w:sz="4" w:space="0" w:color="050505"/>
            </w:tcBorders>
          </w:tcPr>
          <w:p w14:paraId="55A98270" w14:textId="3F443406" w:rsidR="00FA205F" w:rsidRPr="00FA205F" w:rsidDel="00694649" w:rsidRDefault="00FA205F" w:rsidP="00FA205F">
            <w:pPr>
              <w:widowControl w:val="0"/>
              <w:autoSpaceDE w:val="0"/>
              <w:autoSpaceDN w:val="0"/>
              <w:spacing w:before="31" w:after="0" w:line="240" w:lineRule="auto"/>
              <w:ind w:firstLine="0"/>
              <w:jc w:val="left"/>
              <w:rPr>
                <w:del w:id="2291" w:author="PT Thảo" w:date="2024-01-21T05:57:00Z"/>
                <w:rFonts w:eastAsia="Times New Roman" w:cs="Times New Roman"/>
                <w:sz w:val="20"/>
                <w14:ligatures w14:val="none"/>
              </w:rPr>
            </w:pPr>
            <w:del w:id="2292" w:author="PT Thảo" w:date="2024-01-21T05:57:00Z">
              <w:r w:rsidRPr="00D511CC" w:rsidDel="00694649">
                <w:rPr>
                  <w:rFonts w:eastAsia="Times New Roman" w:cs="Times New Roman"/>
                  <w:sz w:val="20"/>
                  <w14:ligatures w14:val="none"/>
                </w:rPr>
                <w:delText xml:space="preserve">  </w:delText>
              </w:r>
              <w:r w:rsidDel="00694649">
                <w:fldChar w:fldCharType="begin"/>
              </w:r>
              <w:r w:rsidDel="00694649">
                <w:delInstrText>HYPERLINK "https://f-droid.org/en/packages/com.bytehamster.flowitgame/"</w:delInstrText>
              </w:r>
              <w:r w:rsidDel="00694649">
                <w:fldChar w:fldCharType="separate"/>
              </w:r>
              <w:r w:rsidRPr="00D511CC" w:rsidDel="00694649">
                <w:rPr>
                  <w:rStyle w:val="Hyperlink"/>
                  <w:rFonts w:eastAsia="Times New Roman" w:cs="Times New Roman"/>
                  <w:color w:val="auto"/>
                  <w:sz w:val="20"/>
                  <w14:ligatures w14:val="none"/>
                </w:rPr>
                <w:delText>https://f-droid.org/en/packages/com.bytehamster.flowitgame/</w:delText>
              </w:r>
              <w:r w:rsidDel="00694649">
                <w:rPr>
                  <w:rStyle w:val="Hyperlink"/>
                  <w:rFonts w:eastAsia="Times New Roman" w:cs="Times New Roman"/>
                  <w:color w:val="auto"/>
                  <w:sz w:val="20"/>
                  <w14:ligatures w14:val="none"/>
                </w:rPr>
                <w:fldChar w:fldCharType="end"/>
              </w:r>
              <w:bookmarkStart w:id="2293" w:name="_Toc156822159"/>
              <w:bookmarkStart w:id="2294" w:name="_Toc156871425"/>
              <w:bookmarkStart w:id="2295" w:name="_Toc156884218"/>
              <w:bookmarkStart w:id="2296" w:name="_Toc157044742"/>
              <w:bookmarkEnd w:id="2293"/>
              <w:bookmarkEnd w:id="2294"/>
              <w:bookmarkEnd w:id="2295"/>
              <w:bookmarkEnd w:id="2296"/>
            </w:del>
          </w:p>
        </w:tc>
        <w:bookmarkStart w:id="2297" w:name="_Toc156822160"/>
        <w:bookmarkStart w:id="2298" w:name="_Toc156871426"/>
        <w:bookmarkStart w:id="2299" w:name="_Toc156884219"/>
        <w:bookmarkStart w:id="2300" w:name="_Toc157044743"/>
        <w:bookmarkEnd w:id="2297"/>
        <w:bookmarkEnd w:id="2298"/>
        <w:bookmarkEnd w:id="2299"/>
        <w:bookmarkEnd w:id="2300"/>
      </w:tr>
      <w:tr w:rsidR="00FA205F" w:rsidRPr="00FA205F" w:rsidDel="00694649" w14:paraId="4F1A69EA" w14:textId="193CD963" w:rsidTr="00D511CC">
        <w:trPr>
          <w:trHeight w:val="300"/>
          <w:del w:id="2301" w:author="PT Thảo" w:date="2024-01-21T05:57:00Z"/>
        </w:trPr>
        <w:tc>
          <w:tcPr>
            <w:tcW w:w="632" w:type="dxa"/>
            <w:tcBorders>
              <w:top w:val="single" w:sz="4" w:space="0" w:color="050505"/>
              <w:bottom w:val="single" w:sz="4" w:space="0" w:color="050505"/>
            </w:tcBorders>
          </w:tcPr>
          <w:p w14:paraId="42B6B98C" w14:textId="3F76D2AA" w:rsidR="00FA205F" w:rsidRPr="00FA205F" w:rsidDel="00694649" w:rsidRDefault="00FA205F" w:rsidP="00FA205F">
            <w:pPr>
              <w:widowControl w:val="0"/>
              <w:autoSpaceDE w:val="0"/>
              <w:autoSpaceDN w:val="0"/>
              <w:spacing w:before="32" w:after="0" w:line="240" w:lineRule="auto"/>
              <w:ind w:left="10" w:firstLine="0"/>
              <w:jc w:val="center"/>
              <w:rPr>
                <w:del w:id="2302" w:author="PT Thảo" w:date="2024-01-21T05:57:00Z"/>
                <w:rFonts w:eastAsia="Times New Roman" w:cs="Times New Roman"/>
                <w:sz w:val="20"/>
                <w14:ligatures w14:val="none"/>
              </w:rPr>
            </w:pPr>
            <w:del w:id="2303" w:author="PT Thảo" w:date="2024-01-21T05:57:00Z">
              <w:r w:rsidRPr="00FA205F" w:rsidDel="00694649">
                <w:rPr>
                  <w:rFonts w:eastAsia="Times New Roman" w:cs="Times New Roman"/>
                  <w:sz w:val="20"/>
                  <w14:ligatures w14:val="none"/>
                </w:rPr>
                <w:delText>2</w:delText>
              </w:r>
              <w:bookmarkStart w:id="2304" w:name="_Toc156822161"/>
              <w:bookmarkStart w:id="2305" w:name="_Toc156871427"/>
              <w:bookmarkStart w:id="2306" w:name="_Toc156884220"/>
              <w:bookmarkStart w:id="2307" w:name="_Toc157044744"/>
              <w:bookmarkEnd w:id="2304"/>
              <w:bookmarkEnd w:id="2305"/>
              <w:bookmarkEnd w:id="2306"/>
              <w:bookmarkEnd w:id="2307"/>
            </w:del>
          </w:p>
        </w:tc>
        <w:tc>
          <w:tcPr>
            <w:tcW w:w="2065" w:type="dxa"/>
            <w:tcBorders>
              <w:top w:val="single" w:sz="4" w:space="0" w:color="050505"/>
              <w:bottom w:val="single" w:sz="4" w:space="0" w:color="050505"/>
            </w:tcBorders>
          </w:tcPr>
          <w:p w14:paraId="76F90D84" w14:textId="6466205D" w:rsidR="00FA205F" w:rsidRPr="00FA205F" w:rsidDel="00694649" w:rsidRDefault="00FA205F" w:rsidP="00FA205F">
            <w:pPr>
              <w:widowControl w:val="0"/>
              <w:autoSpaceDE w:val="0"/>
              <w:autoSpaceDN w:val="0"/>
              <w:spacing w:before="32" w:after="0" w:line="240" w:lineRule="auto"/>
              <w:ind w:left="152" w:right="141" w:firstLine="0"/>
              <w:jc w:val="center"/>
              <w:rPr>
                <w:del w:id="2308" w:author="PT Thảo" w:date="2024-01-21T05:57:00Z"/>
                <w:rFonts w:eastAsia="Times New Roman" w:cs="Times New Roman"/>
                <w:sz w:val="20"/>
                <w14:ligatures w14:val="none"/>
              </w:rPr>
            </w:pPr>
            <w:del w:id="2309" w:author="PT Thảo" w:date="2024-01-21T05:57:00Z">
              <w:r w:rsidRPr="00FA205F" w:rsidDel="00694649">
                <w:rPr>
                  <w:rFonts w:eastAsia="Times New Roman" w:cs="Times New Roman"/>
                  <w:sz w:val="20"/>
                  <w14:ligatures w14:val="none"/>
                </w:rPr>
                <w:delText>Gridle</w:delText>
              </w:r>
              <w:bookmarkStart w:id="2310" w:name="_Toc156822162"/>
              <w:bookmarkStart w:id="2311" w:name="_Toc156871428"/>
              <w:bookmarkStart w:id="2312" w:name="_Toc156884221"/>
              <w:bookmarkStart w:id="2313" w:name="_Toc157044745"/>
              <w:bookmarkEnd w:id="2310"/>
              <w:bookmarkEnd w:id="2311"/>
              <w:bookmarkEnd w:id="2312"/>
              <w:bookmarkEnd w:id="2313"/>
            </w:del>
          </w:p>
        </w:tc>
        <w:tc>
          <w:tcPr>
            <w:tcW w:w="5880" w:type="dxa"/>
            <w:tcBorders>
              <w:top w:val="single" w:sz="4" w:space="0" w:color="050505"/>
              <w:bottom w:val="single" w:sz="4" w:space="0" w:color="050505"/>
            </w:tcBorders>
          </w:tcPr>
          <w:p w14:paraId="4B88831A" w14:textId="4CB6BB50" w:rsidR="00FA205F" w:rsidRPr="00FA205F" w:rsidDel="00694649" w:rsidRDefault="00A15558" w:rsidP="00FA205F">
            <w:pPr>
              <w:widowControl w:val="0"/>
              <w:autoSpaceDE w:val="0"/>
              <w:autoSpaceDN w:val="0"/>
              <w:spacing w:before="32" w:after="0" w:line="240" w:lineRule="auto"/>
              <w:ind w:left="109" w:firstLine="0"/>
              <w:jc w:val="left"/>
              <w:rPr>
                <w:del w:id="2314" w:author="PT Thảo" w:date="2024-01-21T05:57:00Z"/>
                <w:rFonts w:eastAsia="Times New Roman" w:cs="Times New Roman"/>
                <w:sz w:val="20"/>
                <w14:ligatures w14:val="none"/>
              </w:rPr>
            </w:pPr>
            <w:del w:id="2315" w:author="PT Thảo" w:date="2024-01-21T05:57:00Z">
              <w:r w:rsidDel="00694649">
                <w:fldChar w:fldCharType="begin"/>
              </w:r>
              <w:r w:rsidDel="00694649">
                <w:delInstrText>HYPERLINK "36_1955010194_PhamThiThao_19CN2.docx"</w:delInstrText>
              </w:r>
              <w:r w:rsidDel="00694649">
                <w:fldChar w:fldCharType="separate"/>
              </w:r>
              <w:r w:rsidR="00FA205F" w:rsidRPr="00D511CC" w:rsidDel="00694649">
                <w:rPr>
                  <w:rStyle w:val="Hyperlink"/>
                  <w:rFonts w:eastAsia="Times New Roman" w:cs="Times New Roman"/>
                  <w:color w:val="auto"/>
                  <w:sz w:val="20"/>
                  <w14:ligatures w14:val="none"/>
                </w:rPr>
                <w:delText>https://f-droid.org/en/packages/org.billthefarmer.gridle/</w:delText>
              </w:r>
              <w:r w:rsidDel="00694649">
                <w:rPr>
                  <w:rStyle w:val="Hyperlink"/>
                  <w:rFonts w:eastAsia="Times New Roman" w:cs="Times New Roman"/>
                  <w:color w:val="auto"/>
                  <w:sz w:val="20"/>
                  <w14:ligatures w14:val="none"/>
                </w:rPr>
                <w:fldChar w:fldCharType="end"/>
              </w:r>
              <w:bookmarkStart w:id="2316" w:name="_Toc156822163"/>
              <w:bookmarkStart w:id="2317" w:name="_Toc156871429"/>
              <w:bookmarkStart w:id="2318" w:name="_Toc156884222"/>
              <w:bookmarkStart w:id="2319" w:name="_Toc157044746"/>
              <w:bookmarkEnd w:id="2316"/>
              <w:bookmarkEnd w:id="2317"/>
              <w:bookmarkEnd w:id="2318"/>
              <w:bookmarkEnd w:id="2319"/>
            </w:del>
          </w:p>
        </w:tc>
        <w:bookmarkStart w:id="2320" w:name="_Toc156822164"/>
        <w:bookmarkStart w:id="2321" w:name="_Toc156871430"/>
        <w:bookmarkStart w:id="2322" w:name="_Toc156884223"/>
        <w:bookmarkStart w:id="2323" w:name="_Toc157044747"/>
        <w:bookmarkEnd w:id="2320"/>
        <w:bookmarkEnd w:id="2321"/>
        <w:bookmarkEnd w:id="2322"/>
        <w:bookmarkEnd w:id="2323"/>
      </w:tr>
      <w:tr w:rsidR="00FA205F" w:rsidRPr="00FA205F" w:rsidDel="00694649" w14:paraId="5BC889F9" w14:textId="54E0C5E7" w:rsidTr="00D511CC">
        <w:trPr>
          <w:trHeight w:val="299"/>
          <w:del w:id="2324" w:author="PT Thảo" w:date="2024-01-21T05:57:00Z"/>
        </w:trPr>
        <w:tc>
          <w:tcPr>
            <w:tcW w:w="632" w:type="dxa"/>
            <w:tcBorders>
              <w:top w:val="single" w:sz="4" w:space="0" w:color="050505"/>
              <w:bottom w:val="single" w:sz="4" w:space="0" w:color="050505"/>
            </w:tcBorders>
          </w:tcPr>
          <w:p w14:paraId="435E1E4F" w14:textId="2E8405D2" w:rsidR="00FA205F" w:rsidRPr="00FA205F" w:rsidDel="00694649" w:rsidRDefault="00FA205F" w:rsidP="00FA205F">
            <w:pPr>
              <w:widowControl w:val="0"/>
              <w:autoSpaceDE w:val="0"/>
              <w:autoSpaceDN w:val="0"/>
              <w:spacing w:before="31" w:after="0" w:line="240" w:lineRule="auto"/>
              <w:ind w:left="10" w:firstLine="0"/>
              <w:jc w:val="center"/>
              <w:rPr>
                <w:del w:id="2325" w:author="PT Thảo" w:date="2024-01-21T05:57:00Z"/>
                <w:rFonts w:eastAsia="Times New Roman" w:cs="Times New Roman"/>
                <w:sz w:val="20"/>
                <w14:ligatures w14:val="none"/>
              </w:rPr>
            </w:pPr>
            <w:del w:id="2326" w:author="PT Thảo" w:date="2024-01-21T05:57:00Z">
              <w:r w:rsidRPr="00FA205F" w:rsidDel="00694649">
                <w:rPr>
                  <w:rFonts w:eastAsia="Times New Roman" w:cs="Times New Roman"/>
                  <w:sz w:val="20"/>
                  <w14:ligatures w14:val="none"/>
                </w:rPr>
                <w:delText>3</w:delText>
              </w:r>
              <w:bookmarkStart w:id="2327" w:name="_Toc156822165"/>
              <w:bookmarkStart w:id="2328" w:name="_Toc156871431"/>
              <w:bookmarkStart w:id="2329" w:name="_Toc156884224"/>
              <w:bookmarkStart w:id="2330" w:name="_Toc157044748"/>
              <w:bookmarkEnd w:id="2327"/>
              <w:bookmarkEnd w:id="2328"/>
              <w:bookmarkEnd w:id="2329"/>
              <w:bookmarkEnd w:id="2330"/>
            </w:del>
          </w:p>
        </w:tc>
        <w:tc>
          <w:tcPr>
            <w:tcW w:w="2065" w:type="dxa"/>
            <w:tcBorders>
              <w:top w:val="single" w:sz="4" w:space="0" w:color="050505"/>
              <w:bottom w:val="single" w:sz="4" w:space="0" w:color="050505"/>
            </w:tcBorders>
          </w:tcPr>
          <w:p w14:paraId="0CBD908C" w14:textId="424C8D3A" w:rsidR="00FA205F" w:rsidRPr="00FA205F" w:rsidDel="00694649" w:rsidRDefault="00FA205F" w:rsidP="00FA205F">
            <w:pPr>
              <w:widowControl w:val="0"/>
              <w:autoSpaceDE w:val="0"/>
              <w:autoSpaceDN w:val="0"/>
              <w:spacing w:before="31" w:after="0" w:line="240" w:lineRule="auto"/>
              <w:ind w:left="152" w:right="143" w:firstLine="0"/>
              <w:jc w:val="center"/>
              <w:rPr>
                <w:del w:id="2331" w:author="PT Thảo" w:date="2024-01-21T05:57:00Z"/>
                <w:rFonts w:eastAsia="Times New Roman" w:cs="Times New Roman"/>
                <w:sz w:val="20"/>
                <w14:ligatures w14:val="none"/>
              </w:rPr>
            </w:pPr>
            <w:del w:id="2332" w:author="PT Thảo" w:date="2024-01-21T05:57:00Z">
              <w:r w:rsidRPr="00FA205F" w:rsidDel="00694649">
                <w:rPr>
                  <w:rFonts w:eastAsia="Times New Roman" w:cs="Times New Roman"/>
                  <w:sz w:val="20"/>
                  <w14:ligatures w14:val="none"/>
                </w:rPr>
                <w:delText>Dooz</w:delText>
              </w:r>
              <w:bookmarkStart w:id="2333" w:name="_Toc156822166"/>
              <w:bookmarkStart w:id="2334" w:name="_Toc156871432"/>
              <w:bookmarkStart w:id="2335" w:name="_Toc156884225"/>
              <w:bookmarkStart w:id="2336" w:name="_Toc157044749"/>
              <w:bookmarkEnd w:id="2333"/>
              <w:bookmarkEnd w:id="2334"/>
              <w:bookmarkEnd w:id="2335"/>
              <w:bookmarkEnd w:id="2336"/>
            </w:del>
          </w:p>
        </w:tc>
        <w:tc>
          <w:tcPr>
            <w:tcW w:w="5880" w:type="dxa"/>
            <w:tcBorders>
              <w:top w:val="single" w:sz="4" w:space="0" w:color="050505"/>
              <w:bottom w:val="single" w:sz="4" w:space="0" w:color="050505"/>
            </w:tcBorders>
          </w:tcPr>
          <w:p w14:paraId="5F5F0826" w14:textId="513AB93A" w:rsidR="00FA205F" w:rsidRPr="00FA205F" w:rsidDel="00694649" w:rsidRDefault="00A15558" w:rsidP="00FA205F">
            <w:pPr>
              <w:widowControl w:val="0"/>
              <w:autoSpaceDE w:val="0"/>
              <w:autoSpaceDN w:val="0"/>
              <w:spacing w:before="31" w:after="0" w:line="240" w:lineRule="auto"/>
              <w:ind w:left="108" w:firstLine="0"/>
              <w:jc w:val="left"/>
              <w:rPr>
                <w:del w:id="2337" w:author="PT Thảo" w:date="2024-01-21T05:57:00Z"/>
                <w:rFonts w:eastAsia="Times New Roman" w:cs="Times New Roman"/>
                <w:sz w:val="20"/>
                <w14:ligatures w14:val="none"/>
              </w:rPr>
            </w:pPr>
            <w:del w:id="2338" w:author="PT Thảo" w:date="2024-01-21T05:57:00Z">
              <w:r w:rsidDel="00694649">
                <w:fldChar w:fldCharType="begin"/>
              </w:r>
              <w:r w:rsidDel="00694649">
                <w:delInstrText>HYPERLINK "36_1955010194_PhamThiThao_19CN2.docx"</w:delInstrText>
              </w:r>
              <w:r w:rsidDel="00694649">
                <w:fldChar w:fldCharType="separate"/>
              </w:r>
              <w:r w:rsidR="00FA205F" w:rsidRPr="00D511CC" w:rsidDel="00694649">
                <w:rPr>
                  <w:rStyle w:val="Hyperlink"/>
                  <w:rFonts w:eastAsia="Times New Roman" w:cs="Times New Roman"/>
                  <w:color w:val="auto"/>
                  <w:sz w:val="20"/>
                  <w14:ligatures w14:val="none"/>
                </w:rPr>
                <w:delText>https://f-droid.org/en/packages/io.github.yamin8000.dooz/</w:delText>
              </w:r>
              <w:r w:rsidDel="00694649">
                <w:rPr>
                  <w:rStyle w:val="Hyperlink"/>
                  <w:rFonts w:eastAsia="Times New Roman" w:cs="Times New Roman"/>
                  <w:color w:val="auto"/>
                  <w:sz w:val="20"/>
                  <w14:ligatures w14:val="none"/>
                </w:rPr>
                <w:fldChar w:fldCharType="end"/>
              </w:r>
              <w:bookmarkStart w:id="2339" w:name="_Toc156822167"/>
              <w:bookmarkStart w:id="2340" w:name="_Toc156871433"/>
              <w:bookmarkStart w:id="2341" w:name="_Toc156884226"/>
              <w:bookmarkStart w:id="2342" w:name="_Toc157044750"/>
              <w:bookmarkEnd w:id="2339"/>
              <w:bookmarkEnd w:id="2340"/>
              <w:bookmarkEnd w:id="2341"/>
              <w:bookmarkEnd w:id="2342"/>
            </w:del>
          </w:p>
        </w:tc>
        <w:bookmarkStart w:id="2343" w:name="_Toc156822168"/>
        <w:bookmarkStart w:id="2344" w:name="_Toc156871434"/>
        <w:bookmarkStart w:id="2345" w:name="_Toc156884227"/>
        <w:bookmarkStart w:id="2346" w:name="_Toc157044751"/>
        <w:bookmarkEnd w:id="2343"/>
        <w:bookmarkEnd w:id="2344"/>
        <w:bookmarkEnd w:id="2345"/>
        <w:bookmarkEnd w:id="2346"/>
      </w:tr>
      <w:tr w:rsidR="00FA205F" w:rsidRPr="00FA205F" w:rsidDel="00694649" w14:paraId="2BDCCF5E" w14:textId="19E2C666" w:rsidTr="00D511CC">
        <w:trPr>
          <w:trHeight w:val="299"/>
          <w:del w:id="2347" w:author="PT Thảo" w:date="2024-01-21T05:57:00Z"/>
        </w:trPr>
        <w:tc>
          <w:tcPr>
            <w:tcW w:w="632" w:type="dxa"/>
            <w:tcBorders>
              <w:top w:val="single" w:sz="4" w:space="0" w:color="050505"/>
              <w:bottom w:val="single" w:sz="4" w:space="0" w:color="050505"/>
            </w:tcBorders>
          </w:tcPr>
          <w:p w14:paraId="3761EC13" w14:textId="19D25712" w:rsidR="00FA205F" w:rsidRPr="00FA205F" w:rsidDel="00694649" w:rsidRDefault="00FA205F" w:rsidP="00FA205F">
            <w:pPr>
              <w:widowControl w:val="0"/>
              <w:autoSpaceDE w:val="0"/>
              <w:autoSpaceDN w:val="0"/>
              <w:spacing w:before="31" w:after="0" w:line="240" w:lineRule="auto"/>
              <w:ind w:left="10" w:firstLine="0"/>
              <w:jc w:val="center"/>
              <w:rPr>
                <w:del w:id="2348" w:author="PT Thảo" w:date="2024-01-21T05:57:00Z"/>
                <w:rFonts w:eastAsia="Times New Roman" w:cs="Times New Roman"/>
                <w:sz w:val="20"/>
                <w14:ligatures w14:val="none"/>
              </w:rPr>
            </w:pPr>
            <w:del w:id="2349" w:author="PT Thảo" w:date="2024-01-21T05:57:00Z">
              <w:r w:rsidRPr="00FA205F" w:rsidDel="00694649">
                <w:rPr>
                  <w:rFonts w:eastAsia="Times New Roman" w:cs="Times New Roman"/>
                  <w:sz w:val="20"/>
                  <w14:ligatures w14:val="none"/>
                </w:rPr>
                <w:delText>4</w:delText>
              </w:r>
              <w:bookmarkStart w:id="2350" w:name="_Toc156822169"/>
              <w:bookmarkStart w:id="2351" w:name="_Toc156871435"/>
              <w:bookmarkStart w:id="2352" w:name="_Toc156884228"/>
              <w:bookmarkStart w:id="2353" w:name="_Toc157044752"/>
              <w:bookmarkEnd w:id="2350"/>
              <w:bookmarkEnd w:id="2351"/>
              <w:bookmarkEnd w:id="2352"/>
              <w:bookmarkEnd w:id="2353"/>
            </w:del>
          </w:p>
        </w:tc>
        <w:tc>
          <w:tcPr>
            <w:tcW w:w="2065" w:type="dxa"/>
            <w:tcBorders>
              <w:top w:val="single" w:sz="4" w:space="0" w:color="050505"/>
              <w:bottom w:val="single" w:sz="4" w:space="0" w:color="050505"/>
            </w:tcBorders>
          </w:tcPr>
          <w:p w14:paraId="42AA6DD8" w14:textId="34EB0871" w:rsidR="00FA205F" w:rsidRPr="00FA205F" w:rsidDel="00694649" w:rsidRDefault="00FA205F" w:rsidP="00FA205F">
            <w:pPr>
              <w:widowControl w:val="0"/>
              <w:autoSpaceDE w:val="0"/>
              <w:autoSpaceDN w:val="0"/>
              <w:spacing w:before="31" w:after="0" w:line="240" w:lineRule="auto"/>
              <w:ind w:left="152" w:right="142" w:firstLine="0"/>
              <w:jc w:val="center"/>
              <w:rPr>
                <w:del w:id="2354" w:author="PT Thảo" w:date="2024-01-21T05:57:00Z"/>
                <w:rFonts w:eastAsia="Times New Roman" w:cs="Times New Roman"/>
                <w:sz w:val="20"/>
                <w14:ligatures w14:val="none"/>
              </w:rPr>
            </w:pPr>
            <w:del w:id="2355" w:author="PT Thảo" w:date="2024-01-21T05:57:00Z">
              <w:r w:rsidRPr="00FA205F" w:rsidDel="00694649">
                <w:rPr>
                  <w:rFonts w:eastAsia="Times New Roman" w:cs="Times New Roman"/>
                  <w:sz w:val="20"/>
                  <w14:ligatures w14:val="none"/>
                </w:rPr>
                <w:delText>Calculator</w:delText>
              </w:r>
              <w:bookmarkStart w:id="2356" w:name="_Toc156822170"/>
              <w:bookmarkStart w:id="2357" w:name="_Toc156871436"/>
              <w:bookmarkStart w:id="2358" w:name="_Toc156884229"/>
              <w:bookmarkStart w:id="2359" w:name="_Toc157044753"/>
              <w:bookmarkEnd w:id="2356"/>
              <w:bookmarkEnd w:id="2357"/>
              <w:bookmarkEnd w:id="2358"/>
              <w:bookmarkEnd w:id="2359"/>
            </w:del>
          </w:p>
        </w:tc>
        <w:tc>
          <w:tcPr>
            <w:tcW w:w="5880" w:type="dxa"/>
            <w:tcBorders>
              <w:top w:val="single" w:sz="4" w:space="0" w:color="050505"/>
              <w:bottom w:val="single" w:sz="4" w:space="0" w:color="050505"/>
            </w:tcBorders>
          </w:tcPr>
          <w:p w14:paraId="1F44C240" w14:textId="3D525063" w:rsidR="00FA205F" w:rsidRPr="00FA205F" w:rsidDel="00694649" w:rsidRDefault="00012822" w:rsidP="00012822">
            <w:pPr>
              <w:widowControl w:val="0"/>
              <w:autoSpaceDE w:val="0"/>
              <w:autoSpaceDN w:val="0"/>
              <w:spacing w:before="31" w:after="0" w:line="240" w:lineRule="auto"/>
              <w:ind w:firstLine="0"/>
              <w:jc w:val="left"/>
              <w:rPr>
                <w:del w:id="2360" w:author="PT Thảo" w:date="2024-01-21T05:57:00Z"/>
                <w:rFonts w:eastAsia="Times New Roman" w:cs="Times New Roman"/>
                <w:sz w:val="20"/>
                <w14:ligatures w14:val="none"/>
              </w:rPr>
            </w:pPr>
            <w:del w:id="2361" w:author="PT Thảo" w:date="2024-01-21T05:57:00Z">
              <w:r w:rsidDel="00694649">
                <w:rPr>
                  <w:rFonts w:eastAsia="Times New Roman" w:cs="Times New Roman"/>
                  <w:sz w:val="22"/>
                  <w14:ligatures w14:val="none"/>
                </w:rPr>
                <w:delText xml:space="preserve"> </w:delText>
              </w:r>
              <w:r w:rsidRPr="00012822" w:rsidDel="00694649">
                <w:rPr>
                  <w:rFonts w:eastAsia="Times New Roman" w:cs="Times New Roman"/>
                  <w:sz w:val="22"/>
                  <w14:ligatures w14:val="none"/>
                </w:rPr>
                <w:delText xml:space="preserve"> </w:delText>
              </w:r>
              <w:r w:rsidDel="00694649">
                <w:fldChar w:fldCharType="begin"/>
              </w:r>
              <w:r w:rsidDel="00694649">
                <w:delInstrText>HYPERLINK "https://f-droid.org/en/packages/com.xlythe.calculator.material/"</w:delInstrText>
              </w:r>
              <w:r w:rsidDel="00694649">
                <w:fldChar w:fldCharType="separate"/>
              </w:r>
              <w:r w:rsidRPr="00012822" w:rsidDel="00694649">
                <w:rPr>
                  <w:rStyle w:val="Hyperlink"/>
                  <w:rFonts w:eastAsia="Times New Roman" w:cs="Times New Roman"/>
                  <w:color w:val="auto"/>
                  <w:sz w:val="20"/>
                  <w:szCs w:val="20"/>
                  <w14:ligatures w14:val="none"/>
                </w:rPr>
                <w:delText>https://f-droid.org/en/packages/com.xlythe.calculator.material/</w:delText>
              </w:r>
              <w:r w:rsidDel="00694649">
                <w:rPr>
                  <w:rStyle w:val="Hyperlink"/>
                  <w:rFonts w:eastAsia="Times New Roman" w:cs="Times New Roman"/>
                  <w:color w:val="auto"/>
                  <w:sz w:val="20"/>
                  <w:szCs w:val="20"/>
                  <w14:ligatures w14:val="none"/>
                </w:rPr>
                <w:fldChar w:fldCharType="end"/>
              </w:r>
              <w:bookmarkStart w:id="2362" w:name="_Toc156822171"/>
              <w:bookmarkStart w:id="2363" w:name="_Toc156871437"/>
              <w:bookmarkStart w:id="2364" w:name="_Toc156884230"/>
              <w:bookmarkStart w:id="2365" w:name="_Toc157044754"/>
              <w:bookmarkEnd w:id="2362"/>
              <w:bookmarkEnd w:id="2363"/>
              <w:bookmarkEnd w:id="2364"/>
              <w:bookmarkEnd w:id="2365"/>
            </w:del>
          </w:p>
        </w:tc>
        <w:bookmarkStart w:id="2366" w:name="_Toc156822172"/>
        <w:bookmarkStart w:id="2367" w:name="_Toc156871438"/>
        <w:bookmarkStart w:id="2368" w:name="_Toc156884231"/>
        <w:bookmarkStart w:id="2369" w:name="_Toc157044755"/>
        <w:bookmarkEnd w:id="2366"/>
        <w:bookmarkEnd w:id="2367"/>
        <w:bookmarkEnd w:id="2368"/>
        <w:bookmarkEnd w:id="2369"/>
      </w:tr>
      <w:tr w:rsidR="00FA205F" w:rsidRPr="00FA205F" w:rsidDel="00694649" w14:paraId="542F36F2" w14:textId="7F7A09A2" w:rsidTr="00D511CC">
        <w:trPr>
          <w:trHeight w:val="300"/>
          <w:del w:id="2370" w:author="PT Thảo" w:date="2024-01-21T05:57:00Z"/>
        </w:trPr>
        <w:tc>
          <w:tcPr>
            <w:tcW w:w="632" w:type="dxa"/>
            <w:tcBorders>
              <w:top w:val="single" w:sz="4" w:space="0" w:color="050505"/>
              <w:bottom w:val="single" w:sz="4" w:space="0" w:color="050505"/>
            </w:tcBorders>
          </w:tcPr>
          <w:p w14:paraId="510C12E1" w14:textId="195EA1FF" w:rsidR="00FA205F" w:rsidRPr="00FA205F" w:rsidDel="00694649" w:rsidRDefault="00FA205F" w:rsidP="00FA205F">
            <w:pPr>
              <w:widowControl w:val="0"/>
              <w:autoSpaceDE w:val="0"/>
              <w:autoSpaceDN w:val="0"/>
              <w:spacing w:before="32" w:after="0" w:line="240" w:lineRule="auto"/>
              <w:ind w:left="10" w:firstLine="0"/>
              <w:jc w:val="center"/>
              <w:rPr>
                <w:del w:id="2371" w:author="PT Thảo" w:date="2024-01-21T05:57:00Z"/>
                <w:rFonts w:eastAsia="Times New Roman" w:cs="Times New Roman"/>
                <w:sz w:val="20"/>
                <w14:ligatures w14:val="none"/>
              </w:rPr>
            </w:pPr>
            <w:del w:id="2372" w:author="PT Thảo" w:date="2024-01-21T05:57:00Z">
              <w:r w:rsidRPr="00FA205F" w:rsidDel="00694649">
                <w:rPr>
                  <w:rFonts w:eastAsia="Times New Roman" w:cs="Times New Roman"/>
                  <w:sz w:val="20"/>
                  <w14:ligatures w14:val="none"/>
                </w:rPr>
                <w:delText>5</w:delText>
              </w:r>
              <w:bookmarkStart w:id="2373" w:name="_Toc156822173"/>
              <w:bookmarkStart w:id="2374" w:name="_Toc156871439"/>
              <w:bookmarkStart w:id="2375" w:name="_Toc156884232"/>
              <w:bookmarkStart w:id="2376" w:name="_Toc157044756"/>
              <w:bookmarkEnd w:id="2373"/>
              <w:bookmarkEnd w:id="2374"/>
              <w:bookmarkEnd w:id="2375"/>
              <w:bookmarkEnd w:id="2376"/>
            </w:del>
          </w:p>
        </w:tc>
        <w:tc>
          <w:tcPr>
            <w:tcW w:w="2065" w:type="dxa"/>
            <w:tcBorders>
              <w:top w:val="single" w:sz="4" w:space="0" w:color="050505"/>
              <w:bottom w:val="single" w:sz="4" w:space="0" w:color="050505"/>
            </w:tcBorders>
          </w:tcPr>
          <w:p w14:paraId="573D1163" w14:textId="75A8D059" w:rsidR="00FA205F" w:rsidRPr="00FA205F" w:rsidDel="00694649" w:rsidRDefault="00FA205F" w:rsidP="00FA205F">
            <w:pPr>
              <w:widowControl w:val="0"/>
              <w:autoSpaceDE w:val="0"/>
              <w:autoSpaceDN w:val="0"/>
              <w:spacing w:before="32" w:after="0" w:line="240" w:lineRule="auto"/>
              <w:ind w:left="152" w:right="142" w:firstLine="0"/>
              <w:jc w:val="center"/>
              <w:rPr>
                <w:del w:id="2377" w:author="PT Thảo" w:date="2024-01-21T05:57:00Z"/>
                <w:rFonts w:eastAsia="Times New Roman" w:cs="Times New Roman"/>
                <w:sz w:val="20"/>
                <w14:ligatures w14:val="none"/>
              </w:rPr>
            </w:pPr>
            <w:del w:id="2378" w:author="PT Thảo" w:date="2024-01-21T05:57:00Z">
              <w:r w:rsidRPr="00FA205F" w:rsidDel="00694649">
                <w:rPr>
                  <w:rFonts w:eastAsia="Times New Roman" w:cs="Times New Roman"/>
                  <w:sz w:val="20"/>
                  <w14:ligatures w14:val="none"/>
                </w:rPr>
                <w:delText>Camera</w:delText>
              </w:r>
              <w:bookmarkStart w:id="2379" w:name="_Toc156822174"/>
              <w:bookmarkStart w:id="2380" w:name="_Toc156871440"/>
              <w:bookmarkStart w:id="2381" w:name="_Toc156884233"/>
              <w:bookmarkStart w:id="2382" w:name="_Toc157044757"/>
              <w:bookmarkEnd w:id="2379"/>
              <w:bookmarkEnd w:id="2380"/>
              <w:bookmarkEnd w:id="2381"/>
              <w:bookmarkEnd w:id="2382"/>
            </w:del>
          </w:p>
        </w:tc>
        <w:tc>
          <w:tcPr>
            <w:tcW w:w="5880" w:type="dxa"/>
            <w:tcBorders>
              <w:top w:val="single" w:sz="4" w:space="0" w:color="050505"/>
              <w:bottom w:val="single" w:sz="4" w:space="0" w:color="050505"/>
            </w:tcBorders>
          </w:tcPr>
          <w:p w14:paraId="5CD0E006" w14:textId="53B26FDB" w:rsidR="00FA205F" w:rsidRPr="00FA205F" w:rsidDel="00694649" w:rsidRDefault="00A15558" w:rsidP="00012822">
            <w:pPr>
              <w:keepNext/>
              <w:widowControl w:val="0"/>
              <w:autoSpaceDE w:val="0"/>
              <w:autoSpaceDN w:val="0"/>
              <w:spacing w:before="32" w:after="0" w:line="240" w:lineRule="auto"/>
              <w:ind w:left="109" w:firstLine="0"/>
              <w:jc w:val="left"/>
              <w:rPr>
                <w:del w:id="2383" w:author="PT Thảo" w:date="2024-01-21T05:57:00Z"/>
                <w:rFonts w:eastAsia="Times New Roman" w:cs="Times New Roman"/>
                <w:sz w:val="20"/>
                <w14:ligatures w14:val="none"/>
              </w:rPr>
            </w:pPr>
            <w:del w:id="2384" w:author="PT Thảo" w:date="2024-01-21T05:57:00Z">
              <w:r w:rsidDel="00694649">
                <w:fldChar w:fldCharType="begin"/>
              </w:r>
              <w:r w:rsidDel="00694649">
                <w:delInstrText>HYPERLINK "36_1955010194_PhamThiThao_19CN2.docx"</w:delInstrText>
              </w:r>
              <w:r w:rsidDel="00694649">
                <w:fldChar w:fldCharType="separate"/>
              </w:r>
              <w:r w:rsidR="00012822" w:rsidRPr="00012822" w:rsidDel="00694649">
                <w:rPr>
                  <w:rStyle w:val="Hyperlink"/>
                  <w:rFonts w:eastAsia="Times New Roman" w:cs="Times New Roman"/>
                  <w:color w:val="auto"/>
                  <w:sz w:val="20"/>
                  <w14:ligatures w14:val="none"/>
                </w:rPr>
                <w:delText>https://f-droid.org/en/packages/com.simplemobiletools.camera/</w:delText>
              </w:r>
              <w:r w:rsidDel="00694649">
                <w:rPr>
                  <w:rStyle w:val="Hyperlink"/>
                  <w:rFonts w:eastAsia="Times New Roman" w:cs="Times New Roman"/>
                  <w:color w:val="auto"/>
                  <w:sz w:val="20"/>
                  <w14:ligatures w14:val="none"/>
                </w:rPr>
                <w:fldChar w:fldCharType="end"/>
              </w:r>
              <w:bookmarkStart w:id="2385" w:name="_Toc156822175"/>
              <w:bookmarkStart w:id="2386" w:name="_Toc156871441"/>
              <w:bookmarkStart w:id="2387" w:name="_Toc156884234"/>
              <w:bookmarkStart w:id="2388" w:name="_Toc157044758"/>
              <w:bookmarkEnd w:id="2385"/>
              <w:bookmarkEnd w:id="2386"/>
              <w:bookmarkEnd w:id="2387"/>
              <w:bookmarkEnd w:id="2388"/>
            </w:del>
          </w:p>
        </w:tc>
        <w:bookmarkStart w:id="2389" w:name="_Toc156822176"/>
        <w:bookmarkStart w:id="2390" w:name="_Toc156871442"/>
        <w:bookmarkStart w:id="2391" w:name="_Toc156884235"/>
        <w:bookmarkStart w:id="2392" w:name="_Toc157044759"/>
        <w:bookmarkEnd w:id="2389"/>
        <w:bookmarkEnd w:id="2390"/>
        <w:bookmarkEnd w:id="2391"/>
        <w:bookmarkEnd w:id="2392"/>
      </w:tr>
    </w:tbl>
    <w:p w14:paraId="30ABFC7C" w14:textId="2D4E2DF3" w:rsidR="00FA205F" w:rsidDel="00694649" w:rsidRDefault="00012822" w:rsidP="00B84F67">
      <w:pPr>
        <w:pStyle w:val="Caption"/>
        <w:ind w:firstLine="0"/>
        <w:jc w:val="center"/>
        <w:rPr>
          <w:del w:id="2393" w:author="PT Thảo" w:date="2024-01-21T05:57:00Z"/>
          <w:i w:val="0"/>
          <w:iCs w:val="0"/>
          <w:color w:val="auto"/>
          <w:sz w:val="26"/>
          <w:szCs w:val="26"/>
        </w:rPr>
      </w:pPr>
      <w:del w:id="2394" w:author="PT Thảo" w:date="2024-01-21T05:57:00Z">
        <w:r w:rsidRPr="00012822" w:rsidDel="00694649">
          <w:rPr>
            <w:i w:val="0"/>
            <w:iCs w:val="0"/>
            <w:color w:val="auto"/>
            <w:sz w:val="26"/>
            <w:szCs w:val="26"/>
          </w:rPr>
          <w:delText xml:space="preserve">Bảng 4. </w:delText>
        </w:r>
        <w:r w:rsidRPr="00012822" w:rsidDel="00694649">
          <w:rPr>
            <w:i w:val="0"/>
            <w:iCs w:val="0"/>
            <w:szCs w:val="26"/>
          </w:rPr>
          <w:fldChar w:fldCharType="begin"/>
        </w:r>
        <w:r w:rsidRPr="00012822" w:rsidDel="00694649">
          <w:rPr>
            <w:i w:val="0"/>
            <w:iCs w:val="0"/>
            <w:color w:val="auto"/>
            <w:sz w:val="26"/>
            <w:szCs w:val="26"/>
          </w:rPr>
          <w:delInstrText xml:space="preserve"> SEQ Bảng_4. \* ARABIC </w:delInstrText>
        </w:r>
        <w:r w:rsidRPr="00012822" w:rsidDel="00694649">
          <w:rPr>
            <w:i w:val="0"/>
            <w:iCs w:val="0"/>
            <w:szCs w:val="26"/>
          </w:rPr>
          <w:fldChar w:fldCharType="separate"/>
        </w:r>
        <w:r w:rsidR="00C7585F" w:rsidDel="00694649">
          <w:rPr>
            <w:i w:val="0"/>
            <w:iCs w:val="0"/>
            <w:noProof/>
            <w:color w:val="auto"/>
            <w:sz w:val="26"/>
            <w:szCs w:val="26"/>
          </w:rPr>
          <w:delText>1</w:delText>
        </w:r>
        <w:r w:rsidRPr="00012822" w:rsidDel="00694649">
          <w:rPr>
            <w:i w:val="0"/>
            <w:iCs w:val="0"/>
            <w:szCs w:val="26"/>
          </w:rPr>
          <w:fldChar w:fldCharType="end"/>
        </w:r>
        <w:r w:rsidRPr="00012822" w:rsidDel="00694649">
          <w:rPr>
            <w:i w:val="0"/>
            <w:iCs w:val="0"/>
            <w:color w:val="auto"/>
            <w:sz w:val="26"/>
            <w:szCs w:val="26"/>
          </w:rPr>
          <w:delText>: Ứng dụng thực nghiệm</w:delText>
        </w:r>
        <w:bookmarkStart w:id="2395" w:name="_Toc156822177"/>
        <w:bookmarkStart w:id="2396" w:name="_Toc156871443"/>
        <w:bookmarkStart w:id="2397" w:name="_Toc156884236"/>
        <w:bookmarkStart w:id="2398" w:name="_Toc157044760"/>
        <w:bookmarkEnd w:id="2395"/>
        <w:bookmarkEnd w:id="2396"/>
        <w:bookmarkEnd w:id="2397"/>
        <w:bookmarkEnd w:id="2398"/>
      </w:del>
    </w:p>
    <w:p w14:paraId="7B8806E9" w14:textId="413758CE" w:rsidR="00012822" w:rsidRPr="00012822" w:rsidDel="00694649" w:rsidRDefault="00402266">
      <w:pPr>
        <w:rPr>
          <w:del w:id="2399" w:author="PT Thảo" w:date="2024-01-21T05:57:00Z"/>
        </w:rPr>
        <w:pPrChange w:id="2400" w:author="PT Thảo" w:date="2024-01-21T05:57:00Z">
          <w:pPr>
            <w:ind w:firstLine="0"/>
          </w:pPr>
        </w:pPrChange>
      </w:pPr>
      <w:moveFromRangeStart w:id="2401" w:author="PT Thảo" w:date="2024-01-21T05:57:00Z" w:name="move156709068"/>
      <w:moveFrom w:id="2402" w:author="PT Thảo" w:date="2024-01-21T05:57:00Z">
        <w:r w:rsidDel="00694649">
          <w:tab/>
        </w:r>
        <w:r w:rsidR="00012822" w:rsidDel="00694649">
          <w:t xml:space="preserve"> </w:t>
        </w:r>
        <w:r w:rsidDel="00694649">
          <w:t>Với việc kiểm thử tự động, mỗi ứng dụng có thể được thực hiện một lần hoặc nhiều lần với số các sự kiện trong mỗi lần kiểm tra là khác nhau</w:t>
        </w:r>
      </w:moveFrom>
      <w:moveFromRangeEnd w:id="2401"/>
      <w:del w:id="2403" w:author="PT Thảo" w:date="2024-01-21T05:57:00Z">
        <w:r w:rsidDel="00694649">
          <w:delText xml:space="preserve">. </w:delText>
        </w:r>
        <w:bookmarkStart w:id="2404" w:name="_Toc156822179"/>
        <w:bookmarkStart w:id="2405" w:name="_Toc156871445"/>
        <w:bookmarkStart w:id="2406" w:name="_Toc156884238"/>
        <w:bookmarkStart w:id="2407" w:name="_Toc156898323"/>
        <w:bookmarkStart w:id="2408" w:name="_Toc157044761"/>
        <w:bookmarkEnd w:id="2404"/>
        <w:bookmarkEnd w:id="2405"/>
        <w:bookmarkEnd w:id="2406"/>
        <w:bookmarkEnd w:id="2407"/>
        <w:bookmarkEnd w:id="2408"/>
      </w:del>
    </w:p>
    <w:p w14:paraId="188FAD30" w14:textId="299BBDDA" w:rsidR="00716178" w:rsidRPr="00716178" w:rsidRDefault="00716178" w:rsidP="00716178">
      <w:pPr>
        <w:pStyle w:val="Heading2"/>
        <w:rPr>
          <w:rFonts w:eastAsia="Times New Roman"/>
          <w:sz w:val="24"/>
          <w:szCs w:val="24"/>
        </w:rPr>
      </w:pPr>
      <w:bookmarkStart w:id="2409" w:name="_Toc157044762"/>
      <w:r>
        <w:rPr>
          <w:rFonts w:eastAsia="Times New Roman"/>
        </w:rPr>
        <w:t>P</w:t>
      </w:r>
      <w:r w:rsidRPr="00716178">
        <w:rPr>
          <w:rFonts w:eastAsia="Times New Roman"/>
        </w:rPr>
        <w:t>hân tích, đánh giá kết quả thu được.</w:t>
      </w:r>
      <w:bookmarkEnd w:id="2409"/>
      <w:r w:rsidRPr="00716178">
        <w:rPr>
          <w:rFonts w:eastAsia="Times New Roman"/>
        </w:rPr>
        <w:t> </w:t>
      </w:r>
    </w:p>
    <w:p w14:paraId="0EFA6BED" w14:textId="6C91F79E" w:rsidR="00D2068F" w:rsidRPr="00D2068F" w:rsidRDefault="00D2068F" w:rsidP="00D2068F">
      <w:r w:rsidRPr="00D2068F">
        <w:t>Droidbot sinh các sự kiện dựa trên mô hình, sử dụng chiến lược và thuật toán duyệt theo chiều rộng. Do đó, các sự kiện được sinh ra lần lượt theo những luồng nhất định. Điều này có thể giúp Droidbot phát hiện được các lỗi phổ biến trong ứng dụng Android. Tuy nhiên, Droidbot cũng có thể gặp khó khăn khi gặp các giao diện phức tạp, chẳng hạn như giao diện có trường nhập thông tin chứa các yêu cầu đặc biệt hoặc giao diện mà các thành phần thông tin không hiển thị sẵn trên màn hình.</w:t>
      </w:r>
    </w:p>
    <w:p w14:paraId="15C4DBFF" w14:textId="708D17E3" w:rsidR="00D2068F" w:rsidRPr="00D2068F" w:rsidRDefault="00D2068F" w:rsidP="00D2068F">
      <w:r w:rsidRPr="00D2068F">
        <w:lastRenderedPageBreak/>
        <w:t>Tuy nhiên, thời gian thực hiện của Droidbot khá lâu. Bởi vì với mỗi sự kiện, Droidbot sẽ lưu lại kịch bản thực hiện, ảnh chụp màn hình và lưu lại các luồng giao diện đã đi qua.</w:t>
      </w:r>
    </w:p>
    <w:p w14:paraId="5D74203D" w14:textId="3C562C7E" w:rsidR="00D2068F" w:rsidRPr="00D2068F" w:rsidRDefault="00D2068F" w:rsidP="00D2068F">
      <w:r w:rsidRPr="00D2068F">
        <w:t>Để cải thiện hiệu quả của Droidbot, các nhà phát triển có thể thực hiện các biện pháp sau:</w:t>
      </w:r>
    </w:p>
    <w:p w14:paraId="4B05BE85" w14:textId="77777777" w:rsidR="00D2068F" w:rsidRPr="00D2068F" w:rsidRDefault="00D2068F" w:rsidP="00D2068F">
      <w:pPr>
        <w:pStyle w:val="ListParagraph"/>
        <w:numPr>
          <w:ilvl w:val="0"/>
          <w:numId w:val="103"/>
        </w:numPr>
        <w:ind w:left="709"/>
        <w:jc w:val="both"/>
        <w:rPr>
          <w:b w:val="0"/>
        </w:rPr>
      </w:pPr>
      <w:r w:rsidRPr="00D2068F">
        <w:rPr>
          <w:b w:val="0"/>
        </w:rPr>
        <w:t>Sử dụng các công nghệ mới để giảm thời gian thực hiện</w:t>
      </w:r>
    </w:p>
    <w:p w14:paraId="366ABF8C" w14:textId="77777777" w:rsidR="00D2068F" w:rsidRPr="00D2068F" w:rsidRDefault="00D2068F" w:rsidP="00D2068F">
      <w:pPr>
        <w:pStyle w:val="ListParagraph"/>
        <w:numPr>
          <w:ilvl w:val="0"/>
          <w:numId w:val="103"/>
        </w:numPr>
        <w:ind w:left="709"/>
        <w:jc w:val="both"/>
        <w:rPr>
          <w:b w:val="0"/>
        </w:rPr>
      </w:pPr>
      <w:r w:rsidRPr="00D2068F">
        <w:rPr>
          <w:b w:val="0"/>
        </w:rPr>
        <w:t>Tăng cường khả năng xử lý giao diện phức tạp</w:t>
      </w:r>
    </w:p>
    <w:p w14:paraId="3E19503A" w14:textId="449A9B3E" w:rsidR="00C56B50" w:rsidRDefault="00D2068F" w:rsidP="00D2068F">
      <w:pPr>
        <w:rPr>
          <w:ins w:id="2410" w:author="Thảo Phạm" w:date="2024-01-22T11:09:00Z"/>
        </w:rPr>
      </w:pPr>
      <w:r w:rsidRPr="00D2068F">
        <w:t>Với những cải tiến này, Droidbot sẽ trở thành một công cụ kiểm thử tự động hiệu quả hơn.</w:t>
      </w:r>
      <w:ins w:id="2411" w:author="Thảo Phạm" w:date="2024-01-22T10:49:00Z">
        <w:r w:rsidR="00397F83" w:rsidRPr="00397F83">
          <w:t xml:space="preserve"> </w:t>
        </w:r>
      </w:ins>
    </w:p>
    <w:p w14:paraId="5F9607E2" w14:textId="77777777" w:rsidR="00E54E94" w:rsidRDefault="00E54E94">
      <w:pPr>
        <w:spacing w:before="120" w:after="120" w:line="288" w:lineRule="auto"/>
        <w:ind w:firstLine="720"/>
        <w:jc w:val="left"/>
        <w:rPr>
          <w:rFonts w:eastAsiaTheme="majorEastAsia" w:cstheme="majorBidi"/>
          <w:b/>
          <w:sz w:val="28"/>
          <w:szCs w:val="32"/>
        </w:rPr>
      </w:pPr>
      <w:bookmarkStart w:id="2412" w:name="_Toc157044763"/>
      <w:r>
        <w:br w:type="page"/>
      </w:r>
    </w:p>
    <w:p w14:paraId="2D54471F" w14:textId="7A426127" w:rsidR="00C56B50" w:rsidRPr="00A15558" w:rsidRDefault="00C56B50">
      <w:pPr>
        <w:pStyle w:val="Heading1"/>
        <w:rPr>
          <w:ins w:id="2413" w:author="Thảo Phạm" w:date="2024-01-22T11:10:00Z"/>
          <w:rPrChange w:id="2414" w:author="Administrator" w:date="2024-01-22T13:01:00Z">
            <w:rPr>
              <w:ins w:id="2415" w:author="Thảo Phạm" w:date="2024-01-22T11:10:00Z"/>
            </w:rPr>
          </w:rPrChange>
        </w:rPr>
        <w:pPrChange w:id="2416" w:author="Thảo Phạm" w:date="2024-01-22T11:11:00Z">
          <w:pPr>
            <w:ind w:firstLine="0"/>
          </w:pPr>
        </w:pPrChange>
      </w:pPr>
      <w:ins w:id="2417" w:author="Thảo Phạm" w:date="2024-01-22T11:10:00Z">
        <w:r w:rsidRPr="00E30005">
          <w:lastRenderedPageBreak/>
          <w:t>KẾT LU</w:t>
        </w:r>
        <w:r w:rsidRPr="00A15558">
          <w:rPr>
            <w:rPrChange w:id="2418" w:author="Administrator" w:date="2024-01-22T13:01:00Z">
              <w:rPr/>
            </w:rPrChange>
          </w:rPr>
          <w:t>ẬN</w:t>
        </w:r>
        <w:bookmarkEnd w:id="2412"/>
      </w:ins>
    </w:p>
    <w:p w14:paraId="67B0E79D" w14:textId="69482EA5" w:rsidR="00C56B50" w:rsidRPr="00A15558" w:rsidRDefault="00C56B50" w:rsidP="00C56B50">
      <w:pPr>
        <w:rPr>
          <w:ins w:id="2419" w:author="Thảo Phạm" w:date="2024-01-22T11:14:00Z"/>
          <w:color w:val="000000"/>
          <w:szCs w:val="26"/>
          <w:rPrChange w:id="2420" w:author="Administrator" w:date="2024-01-22T13:01:00Z">
            <w:rPr>
              <w:ins w:id="2421" w:author="Thảo Phạm" w:date="2024-01-22T11:14:00Z"/>
              <w:b/>
              <w:bCs/>
              <w:color w:val="000000"/>
              <w:szCs w:val="26"/>
            </w:rPr>
          </w:rPrChange>
        </w:rPr>
      </w:pPr>
      <w:ins w:id="2422" w:author="Thảo Phạm" w:date="2024-01-22T11:10:00Z">
        <w:r w:rsidRPr="00A15558">
          <w:t xml:space="preserve">Sau khi nghiên cứu và </w:t>
        </w:r>
      </w:ins>
      <w:ins w:id="2423" w:author="Thảo Phạm" w:date="2024-01-22T11:15:00Z">
        <w:r w:rsidRPr="00A15558">
          <w:t>tìm hiểu</w:t>
        </w:r>
      </w:ins>
      <w:ins w:id="2424" w:author="Thảo Phạm" w:date="2024-01-22T11:10:00Z">
        <w:r w:rsidRPr="00A15558">
          <w:t xml:space="preserve"> v</w:t>
        </w:r>
      </w:ins>
      <w:ins w:id="2425" w:author="Thảo Phạm" w:date="2024-01-22T11:15:00Z">
        <w:r w:rsidRPr="00A15558">
          <w:t>ề</w:t>
        </w:r>
      </w:ins>
      <w:ins w:id="2426" w:author="Thảo Phạm" w:date="2024-01-22T11:10:00Z">
        <w:r w:rsidRPr="00A15558">
          <w:t xml:space="preserve"> đề tài </w:t>
        </w:r>
      </w:ins>
      <w:ins w:id="2427" w:author="Thảo Phạm" w:date="2024-01-22T11:12:00Z">
        <w:r w:rsidRPr="00A15558">
          <w:t>“</w:t>
        </w:r>
        <w:r w:rsidRPr="00A15558">
          <w:rPr>
            <w:b/>
            <w:bCs/>
            <w:color w:val="000000"/>
            <w:szCs w:val="26"/>
          </w:rPr>
          <w:t>Tìm Hiểu Một Số Kỹ Thuật Sinh Dữ Liệu Kiểm Thử Tự Động Cho Android</w:t>
        </w:r>
        <w:r w:rsidRPr="00A15558">
          <w:t>”</w:t>
        </w:r>
      </w:ins>
      <w:ins w:id="2428" w:author="Thảo Phạm" w:date="2024-01-22T11:10:00Z">
        <w:r w:rsidRPr="00A15558">
          <w:t>,</w:t>
        </w:r>
      </w:ins>
      <w:ins w:id="2429" w:author="Thảo Phạm" w:date="2024-01-22T11:14:00Z">
        <w:r w:rsidRPr="00A15558">
          <w:rPr>
            <w:color w:val="000000"/>
            <w:szCs w:val="26"/>
            <w:rPrChange w:id="2430" w:author="Administrator" w:date="2024-01-22T13:01:00Z">
              <w:rPr>
                <w:b/>
                <w:bCs/>
                <w:color w:val="000000"/>
                <w:szCs w:val="26"/>
              </w:rPr>
            </w:rPrChange>
          </w:rPr>
          <w:t xml:space="preserve"> </w:t>
        </w:r>
      </w:ins>
      <w:ins w:id="2431" w:author="Thảo Phạm" w:date="2024-01-22T11:16:00Z">
        <w:r w:rsidR="00C23122" w:rsidRPr="00A15558">
          <w:rPr>
            <w:color w:val="000000"/>
            <w:szCs w:val="26"/>
          </w:rPr>
          <w:t xml:space="preserve">luận văn </w:t>
        </w:r>
      </w:ins>
      <w:ins w:id="2432" w:author="Thảo Phạm" w:date="2024-01-22T11:14:00Z">
        <w:r w:rsidRPr="00A15558">
          <w:rPr>
            <w:color w:val="000000"/>
            <w:szCs w:val="26"/>
            <w:rPrChange w:id="2433" w:author="Administrator" w:date="2024-01-22T13:01:00Z">
              <w:rPr>
                <w:b/>
                <w:bCs/>
                <w:color w:val="000000"/>
                <w:szCs w:val="26"/>
              </w:rPr>
            </w:rPrChange>
          </w:rPr>
          <w:t xml:space="preserve">đã đạt được những kết quả </w:t>
        </w:r>
      </w:ins>
      <w:ins w:id="2434" w:author="Thảo Phạm" w:date="2024-01-22T11:18:00Z">
        <w:r w:rsidR="00C23122" w:rsidRPr="00A15558">
          <w:rPr>
            <w:color w:val="000000"/>
            <w:szCs w:val="26"/>
          </w:rPr>
          <w:t>như</w:t>
        </w:r>
      </w:ins>
      <w:ins w:id="2435" w:author="Thảo Phạm" w:date="2024-01-22T11:14:00Z">
        <w:r w:rsidRPr="00A15558">
          <w:rPr>
            <w:color w:val="000000"/>
            <w:szCs w:val="26"/>
            <w:rPrChange w:id="2436" w:author="Administrator" w:date="2024-01-22T13:01:00Z">
              <w:rPr>
                <w:b/>
                <w:bCs/>
                <w:color w:val="000000"/>
                <w:szCs w:val="26"/>
              </w:rPr>
            </w:rPrChange>
          </w:rPr>
          <w:t xml:space="preserve"> sau:</w:t>
        </w:r>
      </w:ins>
    </w:p>
    <w:p w14:paraId="52F56F33" w14:textId="50F5ADA5" w:rsidR="00D2068F" w:rsidRPr="00D2068F" w:rsidRDefault="00C23122" w:rsidP="00D2068F">
      <w:pPr>
        <w:rPr>
          <w:color w:val="000000"/>
          <w:szCs w:val="26"/>
        </w:rPr>
      </w:pPr>
      <w:ins w:id="2437" w:author="Thảo Phạm" w:date="2024-01-22T11:18:00Z">
        <w:r w:rsidRPr="00A15558">
          <w:rPr>
            <w:color w:val="000000"/>
            <w:szCs w:val="26"/>
          </w:rPr>
          <w:t>Trước hết, nghiên cứu này đóng góp vào việc đưa ra cái nhìn tổng quan về quá trình kiểm thử tự động.</w:t>
        </w:r>
      </w:ins>
      <w:r w:rsidR="00D2068F" w:rsidRPr="00D2068F">
        <w:rPr>
          <w:color w:val="000000"/>
          <w:szCs w:val="26"/>
        </w:rPr>
        <w:t xml:space="preserve"> Luận văn đã trình bày một cách hệ thống và đầy đủ các khái niệm, thuật ngữ của quá trình kiểm thử tự động. Đặc biệt, luận văn đã nhấn mạnh tầm quan trọng của sinh dữ liệu kiểm thử tự động trong quá trình kiểm thử tự động cho ứng dụng Android.</w:t>
      </w:r>
    </w:p>
    <w:p w14:paraId="23E4C971" w14:textId="3233F643" w:rsidR="00D2068F" w:rsidRPr="00D2068F" w:rsidRDefault="00D2068F" w:rsidP="00D2068F">
      <w:pPr>
        <w:rPr>
          <w:color w:val="000000"/>
          <w:szCs w:val="26"/>
        </w:rPr>
      </w:pPr>
      <w:r w:rsidRPr="00D2068F">
        <w:rPr>
          <w:color w:val="000000"/>
          <w:szCs w:val="26"/>
        </w:rPr>
        <w:t>Bên cạnh đó, luận văn đã phân tích chi tiết ưu và nhược điểm của hai kỹ thuật sinh dữ liệu kiểm thử tự động là kiểm thử Fuzz và kiểm thử dựa trên mô hình</w:t>
      </w:r>
      <w:r w:rsidR="00B84F67">
        <w:rPr>
          <w:color w:val="000000"/>
          <w:szCs w:val="26"/>
        </w:rPr>
        <w:t>,</w:t>
      </w:r>
      <w:r w:rsidRPr="00D2068F">
        <w:rPr>
          <w:color w:val="000000"/>
          <w:szCs w:val="26"/>
        </w:rPr>
        <w:t xml:space="preserve"> giúp người đọc có cái nhìn tổng quan và chi tiết hơn về từng kỹ thuật, từ đó có thể lựa chọn kỹ thuật phù hợp cho mục đích sử dụng.</w:t>
      </w:r>
    </w:p>
    <w:p w14:paraId="5054D0DE" w14:textId="2BDC74D8" w:rsidR="00D2068F" w:rsidRPr="00D2068F" w:rsidRDefault="00B84F67" w:rsidP="00D2068F">
      <w:pPr>
        <w:rPr>
          <w:color w:val="000000"/>
          <w:szCs w:val="26"/>
        </w:rPr>
      </w:pPr>
      <w:r>
        <w:rPr>
          <w:color w:val="000000"/>
          <w:szCs w:val="26"/>
        </w:rPr>
        <w:t xml:space="preserve">Luận </w:t>
      </w:r>
      <w:r w:rsidR="00D2068F" w:rsidRPr="00D2068F">
        <w:rPr>
          <w:color w:val="000000"/>
          <w:szCs w:val="26"/>
        </w:rPr>
        <w:t xml:space="preserve">văn đã thực hiện thí nghiệm kiểm thử tự động với các ứng dụng mã nguồn mở khác nhau. </w:t>
      </w:r>
      <w:ins w:id="2438" w:author="Thảo Phạm" w:date="2024-01-22T11:18:00Z">
        <w:r w:rsidR="00D2068F" w:rsidRPr="00A15558">
          <w:rPr>
            <w:color w:val="000000"/>
            <w:szCs w:val="26"/>
          </w:rPr>
          <w:t>Kết quả thu được từ th</w:t>
        </w:r>
      </w:ins>
      <w:ins w:id="2439" w:author="Thảo Phạm" w:date="2024-01-22T11:23:00Z">
        <w:r w:rsidR="00D2068F" w:rsidRPr="00A15558">
          <w:rPr>
            <w:color w:val="000000"/>
            <w:szCs w:val="26"/>
          </w:rPr>
          <w:t>ực nghiệm</w:t>
        </w:r>
      </w:ins>
      <w:ins w:id="2440" w:author="Thảo Phạm" w:date="2024-01-22T11:18:00Z">
        <w:r w:rsidR="00D2068F" w:rsidRPr="00A15558">
          <w:rPr>
            <w:color w:val="000000"/>
            <w:szCs w:val="26"/>
          </w:rPr>
          <w:t>, bao gồm số lượng lỗi</w:t>
        </w:r>
      </w:ins>
      <w:ins w:id="2441" w:author="Thảo Phạm" w:date="2024-01-22T11:23:00Z">
        <w:r w:rsidR="00D2068F" w:rsidRPr="00A15558">
          <w:rPr>
            <w:color w:val="000000"/>
            <w:szCs w:val="26"/>
          </w:rPr>
          <w:t xml:space="preserve"> </w:t>
        </w:r>
      </w:ins>
      <w:ins w:id="2442" w:author="Thảo Phạm" w:date="2024-01-22T11:18:00Z">
        <w:r w:rsidR="00D2068F" w:rsidRPr="00A15558">
          <w:rPr>
            <w:color w:val="000000"/>
            <w:szCs w:val="26"/>
          </w:rPr>
          <w:t xml:space="preserve">và thời gian thực thi của mỗi </w:t>
        </w:r>
      </w:ins>
      <w:ins w:id="2443" w:author="Thảo Phạm" w:date="2024-01-22T11:23:00Z">
        <w:r w:rsidR="00D2068F" w:rsidRPr="00A15558">
          <w:rPr>
            <w:color w:val="000000"/>
            <w:szCs w:val="26"/>
          </w:rPr>
          <w:t>lần ki</w:t>
        </w:r>
      </w:ins>
      <w:ins w:id="2444" w:author="Thảo Phạm" w:date="2024-01-22T11:24:00Z">
        <w:r w:rsidR="00D2068F" w:rsidRPr="00A15558">
          <w:rPr>
            <w:color w:val="000000"/>
            <w:szCs w:val="26"/>
          </w:rPr>
          <w:t xml:space="preserve">ểm thử tự động nhằm </w:t>
        </w:r>
      </w:ins>
      <w:ins w:id="2445" w:author="Thảo Phạm" w:date="2024-01-22T11:18:00Z">
        <w:r w:rsidR="00D2068F" w:rsidRPr="00A15558">
          <w:rPr>
            <w:color w:val="000000"/>
            <w:szCs w:val="26"/>
          </w:rPr>
          <w:t>phân tích và đánh giá hiệu suất của phương pháp kiểm thử</w:t>
        </w:r>
      </w:ins>
      <w:ins w:id="2446" w:author="Thảo Phạm" w:date="2024-01-22T11:24:00Z">
        <w:r w:rsidR="00D2068F" w:rsidRPr="00A15558">
          <w:rPr>
            <w:color w:val="000000"/>
            <w:szCs w:val="26"/>
          </w:rPr>
          <w:t xml:space="preserve"> cũng như công cụ kiểm thử tự động </w:t>
        </w:r>
      </w:ins>
      <w:r w:rsidR="00D2068F">
        <w:rPr>
          <w:color w:val="000000"/>
          <w:szCs w:val="26"/>
        </w:rPr>
        <w:t>Droidbot</w:t>
      </w:r>
      <w:ins w:id="2447" w:author="Thảo Phạm" w:date="2024-01-22T11:29:00Z">
        <w:r w:rsidR="00D2068F" w:rsidRPr="00A15558">
          <w:rPr>
            <w:color w:val="000000"/>
            <w:szCs w:val="26"/>
          </w:rPr>
          <w:t xml:space="preserve"> trong thực tế</w:t>
        </w:r>
      </w:ins>
      <w:ins w:id="2448" w:author="Thảo Phạm" w:date="2024-01-22T11:18:00Z">
        <w:r w:rsidR="00D2068F" w:rsidRPr="00A15558">
          <w:rPr>
            <w:color w:val="000000"/>
            <w:szCs w:val="26"/>
          </w:rPr>
          <w:t>.</w:t>
        </w:r>
      </w:ins>
      <w:r w:rsidR="00D2068F" w:rsidRPr="00D2068F">
        <w:rPr>
          <w:color w:val="000000"/>
          <w:szCs w:val="26"/>
        </w:rPr>
        <w:t xml:space="preserve"> </w:t>
      </w:r>
    </w:p>
    <w:p w14:paraId="3AC9C13F" w14:textId="2E53170B" w:rsidR="00D2068F" w:rsidRPr="00D2068F" w:rsidRDefault="00D2068F" w:rsidP="00D2068F">
      <w:pPr>
        <w:rPr>
          <w:color w:val="000000"/>
          <w:szCs w:val="26"/>
        </w:rPr>
      </w:pPr>
      <w:r w:rsidRPr="00D2068F">
        <w:rPr>
          <w:color w:val="000000"/>
          <w:szCs w:val="26"/>
        </w:rPr>
        <w:t>Tuy nhiên, luận văn vẫn còn một số những hạn chế như: Số lượng công cụ kiểm thử và số lượng ứng dụng được lựa chọn chưa được đa dạng và đầy đủ các lĩnh vực. Luận văn chỉ nghiên cứu một số công cụ kiểm thử tự động phổ biến và một số ứng dụng mã nguồn mở trong một số lĩnh vực nhất định. Do đó, kết quả nghiên cứu có thể chưa phản ánh đầy đủ hiệu quả của các kỹ thuật sinh dữ liệu kiểm thử tự động trong thực tế. Luận văn sử dụng dữ liệu sẵn có để thực hiện thí nghiệm kiểm thử tự động. Tuy nhiên, số lượng dữ liệu này có thể còn hạn chế và chưa đại diện đầy đủ cho mọi trường hợp. Điều này có thể ảnh hưởng đến kết quả thực nghiệm.</w:t>
      </w:r>
    </w:p>
    <w:p w14:paraId="19937D5E" w14:textId="77777777" w:rsidR="00D2068F" w:rsidRDefault="00D2068F" w:rsidP="00D2068F">
      <w:pPr>
        <w:rPr>
          <w:color w:val="000000"/>
          <w:szCs w:val="26"/>
        </w:rPr>
      </w:pPr>
      <w:r w:rsidRPr="00D2068F">
        <w:rPr>
          <w:color w:val="000000"/>
          <w:szCs w:val="26"/>
        </w:rPr>
        <w:t>Việc triển khai các mô hình sinh dữ liệu kiểm thử tự động vào thực tế và đánh giá sự hiệu quả của chúng trong môi trường thực tế là một thách thức quan trọng. Luận văn chưa đề cập đến vấn đề này một cách đầy đủ.</w:t>
      </w:r>
    </w:p>
    <w:p w14:paraId="31B1C6A1" w14:textId="77777777" w:rsidR="00D2068F" w:rsidRDefault="00D2068F" w:rsidP="00D2068F">
      <w:pPr>
        <w:rPr>
          <w:color w:val="000000"/>
          <w:szCs w:val="26"/>
        </w:rPr>
      </w:pPr>
      <w:r w:rsidRPr="00D2068F">
        <w:rPr>
          <w:color w:val="000000"/>
          <w:szCs w:val="26"/>
        </w:rPr>
        <w:t xml:space="preserve">Giải pháp là có thể mở rộng phạm vi nghiên cứu bao gồm nhiều công cụ kiểm thử tự động khác nhau và nhiều ứng dụng mã nguồn mở trong các lĩnh vực khác nhau. Điều này sẽ giúp phản ánh đầy đủ hơn hiệu quả của các kỹ thuật sinh dữ liệu kiểm thử </w:t>
      </w:r>
      <w:r w:rsidRPr="00D2068F">
        <w:rPr>
          <w:color w:val="000000"/>
          <w:szCs w:val="26"/>
        </w:rPr>
        <w:lastRenderedPageBreak/>
        <w:t xml:space="preserve">tự động trong thực tế. Các nhà nghiên cứu có thể thu thập thêm dữ liệu hoặc xây dựng các mô hình sinh dữ liệu mới để tăng cường số lượng dữ liệu sẵn có. Điều này sẽ giúp cải thiện độ chính xác của kết quả thí nghiệm. </w:t>
      </w:r>
    </w:p>
    <w:p w14:paraId="744B8E61" w14:textId="59321B0B" w:rsidR="00D2068F" w:rsidRPr="00D2068F" w:rsidRDefault="00D2068F" w:rsidP="00D2068F">
      <w:pPr>
        <w:rPr>
          <w:color w:val="000000"/>
          <w:szCs w:val="26"/>
        </w:rPr>
      </w:pPr>
      <w:r w:rsidRPr="00D2068F">
        <w:rPr>
          <w:color w:val="000000"/>
          <w:szCs w:val="26"/>
        </w:rPr>
        <w:t>Nghiên cứu các giải pháp, triển khai các mô hình sinh dữ liệu kiểm thử tự động vào thực tế và đánh giá sự hiệu quả trong môi trường. Lựa chọn các công cụ thicchs hợp để phát triển và cải tiến hơn nữa nhằm phục vụ cho công việc. Điều này sẽ giúp đảm bảo rằng các mô hình này có thể được sử dụng hiệu quả trong công việc kiểm thử phần mềm, kiểm thử tự động.</w:t>
      </w:r>
    </w:p>
    <w:p w14:paraId="610C4396" w14:textId="77777777" w:rsidR="00C56B50" w:rsidRPr="00A15558" w:rsidRDefault="00C56B50" w:rsidP="00C56B50">
      <w:pPr>
        <w:ind w:firstLine="0"/>
        <w:rPr>
          <w:ins w:id="2449" w:author="Thảo Phạm" w:date="2024-01-22T11:10:00Z"/>
        </w:rPr>
      </w:pPr>
    </w:p>
    <w:p w14:paraId="2E89B8BF" w14:textId="77777777" w:rsidR="00C56B50" w:rsidRPr="00A15558" w:rsidRDefault="00C56B50" w:rsidP="00C56B50">
      <w:pPr>
        <w:ind w:firstLine="0"/>
        <w:rPr>
          <w:ins w:id="2450" w:author="Thảo Phạm" w:date="2024-01-22T11:10:00Z"/>
        </w:rPr>
      </w:pPr>
    </w:p>
    <w:p w14:paraId="74813666" w14:textId="77777777" w:rsidR="00C56B50" w:rsidRPr="00A15558" w:rsidRDefault="00C56B50" w:rsidP="00C56B50">
      <w:pPr>
        <w:ind w:firstLine="0"/>
        <w:rPr>
          <w:ins w:id="2451" w:author="Thảo Phạm" w:date="2024-01-22T11:10:00Z"/>
        </w:rPr>
      </w:pPr>
    </w:p>
    <w:p w14:paraId="1C10DE0B" w14:textId="77777777" w:rsidR="00C56B50" w:rsidRPr="00A15558" w:rsidRDefault="00C56B50" w:rsidP="00C56B50">
      <w:pPr>
        <w:ind w:firstLine="0"/>
        <w:rPr>
          <w:ins w:id="2452" w:author="Thảo Phạm" w:date="2024-01-22T11:10:00Z"/>
        </w:rPr>
      </w:pPr>
    </w:p>
    <w:p w14:paraId="4E23108E" w14:textId="77777777" w:rsidR="00C56B50" w:rsidRPr="00A15558" w:rsidRDefault="00C56B50" w:rsidP="00C56B50">
      <w:pPr>
        <w:ind w:firstLine="0"/>
        <w:rPr>
          <w:ins w:id="2453" w:author="Thảo Phạm" w:date="2024-01-22T11:10:00Z"/>
        </w:rPr>
      </w:pPr>
    </w:p>
    <w:p w14:paraId="323EF925" w14:textId="77777777" w:rsidR="00C56B50" w:rsidRPr="00A15558" w:rsidRDefault="00C56B50" w:rsidP="00C56B50">
      <w:pPr>
        <w:ind w:firstLine="0"/>
        <w:rPr>
          <w:ins w:id="2454" w:author="Thảo Phạm" w:date="2024-01-22T11:10:00Z"/>
        </w:rPr>
      </w:pPr>
    </w:p>
    <w:p w14:paraId="34E8C6F3" w14:textId="77777777" w:rsidR="00C56B50" w:rsidRPr="00A15558" w:rsidRDefault="00C56B50" w:rsidP="00C56B50">
      <w:pPr>
        <w:ind w:firstLine="0"/>
        <w:rPr>
          <w:ins w:id="2455" w:author="Thảo Phạm" w:date="2024-01-22T11:10:00Z"/>
        </w:rPr>
      </w:pPr>
    </w:p>
    <w:p w14:paraId="61252F31" w14:textId="77777777" w:rsidR="00C56B50" w:rsidRPr="00A15558" w:rsidRDefault="00C56B50" w:rsidP="00C56B50">
      <w:pPr>
        <w:ind w:firstLine="0"/>
        <w:rPr>
          <w:ins w:id="2456" w:author="Thảo Phạm" w:date="2024-01-22T11:10:00Z"/>
        </w:rPr>
      </w:pPr>
    </w:p>
    <w:p w14:paraId="6A905F9D" w14:textId="77777777" w:rsidR="00C56B50" w:rsidRPr="00A15558" w:rsidRDefault="00C56B50" w:rsidP="00C56B50">
      <w:pPr>
        <w:ind w:firstLine="0"/>
        <w:rPr>
          <w:ins w:id="2457" w:author="Thảo Phạm" w:date="2024-01-22T11:10:00Z"/>
        </w:rPr>
      </w:pPr>
    </w:p>
    <w:p w14:paraId="3FB0EAB1" w14:textId="77777777" w:rsidR="00C56B50" w:rsidRPr="00A15558" w:rsidRDefault="00C56B50" w:rsidP="00C56B50">
      <w:pPr>
        <w:ind w:firstLine="0"/>
        <w:rPr>
          <w:ins w:id="2458" w:author="Thảo Phạm" w:date="2024-01-22T11:10:00Z"/>
        </w:rPr>
      </w:pPr>
    </w:p>
    <w:p w14:paraId="01286E48" w14:textId="77777777" w:rsidR="00C56B50" w:rsidRPr="00A15558" w:rsidRDefault="00C56B50" w:rsidP="00C56B50">
      <w:pPr>
        <w:ind w:firstLine="0"/>
        <w:rPr>
          <w:ins w:id="2459" w:author="Thảo Phạm" w:date="2024-01-22T11:10:00Z"/>
        </w:rPr>
      </w:pPr>
    </w:p>
    <w:p w14:paraId="071B7BCE" w14:textId="77777777" w:rsidR="00C56B50" w:rsidRPr="00A15558" w:rsidRDefault="00C56B50" w:rsidP="00C56B50">
      <w:pPr>
        <w:ind w:firstLine="0"/>
        <w:rPr>
          <w:ins w:id="2460" w:author="Thảo Phạm" w:date="2024-01-22T11:10:00Z"/>
        </w:rPr>
      </w:pPr>
    </w:p>
    <w:p w14:paraId="4469316E" w14:textId="77777777" w:rsidR="00C56B50" w:rsidRPr="00A15558" w:rsidRDefault="00C56B50" w:rsidP="00C56B50">
      <w:pPr>
        <w:ind w:firstLine="0"/>
        <w:rPr>
          <w:ins w:id="2461" w:author="Thảo Phạm" w:date="2024-01-22T11:10:00Z"/>
        </w:rPr>
      </w:pPr>
    </w:p>
    <w:p w14:paraId="129A12A8" w14:textId="77777777" w:rsidR="00C56B50" w:rsidRPr="00A15558" w:rsidRDefault="00C56B50" w:rsidP="00C56B50">
      <w:pPr>
        <w:ind w:firstLine="0"/>
        <w:rPr>
          <w:ins w:id="2462" w:author="Thảo Phạm" w:date="2024-01-22T11:10:00Z"/>
        </w:rPr>
      </w:pPr>
    </w:p>
    <w:p w14:paraId="3BCA6FFA" w14:textId="77777777" w:rsidR="00C56B50" w:rsidRPr="00A15558" w:rsidRDefault="00C56B50" w:rsidP="00C56B50">
      <w:pPr>
        <w:ind w:firstLine="0"/>
        <w:rPr>
          <w:ins w:id="2463" w:author="Thảo Phạm" w:date="2024-01-22T11:10:00Z"/>
        </w:rPr>
      </w:pPr>
    </w:p>
    <w:p w14:paraId="6036A575" w14:textId="77777777" w:rsidR="00C56B50" w:rsidRPr="00A15558" w:rsidRDefault="00C56B50" w:rsidP="00C56B50">
      <w:pPr>
        <w:ind w:firstLine="0"/>
        <w:rPr>
          <w:ins w:id="2464" w:author="Thảo Phạm" w:date="2024-01-22T11:10:00Z"/>
        </w:rPr>
      </w:pPr>
    </w:p>
    <w:p w14:paraId="1E52674A" w14:textId="77777777" w:rsidR="00D2068F" w:rsidRDefault="00D2068F">
      <w:pPr>
        <w:spacing w:before="120" w:after="120" w:line="288" w:lineRule="auto"/>
        <w:ind w:firstLine="720"/>
        <w:jc w:val="left"/>
        <w:rPr>
          <w:rFonts w:eastAsiaTheme="majorEastAsia" w:cstheme="majorBidi"/>
          <w:b/>
          <w:sz w:val="28"/>
          <w:szCs w:val="32"/>
        </w:rPr>
      </w:pPr>
      <w:r>
        <w:br w:type="page"/>
      </w:r>
    </w:p>
    <w:bookmarkStart w:id="2465" w:name="_Toc157044764" w:displacedByCustomXml="next"/>
    <w:sdt>
      <w:sdtPr>
        <w:rPr>
          <w:rFonts w:eastAsiaTheme="minorHAnsi" w:cstheme="minorBidi"/>
          <w:b w:val="0"/>
          <w:sz w:val="26"/>
          <w:szCs w:val="22"/>
        </w:rPr>
        <w:id w:val="-979843065"/>
        <w:docPartObj>
          <w:docPartGallery w:val="Bibliographies"/>
          <w:docPartUnique/>
        </w:docPartObj>
      </w:sdtPr>
      <w:sdtContent>
        <w:p w14:paraId="0DFD69AF" w14:textId="1EE88CA5" w:rsidR="00D2068F" w:rsidRDefault="00D2068F">
          <w:pPr>
            <w:pStyle w:val="Heading1"/>
          </w:pPr>
          <w:r>
            <w:t>TÀI LIỆU THAM KHẢO</w:t>
          </w:r>
          <w:bookmarkEnd w:id="2465"/>
        </w:p>
        <w:sdt>
          <w:sdtPr>
            <w:id w:val="111145805"/>
            <w:bibliography/>
          </w:sdtPr>
          <w:sdtContent>
            <w:p w14:paraId="30A17B3E" w14:textId="77777777" w:rsidR="00D2068F" w:rsidRDefault="00D2068F" w:rsidP="00D2068F">
              <w:pPr>
                <w:ind w:firstLine="0"/>
                <w:rPr>
                  <w:noProof/>
                  <w:kern w:val="2"/>
                  <w:sz w:val="28"/>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653"/>
              </w:tblGrid>
              <w:tr w:rsidR="00D2068F" w14:paraId="281B6C2B" w14:textId="77777777">
                <w:trPr>
                  <w:divId w:val="49305222"/>
                  <w:tblCellSpacing w:w="15" w:type="dxa"/>
                </w:trPr>
                <w:tc>
                  <w:tcPr>
                    <w:tcW w:w="50" w:type="pct"/>
                    <w:hideMark/>
                  </w:tcPr>
                  <w:p w14:paraId="62695395" w14:textId="6B2CCC2B" w:rsidR="00D2068F" w:rsidRDefault="00D2068F" w:rsidP="00D2068F">
                    <w:pPr>
                      <w:pStyle w:val="Bibliography"/>
                      <w:ind w:firstLine="0"/>
                      <w:rPr>
                        <w:noProof/>
                        <w:sz w:val="24"/>
                        <w:szCs w:val="24"/>
                      </w:rPr>
                    </w:pPr>
                    <w:r>
                      <w:rPr>
                        <w:noProof/>
                      </w:rPr>
                      <w:t xml:space="preserve">[1] </w:t>
                    </w:r>
                  </w:p>
                </w:tc>
                <w:tc>
                  <w:tcPr>
                    <w:tcW w:w="0" w:type="auto"/>
                    <w:hideMark/>
                  </w:tcPr>
                  <w:p w14:paraId="7DB872DC" w14:textId="77777777" w:rsidR="00D2068F" w:rsidRDefault="00D2068F" w:rsidP="00D2068F">
                    <w:pPr>
                      <w:pStyle w:val="Bibliography"/>
                      <w:ind w:firstLine="0"/>
                      <w:rPr>
                        <w:noProof/>
                      </w:rPr>
                    </w:pPr>
                    <w:r>
                      <w:rPr>
                        <w:noProof/>
                      </w:rPr>
                      <w:t>S. Kemp, "DataReportal," DataReportal – Global Digital Insights, 4 2 2023. [Online]. Available: https://datareportal.com/reports/digital-2023-global-overview-report.</w:t>
                    </w:r>
                  </w:p>
                </w:tc>
              </w:tr>
              <w:tr w:rsidR="00D2068F" w14:paraId="0BF78B4A" w14:textId="77777777">
                <w:trPr>
                  <w:divId w:val="49305222"/>
                  <w:tblCellSpacing w:w="15" w:type="dxa"/>
                </w:trPr>
                <w:tc>
                  <w:tcPr>
                    <w:tcW w:w="50" w:type="pct"/>
                    <w:hideMark/>
                  </w:tcPr>
                  <w:p w14:paraId="3F11660B" w14:textId="77777777" w:rsidR="00D2068F" w:rsidRDefault="00D2068F" w:rsidP="00D2068F">
                    <w:pPr>
                      <w:pStyle w:val="Bibliography"/>
                      <w:ind w:firstLine="0"/>
                      <w:rPr>
                        <w:noProof/>
                      </w:rPr>
                    </w:pPr>
                    <w:r>
                      <w:rPr>
                        <w:noProof/>
                      </w:rPr>
                      <w:t xml:space="preserve">[2] </w:t>
                    </w:r>
                  </w:p>
                </w:tc>
                <w:tc>
                  <w:tcPr>
                    <w:tcW w:w="0" w:type="auto"/>
                    <w:hideMark/>
                  </w:tcPr>
                  <w:p w14:paraId="19848539" w14:textId="77777777" w:rsidR="00D2068F" w:rsidRDefault="00D2068F" w:rsidP="00D2068F">
                    <w:pPr>
                      <w:pStyle w:val="Bibliography"/>
                      <w:ind w:firstLine="0"/>
                      <w:rPr>
                        <w:noProof/>
                      </w:rPr>
                    </w:pPr>
                    <w:r>
                      <w:rPr>
                        <w:noProof/>
                      </w:rPr>
                      <w:t>A. T. i. t. C. o. B. stores, "Android vs. Apple Market Share: Leading Mobile OS," BankMyCell, [Online]. Available: https://www.bankmycell.com/blog/android-vs-apple-market-share/.</w:t>
                    </w:r>
                  </w:p>
                </w:tc>
              </w:tr>
              <w:tr w:rsidR="00D2068F" w14:paraId="061C74FA" w14:textId="77777777">
                <w:trPr>
                  <w:divId w:val="49305222"/>
                  <w:tblCellSpacing w:w="15" w:type="dxa"/>
                </w:trPr>
                <w:tc>
                  <w:tcPr>
                    <w:tcW w:w="50" w:type="pct"/>
                    <w:hideMark/>
                  </w:tcPr>
                  <w:p w14:paraId="32A75679" w14:textId="77777777" w:rsidR="00D2068F" w:rsidRDefault="00D2068F" w:rsidP="00D2068F">
                    <w:pPr>
                      <w:pStyle w:val="Bibliography"/>
                      <w:ind w:firstLine="0"/>
                      <w:rPr>
                        <w:noProof/>
                      </w:rPr>
                    </w:pPr>
                    <w:r>
                      <w:rPr>
                        <w:noProof/>
                      </w:rPr>
                      <w:t xml:space="preserve">[3] </w:t>
                    </w:r>
                  </w:p>
                </w:tc>
                <w:tc>
                  <w:tcPr>
                    <w:tcW w:w="0" w:type="auto"/>
                    <w:hideMark/>
                  </w:tcPr>
                  <w:p w14:paraId="58AD2976" w14:textId="77777777" w:rsidR="00D2068F" w:rsidRDefault="00D2068F" w:rsidP="00D2068F">
                    <w:pPr>
                      <w:pStyle w:val="Bibliography"/>
                      <w:ind w:firstLine="0"/>
                      <w:rPr>
                        <w:noProof/>
                      </w:rPr>
                    </w:pPr>
                    <w:r>
                      <w:rPr>
                        <w:noProof/>
                      </w:rPr>
                      <w:t>T. Hamilton, "UIAutomatorViewer tutorial: Inspector for Android testing," Guru99, 5 1 2024. [Online]. Available: https://www.guru99.com/uiautomatorviewer-tutorial.html.</w:t>
                    </w:r>
                  </w:p>
                </w:tc>
              </w:tr>
              <w:tr w:rsidR="00D2068F" w14:paraId="528A2BCE" w14:textId="77777777">
                <w:trPr>
                  <w:divId w:val="49305222"/>
                  <w:tblCellSpacing w:w="15" w:type="dxa"/>
                </w:trPr>
                <w:tc>
                  <w:tcPr>
                    <w:tcW w:w="50" w:type="pct"/>
                    <w:hideMark/>
                  </w:tcPr>
                  <w:p w14:paraId="0CC05DE2" w14:textId="77777777" w:rsidR="00D2068F" w:rsidRDefault="00D2068F" w:rsidP="00D2068F">
                    <w:pPr>
                      <w:pStyle w:val="Bibliography"/>
                      <w:ind w:firstLine="0"/>
                      <w:rPr>
                        <w:noProof/>
                      </w:rPr>
                    </w:pPr>
                    <w:r>
                      <w:rPr>
                        <w:noProof/>
                      </w:rPr>
                      <w:t xml:space="preserve">[4] </w:t>
                    </w:r>
                  </w:p>
                </w:tc>
                <w:tc>
                  <w:tcPr>
                    <w:tcW w:w="0" w:type="auto"/>
                    <w:hideMark/>
                  </w:tcPr>
                  <w:p w14:paraId="4ADE7062" w14:textId="77777777" w:rsidR="00D2068F" w:rsidRDefault="00D2068F" w:rsidP="00D2068F">
                    <w:pPr>
                      <w:pStyle w:val="Bibliography"/>
                      <w:ind w:firstLine="0"/>
                      <w:rPr>
                        <w:noProof/>
                      </w:rPr>
                    </w:pPr>
                    <w:r>
                      <w:rPr>
                        <w:noProof/>
                      </w:rPr>
                      <w:t>L. T. H. Thuong, "MỘT SỐ CÔNG CỤ KIỂM THỬ TỰ ĐỘNG ỨNG DỤNG TRÊN ANDROID," Viblo, [Online]. Available: https://viblo.asia/p/mot-so-cong-cu-kiem-thu-tu-dong-ung-dung-tren-android-naQZRYPvKvx.</w:t>
                    </w:r>
                  </w:p>
                </w:tc>
              </w:tr>
              <w:tr w:rsidR="00D2068F" w14:paraId="3BA29DE7" w14:textId="77777777">
                <w:trPr>
                  <w:divId w:val="49305222"/>
                  <w:tblCellSpacing w:w="15" w:type="dxa"/>
                </w:trPr>
                <w:tc>
                  <w:tcPr>
                    <w:tcW w:w="50" w:type="pct"/>
                    <w:hideMark/>
                  </w:tcPr>
                  <w:p w14:paraId="19BF4D43" w14:textId="77777777" w:rsidR="00D2068F" w:rsidRDefault="00D2068F" w:rsidP="00D2068F">
                    <w:pPr>
                      <w:pStyle w:val="Bibliography"/>
                      <w:ind w:firstLine="0"/>
                      <w:rPr>
                        <w:noProof/>
                      </w:rPr>
                    </w:pPr>
                    <w:r>
                      <w:rPr>
                        <w:noProof/>
                      </w:rPr>
                      <w:t xml:space="preserve">[5] </w:t>
                    </w:r>
                  </w:p>
                </w:tc>
                <w:tc>
                  <w:tcPr>
                    <w:tcW w:w="0" w:type="auto"/>
                    <w:hideMark/>
                  </w:tcPr>
                  <w:p w14:paraId="5B03CB7F" w14:textId="77777777" w:rsidR="00D2068F" w:rsidRDefault="00D2068F" w:rsidP="00D2068F">
                    <w:pPr>
                      <w:pStyle w:val="Bibliography"/>
                      <w:ind w:firstLine="0"/>
                      <w:rPr>
                        <w:noProof/>
                      </w:rPr>
                    </w:pPr>
                    <w:r>
                      <w:rPr>
                        <w:noProof/>
                      </w:rPr>
                      <w:t>Baodientuvtv, "Tiềm năng phát triển của ngành thiết kế ứng dụng di động tại Việt Nam," vtv.vn, 1 9 2023. [Online]. Available: https://vtv.vn/cong-nghe/tiem-nang-phat-trien-cua-nganh-thiet-ke-ung-dung-di-dong-tai-viet-nam-20230823222518989.htm.</w:t>
                    </w:r>
                  </w:p>
                </w:tc>
              </w:tr>
              <w:tr w:rsidR="00D2068F" w14:paraId="6CF2D82B" w14:textId="77777777">
                <w:trPr>
                  <w:divId w:val="49305222"/>
                  <w:tblCellSpacing w:w="15" w:type="dxa"/>
                </w:trPr>
                <w:tc>
                  <w:tcPr>
                    <w:tcW w:w="50" w:type="pct"/>
                    <w:hideMark/>
                  </w:tcPr>
                  <w:p w14:paraId="68908DCB" w14:textId="77777777" w:rsidR="00D2068F" w:rsidRDefault="00D2068F" w:rsidP="00D2068F">
                    <w:pPr>
                      <w:pStyle w:val="Bibliography"/>
                      <w:ind w:firstLine="0"/>
                      <w:rPr>
                        <w:noProof/>
                      </w:rPr>
                    </w:pPr>
                    <w:r>
                      <w:rPr>
                        <w:noProof/>
                      </w:rPr>
                      <w:t xml:space="preserve">[6] </w:t>
                    </w:r>
                  </w:p>
                </w:tc>
                <w:tc>
                  <w:tcPr>
                    <w:tcW w:w="0" w:type="auto"/>
                    <w:hideMark/>
                  </w:tcPr>
                  <w:p w14:paraId="0C9C8DA6" w14:textId="77777777" w:rsidR="00D2068F" w:rsidRDefault="00D2068F" w:rsidP="00D2068F">
                    <w:pPr>
                      <w:pStyle w:val="Bibliography"/>
                      <w:ind w:firstLine="0"/>
                      <w:rPr>
                        <w:noProof/>
                      </w:rPr>
                    </w:pPr>
                    <w:r>
                      <w:rPr>
                        <w:noProof/>
                      </w:rPr>
                      <w:t>T. Le, "Lịch sử và chặng đường phát triển của Android qua các phiên bản," Trang thông tin dành cho tín đồ công nghệ, 11 11 2021. [Online]. Available: https://genk.vn/lich-su-va-chang-duong-phat-trien-cua-android-qua-cac-phien-ban-phan-1-thoi-ky-dau-cua-android-20150608204249527.chn.</w:t>
                    </w:r>
                  </w:p>
                </w:tc>
              </w:tr>
              <w:tr w:rsidR="00D2068F" w14:paraId="4514DA11" w14:textId="77777777">
                <w:trPr>
                  <w:divId w:val="49305222"/>
                  <w:tblCellSpacing w:w="15" w:type="dxa"/>
                </w:trPr>
                <w:tc>
                  <w:tcPr>
                    <w:tcW w:w="50" w:type="pct"/>
                    <w:hideMark/>
                  </w:tcPr>
                  <w:p w14:paraId="3B5BD2AC" w14:textId="77777777" w:rsidR="00D2068F" w:rsidRDefault="00D2068F" w:rsidP="00D2068F">
                    <w:pPr>
                      <w:pStyle w:val="Bibliography"/>
                      <w:ind w:firstLine="0"/>
                      <w:rPr>
                        <w:noProof/>
                      </w:rPr>
                    </w:pPr>
                    <w:r>
                      <w:rPr>
                        <w:noProof/>
                      </w:rPr>
                      <w:t xml:space="preserve">[7] </w:t>
                    </w:r>
                  </w:p>
                </w:tc>
                <w:tc>
                  <w:tcPr>
                    <w:tcW w:w="0" w:type="auto"/>
                    <w:hideMark/>
                  </w:tcPr>
                  <w:p w14:paraId="4CADDD6F" w14:textId="77777777" w:rsidR="00D2068F" w:rsidRDefault="00D2068F" w:rsidP="00D2068F">
                    <w:pPr>
                      <w:pStyle w:val="Bibliography"/>
                      <w:ind w:firstLine="0"/>
                      <w:rPr>
                        <w:noProof/>
                      </w:rPr>
                    </w:pPr>
                    <w:r>
                      <w:rPr>
                        <w:noProof/>
                      </w:rPr>
                      <w:t>"Tìm hiểu thông tin chi tiết về hệ điều hành Android," 3 10 2023. [Online]. Available: https://m.45cm.com/blog/he-dieu-hanh-android-133.html.</w:t>
                    </w:r>
                  </w:p>
                </w:tc>
              </w:tr>
              <w:tr w:rsidR="00D2068F" w14:paraId="7B674DFD" w14:textId="77777777">
                <w:trPr>
                  <w:divId w:val="49305222"/>
                  <w:tblCellSpacing w:w="15" w:type="dxa"/>
                </w:trPr>
                <w:tc>
                  <w:tcPr>
                    <w:tcW w:w="50" w:type="pct"/>
                    <w:hideMark/>
                  </w:tcPr>
                  <w:p w14:paraId="4BFEA9D9" w14:textId="77777777" w:rsidR="00D2068F" w:rsidRDefault="00D2068F" w:rsidP="00D2068F">
                    <w:pPr>
                      <w:pStyle w:val="Bibliography"/>
                      <w:ind w:firstLine="0"/>
                      <w:rPr>
                        <w:noProof/>
                      </w:rPr>
                    </w:pPr>
                    <w:r>
                      <w:rPr>
                        <w:noProof/>
                      </w:rPr>
                      <w:t xml:space="preserve">[8] </w:t>
                    </w:r>
                  </w:p>
                </w:tc>
                <w:tc>
                  <w:tcPr>
                    <w:tcW w:w="0" w:type="auto"/>
                    <w:hideMark/>
                  </w:tcPr>
                  <w:p w14:paraId="03C6C459" w14:textId="77777777" w:rsidR="00D2068F" w:rsidRDefault="00D2068F" w:rsidP="00D2068F">
                    <w:pPr>
                      <w:pStyle w:val="Bibliography"/>
                      <w:ind w:firstLine="0"/>
                      <w:rPr>
                        <w:noProof/>
                      </w:rPr>
                    </w:pPr>
                    <w:r>
                      <w:rPr>
                        <w:noProof/>
                      </w:rPr>
                      <w:t>T. Anh, "Android là gì? Hệ điều hành android là gì? Ưu, nhược điểm của Android," HOSTVN, 9 8 2019. [Online]. Available: https://digilux.vn/android-la-gi/.</w:t>
                    </w:r>
                  </w:p>
                </w:tc>
              </w:tr>
              <w:tr w:rsidR="00D2068F" w14:paraId="5581942E" w14:textId="77777777">
                <w:trPr>
                  <w:divId w:val="49305222"/>
                  <w:tblCellSpacing w:w="15" w:type="dxa"/>
                </w:trPr>
                <w:tc>
                  <w:tcPr>
                    <w:tcW w:w="50" w:type="pct"/>
                    <w:hideMark/>
                  </w:tcPr>
                  <w:p w14:paraId="4527E3F0" w14:textId="77777777" w:rsidR="00D2068F" w:rsidRDefault="00D2068F" w:rsidP="00D2068F">
                    <w:pPr>
                      <w:pStyle w:val="Bibliography"/>
                      <w:ind w:firstLine="0"/>
                      <w:rPr>
                        <w:noProof/>
                      </w:rPr>
                    </w:pPr>
                    <w:r>
                      <w:rPr>
                        <w:noProof/>
                      </w:rPr>
                      <w:lastRenderedPageBreak/>
                      <w:t xml:space="preserve">[9] </w:t>
                    </w:r>
                  </w:p>
                </w:tc>
                <w:tc>
                  <w:tcPr>
                    <w:tcW w:w="0" w:type="auto"/>
                    <w:hideMark/>
                  </w:tcPr>
                  <w:p w14:paraId="26603FF0" w14:textId="77777777" w:rsidR="00D2068F" w:rsidRDefault="00D2068F" w:rsidP="00D2068F">
                    <w:pPr>
                      <w:pStyle w:val="Bibliography"/>
                      <w:ind w:firstLine="0"/>
                      <w:rPr>
                        <w:noProof/>
                      </w:rPr>
                    </w:pPr>
                    <w:r>
                      <w:rPr>
                        <w:noProof/>
                      </w:rPr>
                      <w:t>"Tìm hiểu về hệ điều hành Android: Khái niệm, ưu nhược điểm, các phiên bản hiện tại," Công nghệ mới nhất - Đánh giá - Tư vấn thiết bị di động, 18 1 2023. [Online]. Available: https://didongviet.vn/dchannel/he-dieu-hanh-android/.</w:t>
                    </w:r>
                  </w:p>
                </w:tc>
              </w:tr>
              <w:tr w:rsidR="00D2068F" w14:paraId="126F1190" w14:textId="77777777">
                <w:trPr>
                  <w:divId w:val="49305222"/>
                  <w:tblCellSpacing w:w="15" w:type="dxa"/>
                </w:trPr>
                <w:tc>
                  <w:tcPr>
                    <w:tcW w:w="50" w:type="pct"/>
                    <w:hideMark/>
                  </w:tcPr>
                  <w:p w14:paraId="671E992D" w14:textId="77777777" w:rsidR="00D2068F" w:rsidRDefault="00D2068F" w:rsidP="00D2068F">
                    <w:pPr>
                      <w:pStyle w:val="Bibliography"/>
                      <w:ind w:firstLine="0"/>
                      <w:rPr>
                        <w:noProof/>
                      </w:rPr>
                    </w:pPr>
                    <w:r>
                      <w:rPr>
                        <w:noProof/>
                      </w:rPr>
                      <w:t xml:space="preserve">[10] </w:t>
                    </w:r>
                  </w:p>
                </w:tc>
                <w:tc>
                  <w:tcPr>
                    <w:tcW w:w="0" w:type="auto"/>
                    <w:hideMark/>
                  </w:tcPr>
                  <w:p w14:paraId="1BE745D7" w14:textId="77777777" w:rsidR="00D2068F" w:rsidRDefault="00D2068F" w:rsidP="00D2068F">
                    <w:pPr>
                      <w:pStyle w:val="Bibliography"/>
                      <w:ind w:firstLine="0"/>
                      <w:rPr>
                        <w:noProof/>
                      </w:rPr>
                    </w:pPr>
                    <w:r>
                      <w:rPr>
                        <w:noProof/>
                      </w:rPr>
                      <w:t>D. T. N. T. T. N. X. T. Kieu Linh, "Nhìn lại các phiên bản Android từ 1.0 đến 14 (Phần 1)," HoangHaMobile, 18 4 2023. [Online]. Available: https://hoanghamobile.com/tin-tuc/nhin-lai-cac-phien-ban-android-tu-1-0-den-14-phan-1/.</w:t>
                    </w:r>
                  </w:p>
                </w:tc>
              </w:tr>
              <w:tr w:rsidR="00D2068F" w14:paraId="2DF34B49" w14:textId="77777777">
                <w:trPr>
                  <w:divId w:val="49305222"/>
                  <w:tblCellSpacing w:w="15" w:type="dxa"/>
                </w:trPr>
                <w:tc>
                  <w:tcPr>
                    <w:tcW w:w="50" w:type="pct"/>
                    <w:hideMark/>
                  </w:tcPr>
                  <w:p w14:paraId="4A018D97" w14:textId="77777777" w:rsidR="00D2068F" w:rsidRDefault="00D2068F" w:rsidP="00D2068F">
                    <w:pPr>
                      <w:pStyle w:val="Bibliography"/>
                      <w:ind w:firstLine="0"/>
                      <w:rPr>
                        <w:noProof/>
                      </w:rPr>
                    </w:pPr>
                    <w:r>
                      <w:rPr>
                        <w:noProof/>
                      </w:rPr>
                      <w:t xml:space="preserve">[11] </w:t>
                    </w:r>
                  </w:p>
                </w:tc>
                <w:tc>
                  <w:tcPr>
                    <w:tcW w:w="0" w:type="auto"/>
                    <w:hideMark/>
                  </w:tcPr>
                  <w:p w14:paraId="38A1B040" w14:textId="77777777" w:rsidR="00D2068F" w:rsidRDefault="00D2068F" w:rsidP="00D2068F">
                    <w:pPr>
                      <w:pStyle w:val="Bibliography"/>
                      <w:ind w:firstLine="0"/>
                      <w:rPr>
                        <w:noProof/>
                      </w:rPr>
                    </w:pPr>
                    <w:r>
                      <w:rPr>
                        <w:noProof/>
                      </w:rPr>
                      <w:t>D. T. N. T. T. N. X. T. Kieu Linh, "Nhìn lại các phiên bản Android từ 1.0 đến 14 (Phần 2)," HoangHaMobile, 19 4 2023. [Online]. Available: https://hoanghamobile.com/tin-tuc/cung-nhin-lai-cac-phien-ban-android-tu-1-0-den-14-phan-2/.</w:t>
                    </w:r>
                  </w:p>
                </w:tc>
              </w:tr>
              <w:tr w:rsidR="00D2068F" w14:paraId="39FDEE0C" w14:textId="77777777">
                <w:trPr>
                  <w:divId w:val="49305222"/>
                  <w:tblCellSpacing w:w="15" w:type="dxa"/>
                </w:trPr>
                <w:tc>
                  <w:tcPr>
                    <w:tcW w:w="50" w:type="pct"/>
                    <w:hideMark/>
                  </w:tcPr>
                  <w:p w14:paraId="699C06A9" w14:textId="77777777" w:rsidR="00D2068F" w:rsidRDefault="00D2068F" w:rsidP="00D2068F">
                    <w:pPr>
                      <w:pStyle w:val="Bibliography"/>
                      <w:ind w:firstLine="0"/>
                      <w:rPr>
                        <w:noProof/>
                      </w:rPr>
                    </w:pPr>
                    <w:r>
                      <w:rPr>
                        <w:noProof/>
                      </w:rPr>
                      <w:t xml:space="preserve">[12] </w:t>
                    </w:r>
                  </w:p>
                </w:tc>
                <w:tc>
                  <w:tcPr>
                    <w:tcW w:w="0" w:type="auto"/>
                    <w:hideMark/>
                  </w:tcPr>
                  <w:p w14:paraId="21B864C0" w14:textId="77777777" w:rsidR="00D2068F" w:rsidRDefault="00D2068F" w:rsidP="00D2068F">
                    <w:pPr>
                      <w:pStyle w:val="Bibliography"/>
                      <w:ind w:firstLine="0"/>
                      <w:rPr>
                        <w:noProof/>
                      </w:rPr>
                    </w:pPr>
                    <w:r>
                      <w:rPr>
                        <w:noProof/>
                      </w:rPr>
                      <w:t>"Android - Kiến trúc," [Online]. Available: https://www.tutorialspoint.com/android/android_architecture.htm.</w:t>
                    </w:r>
                  </w:p>
                </w:tc>
              </w:tr>
              <w:tr w:rsidR="00D2068F" w14:paraId="43D6C68B" w14:textId="77777777">
                <w:trPr>
                  <w:divId w:val="49305222"/>
                  <w:tblCellSpacing w:w="15" w:type="dxa"/>
                </w:trPr>
                <w:tc>
                  <w:tcPr>
                    <w:tcW w:w="50" w:type="pct"/>
                    <w:hideMark/>
                  </w:tcPr>
                  <w:p w14:paraId="5DA20319" w14:textId="77777777" w:rsidR="00D2068F" w:rsidRDefault="00D2068F" w:rsidP="00D2068F">
                    <w:pPr>
                      <w:pStyle w:val="Bibliography"/>
                      <w:ind w:firstLine="0"/>
                      <w:rPr>
                        <w:noProof/>
                      </w:rPr>
                    </w:pPr>
                    <w:r>
                      <w:rPr>
                        <w:noProof/>
                      </w:rPr>
                      <w:t xml:space="preserve">[13] </w:t>
                    </w:r>
                  </w:p>
                </w:tc>
                <w:tc>
                  <w:tcPr>
                    <w:tcW w:w="0" w:type="auto"/>
                    <w:hideMark/>
                  </w:tcPr>
                  <w:p w14:paraId="2B5DAD86" w14:textId="77777777" w:rsidR="00D2068F" w:rsidRDefault="00D2068F" w:rsidP="00D2068F">
                    <w:pPr>
                      <w:pStyle w:val="Bibliography"/>
                      <w:ind w:firstLine="0"/>
                      <w:rPr>
                        <w:noProof/>
                      </w:rPr>
                    </w:pPr>
                    <w:r>
                      <w:rPr>
                        <w:noProof/>
                      </w:rPr>
                      <w:t>N. Đào, "Kiểm thử phần mềm là gì?," TESTING VN, 17 11 2022. [Online]. Available: https://www.testing.vn/kiem-thu-phan-mem/.</w:t>
                    </w:r>
                  </w:p>
                </w:tc>
              </w:tr>
              <w:tr w:rsidR="00D2068F" w14:paraId="78FDF68F" w14:textId="77777777">
                <w:trPr>
                  <w:divId w:val="49305222"/>
                  <w:tblCellSpacing w:w="15" w:type="dxa"/>
                </w:trPr>
                <w:tc>
                  <w:tcPr>
                    <w:tcW w:w="50" w:type="pct"/>
                    <w:hideMark/>
                  </w:tcPr>
                  <w:p w14:paraId="218BACAC" w14:textId="77777777" w:rsidR="00D2068F" w:rsidRDefault="00D2068F" w:rsidP="00D2068F">
                    <w:pPr>
                      <w:pStyle w:val="Bibliography"/>
                      <w:ind w:firstLine="0"/>
                      <w:rPr>
                        <w:noProof/>
                      </w:rPr>
                    </w:pPr>
                    <w:r>
                      <w:rPr>
                        <w:noProof/>
                      </w:rPr>
                      <w:t xml:space="preserve">[14] </w:t>
                    </w:r>
                  </w:p>
                </w:tc>
                <w:tc>
                  <w:tcPr>
                    <w:tcW w:w="0" w:type="auto"/>
                    <w:hideMark/>
                  </w:tcPr>
                  <w:p w14:paraId="066C04BA" w14:textId="77777777" w:rsidR="00D2068F" w:rsidRDefault="00D2068F" w:rsidP="00D2068F">
                    <w:pPr>
                      <w:pStyle w:val="Bibliography"/>
                      <w:ind w:firstLine="0"/>
                      <w:rPr>
                        <w:noProof/>
                      </w:rPr>
                    </w:pPr>
                    <w:r>
                      <w:rPr>
                        <w:noProof/>
                      </w:rPr>
                      <w:t>N. Trang, "Các kỹ thuật kiểm thử phần mềm," Viblo, [Online]. Available: https://viblo.asia/p/cac-ky-thuat-kiem-thu-phan-mem-gGJ599eG5X2.</w:t>
                    </w:r>
                  </w:p>
                </w:tc>
              </w:tr>
              <w:tr w:rsidR="00D2068F" w14:paraId="31F991F8" w14:textId="77777777">
                <w:trPr>
                  <w:divId w:val="49305222"/>
                  <w:tblCellSpacing w:w="15" w:type="dxa"/>
                </w:trPr>
                <w:tc>
                  <w:tcPr>
                    <w:tcW w:w="50" w:type="pct"/>
                    <w:hideMark/>
                  </w:tcPr>
                  <w:p w14:paraId="41E8C57C" w14:textId="77777777" w:rsidR="00D2068F" w:rsidRDefault="00D2068F" w:rsidP="00D2068F">
                    <w:pPr>
                      <w:pStyle w:val="Bibliography"/>
                      <w:ind w:firstLine="0"/>
                      <w:rPr>
                        <w:noProof/>
                      </w:rPr>
                    </w:pPr>
                    <w:r>
                      <w:rPr>
                        <w:noProof/>
                      </w:rPr>
                      <w:t xml:space="preserve">[15] </w:t>
                    </w:r>
                  </w:p>
                </w:tc>
                <w:tc>
                  <w:tcPr>
                    <w:tcW w:w="0" w:type="auto"/>
                    <w:hideMark/>
                  </w:tcPr>
                  <w:p w14:paraId="19ECF181" w14:textId="77777777" w:rsidR="00D2068F" w:rsidRDefault="00D2068F" w:rsidP="00D2068F">
                    <w:pPr>
                      <w:pStyle w:val="Bibliography"/>
                      <w:ind w:firstLine="0"/>
                      <w:rPr>
                        <w:noProof/>
                      </w:rPr>
                    </w:pPr>
                    <w:r>
                      <w:rPr>
                        <w:noProof/>
                      </w:rPr>
                      <w:t>C. Q.-L. a. M. J. Abel Méndez-Porras, "Automated Testing of Mobile Applications: A Systematic Map and Review," p. 1.</w:t>
                    </w:r>
                  </w:p>
                </w:tc>
              </w:tr>
              <w:tr w:rsidR="00D2068F" w14:paraId="6304052C" w14:textId="77777777">
                <w:trPr>
                  <w:divId w:val="49305222"/>
                  <w:tblCellSpacing w:w="15" w:type="dxa"/>
                </w:trPr>
                <w:tc>
                  <w:tcPr>
                    <w:tcW w:w="50" w:type="pct"/>
                    <w:hideMark/>
                  </w:tcPr>
                  <w:p w14:paraId="4E61A219" w14:textId="77777777" w:rsidR="00D2068F" w:rsidRDefault="00D2068F" w:rsidP="00D2068F">
                    <w:pPr>
                      <w:pStyle w:val="Bibliography"/>
                      <w:ind w:firstLine="0"/>
                      <w:rPr>
                        <w:noProof/>
                      </w:rPr>
                    </w:pPr>
                    <w:r>
                      <w:rPr>
                        <w:noProof/>
                      </w:rPr>
                      <w:t xml:space="preserve">[16] </w:t>
                    </w:r>
                  </w:p>
                </w:tc>
                <w:tc>
                  <w:tcPr>
                    <w:tcW w:w="0" w:type="auto"/>
                    <w:hideMark/>
                  </w:tcPr>
                  <w:p w14:paraId="12946C1B" w14:textId="77777777" w:rsidR="00D2068F" w:rsidRDefault="00D2068F" w:rsidP="00D2068F">
                    <w:pPr>
                      <w:pStyle w:val="Bibliography"/>
                      <w:ind w:firstLine="0"/>
                      <w:rPr>
                        <w:noProof/>
                      </w:rPr>
                    </w:pPr>
                    <w:r>
                      <w:rPr>
                        <w:noProof/>
                      </w:rPr>
                      <w:t>"What is Fuzz Testing and how does it work?," Synopsys, [Online]. Available: https://www.synopsys.com/glossary/what-is-fuzz-testing.html#:~:text=Definition,as%20crashes%20or%20information%20leakage.</w:t>
                    </w:r>
                  </w:p>
                </w:tc>
              </w:tr>
              <w:tr w:rsidR="00D2068F" w14:paraId="1E1686CB" w14:textId="77777777">
                <w:trPr>
                  <w:divId w:val="49305222"/>
                  <w:tblCellSpacing w:w="15" w:type="dxa"/>
                </w:trPr>
                <w:tc>
                  <w:tcPr>
                    <w:tcW w:w="50" w:type="pct"/>
                    <w:hideMark/>
                  </w:tcPr>
                  <w:p w14:paraId="2C47601F" w14:textId="77777777" w:rsidR="00D2068F" w:rsidRDefault="00D2068F" w:rsidP="00D2068F">
                    <w:pPr>
                      <w:pStyle w:val="Bibliography"/>
                      <w:ind w:firstLine="0"/>
                      <w:rPr>
                        <w:noProof/>
                      </w:rPr>
                    </w:pPr>
                    <w:r>
                      <w:rPr>
                        <w:noProof/>
                      </w:rPr>
                      <w:t xml:space="preserve">[17] </w:t>
                    </w:r>
                  </w:p>
                </w:tc>
                <w:tc>
                  <w:tcPr>
                    <w:tcW w:w="0" w:type="auto"/>
                    <w:hideMark/>
                  </w:tcPr>
                  <w:p w14:paraId="493F57C2" w14:textId="77777777" w:rsidR="00D2068F" w:rsidRDefault="00D2068F" w:rsidP="00D2068F">
                    <w:pPr>
                      <w:pStyle w:val="Bibliography"/>
                      <w:ind w:firstLine="0"/>
                      <w:rPr>
                        <w:noProof/>
                      </w:rPr>
                    </w:pPr>
                    <w:r>
                      <w:rPr>
                        <w:noProof/>
                      </w:rPr>
                      <w:t>K. C. n. t. t. -. Đ. h. D. Tân, "Bài 01 - Sơ lược về Kiểm tra mờ," Bài viết sưu tầm, [Online]. Available: https://kcntt.duytan.edu.vn/Home/ArticleDetail/vn/128/2461/bai-01-so-luoc-ve-fuzzing-testing.</w:t>
                    </w:r>
                  </w:p>
                </w:tc>
              </w:tr>
              <w:tr w:rsidR="00D2068F" w14:paraId="4301F6C3" w14:textId="77777777">
                <w:trPr>
                  <w:divId w:val="49305222"/>
                  <w:tblCellSpacing w:w="15" w:type="dxa"/>
                </w:trPr>
                <w:tc>
                  <w:tcPr>
                    <w:tcW w:w="50" w:type="pct"/>
                    <w:hideMark/>
                  </w:tcPr>
                  <w:p w14:paraId="613DE100" w14:textId="77777777" w:rsidR="00D2068F" w:rsidRDefault="00D2068F" w:rsidP="00D2068F">
                    <w:pPr>
                      <w:pStyle w:val="Bibliography"/>
                      <w:ind w:firstLine="0"/>
                      <w:rPr>
                        <w:noProof/>
                      </w:rPr>
                    </w:pPr>
                    <w:r>
                      <w:rPr>
                        <w:noProof/>
                      </w:rPr>
                      <w:t xml:space="preserve">[18] </w:t>
                    </w:r>
                  </w:p>
                </w:tc>
                <w:tc>
                  <w:tcPr>
                    <w:tcW w:w="0" w:type="auto"/>
                    <w:hideMark/>
                  </w:tcPr>
                  <w:p w14:paraId="1DEDB33D" w14:textId="77777777" w:rsidR="00D2068F" w:rsidRDefault="00D2068F" w:rsidP="00D2068F">
                    <w:pPr>
                      <w:pStyle w:val="Bibliography"/>
                      <w:ind w:firstLine="0"/>
                      <w:rPr>
                        <w:noProof/>
                      </w:rPr>
                    </w:pPr>
                    <w:r>
                      <w:rPr>
                        <w:noProof/>
                      </w:rPr>
                      <w:t xml:space="preserve">T. T. H. Trang, "Tìm hiểu về Fuzz testing," Viblo, [Online]. Available: </w:t>
                    </w:r>
                    <w:r>
                      <w:rPr>
                        <w:noProof/>
                      </w:rPr>
                      <w:lastRenderedPageBreak/>
                      <w:t>https://viblo.asia/p/tim-hieu-ve-fuzz-testing-YWOZrDzv5Q0.</w:t>
                    </w:r>
                  </w:p>
                </w:tc>
              </w:tr>
              <w:tr w:rsidR="00D2068F" w14:paraId="657BCE13" w14:textId="77777777">
                <w:trPr>
                  <w:divId w:val="49305222"/>
                  <w:tblCellSpacing w:w="15" w:type="dxa"/>
                </w:trPr>
                <w:tc>
                  <w:tcPr>
                    <w:tcW w:w="50" w:type="pct"/>
                    <w:hideMark/>
                  </w:tcPr>
                  <w:p w14:paraId="3D647B3F" w14:textId="77777777" w:rsidR="00D2068F" w:rsidRDefault="00D2068F" w:rsidP="00D2068F">
                    <w:pPr>
                      <w:pStyle w:val="Bibliography"/>
                      <w:ind w:firstLine="0"/>
                      <w:rPr>
                        <w:noProof/>
                      </w:rPr>
                    </w:pPr>
                    <w:r>
                      <w:rPr>
                        <w:noProof/>
                      </w:rPr>
                      <w:t xml:space="preserve">[19] </w:t>
                    </w:r>
                  </w:p>
                </w:tc>
                <w:tc>
                  <w:tcPr>
                    <w:tcW w:w="0" w:type="auto"/>
                    <w:hideMark/>
                  </w:tcPr>
                  <w:p w14:paraId="52D8E2A6" w14:textId="77777777" w:rsidR="00D2068F" w:rsidRDefault="00D2068F" w:rsidP="00D2068F">
                    <w:pPr>
                      <w:pStyle w:val="Bibliography"/>
                      <w:ind w:firstLine="0"/>
                      <w:rPr>
                        <w:noProof/>
                      </w:rPr>
                    </w:pPr>
                    <w:r>
                      <w:rPr>
                        <w:noProof/>
                      </w:rPr>
                      <w:t>L. T. Hà, "Giới Thiệu Về kiểm thử fuzzing &amp; tool test," Viblo, [Online]. Available: https://viblo.asia/p/gioi-thieu-ve-kiem-thu-fuzzing-tool-test-bWrZngPOlxw.</w:t>
                    </w:r>
                  </w:p>
                </w:tc>
              </w:tr>
              <w:tr w:rsidR="00D2068F" w14:paraId="1AAEE7E7" w14:textId="77777777">
                <w:trPr>
                  <w:divId w:val="49305222"/>
                  <w:tblCellSpacing w:w="15" w:type="dxa"/>
                </w:trPr>
                <w:tc>
                  <w:tcPr>
                    <w:tcW w:w="50" w:type="pct"/>
                    <w:hideMark/>
                  </w:tcPr>
                  <w:p w14:paraId="599D8B96" w14:textId="77777777" w:rsidR="00D2068F" w:rsidRDefault="00D2068F" w:rsidP="00D2068F">
                    <w:pPr>
                      <w:pStyle w:val="Bibliography"/>
                      <w:ind w:firstLine="0"/>
                      <w:rPr>
                        <w:noProof/>
                      </w:rPr>
                    </w:pPr>
                    <w:r>
                      <w:rPr>
                        <w:noProof/>
                      </w:rPr>
                      <w:t xml:space="preserve">[20] </w:t>
                    </w:r>
                  </w:p>
                </w:tc>
                <w:tc>
                  <w:tcPr>
                    <w:tcW w:w="0" w:type="auto"/>
                    <w:hideMark/>
                  </w:tcPr>
                  <w:p w14:paraId="0C00EDC9" w14:textId="77777777" w:rsidR="00D2068F" w:rsidRDefault="00D2068F" w:rsidP="00D2068F">
                    <w:pPr>
                      <w:pStyle w:val="Bibliography"/>
                      <w:ind w:firstLine="0"/>
                      <w:rPr>
                        <w:noProof/>
                      </w:rPr>
                    </w:pPr>
                    <w:r>
                      <w:rPr>
                        <w:noProof/>
                      </w:rPr>
                      <w:t>T. Hamilton, "What is model based testing?," Guru, 30 September 2023. [Online]. Available: https://www.guru99.com/model-based-testing-tutorial.html.</w:t>
                    </w:r>
                  </w:p>
                </w:tc>
              </w:tr>
              <w:tr w:rsidR="00D2068F" w14:paraId="72F10358" w14:textId="77777777">
                <w:trPr>
                  <w:divId w:val="49305222"/>
                  <w:tblCellSpacing w:w="15" w:type="dxa"/>
                </w:trPr>
                <w:tc>
                  <w:tcPr>
                    <w:tcW w:w="50" w:type="pct"/>
                    <w:hideMark/>
                  </w:tcPr>
                  <w:p w14:paraId="43033F04" w14:textId="77777777" w:rsidR="00D2068F" w:rsidRDefault="00D2068F" w:rsidP="00D2068F">
                    <w:pPr>
                      <w:pStyle w:val="Bibliography"/>
                      <w:ind w:firstLine="0"/>
                      <w:rPr>
                        <w:noProof/>
                      </w:rPr>
                    </w:pPr>
                    <w:r>
                      <w:rPr>
                        <w:noProof/>
                      </w:rPr>
                      <w:t xml:space="preserve">[21] </w:t>
                    </w:r>
                  </w:p>
                </w:tc>
                <w:tc>
                  <w:tcPr>
                    <w:tcW w:w="0" w:type="auto"/>
                    <w:hideMark/>
                  </w:tcPr>
                  <w:p w14:paraId="6E955BD6" w14:textId="77777777" w:rsidR="00D2068F" w:rsidRDefault="00D2068F" w:rsidP="00D2068F">
                    <w:pPr>
                      <w:pStyle w:val="Bibliography"/>
                      <w:ind w:firstLine="0"/>
                      <w:rPr>
                        <w:noProof/>
                      </w:rPr>
                    </w:pPr>
                    <w:r>
                      <w:rPr>
                        <w:noProof/>
                      </w:rPr>
                      <w:t>S. Guillaume, "The model-based testing," Matelo, 20 October 2022. [Online]. Available: https://matelo-testing-software.com/blog/model-based-testing-en/the-model-based-testing/.</w:t>
                    </w:r>
                  </w:p>
                </w:tc>
              </w:tr>
              <w:tr w:rsidR="00D2068F" w14:paraId="5F59101A" w14:textId="77777777">
                <w:trPr>
                  <w:divId w:val="49305222"/>
                  <w:tblCellSpacing w:w="15" w:type="dxa"/>
                </w:trPr>
                <w:tc>
                  <w:tcPr>
                    <w:tcW w:w="50" w:type="pct"/>
                    <w:hideMark/>
                  </w:tcPr>
                  <w:p w14:paraId="231A48AC" w14:textId="77777777" w:rsidR="00D2068F" w:rsidRDefault="00D2068F" w:rsidP="00D2068F">
                    <w:pPr>
                      <w:pStyle w:val="Bibliography"/>
                      <w:ind w:firstLine="0"/>
                      <w:rPr>
                        <w:noProof/>
                      </w:rPr>
                    </w:pPr>
                    <w:r>
                      <w:rPr>
                        <w:noProof/>
                      </w:rPr>
                      <w:t xml:space="preserve">[22] </w:t>
                    </w:r>
                  </w:p>
                </w:tc>
                <w:tc>
                  <w:tcPr>
                    <w:tcW w:w="0" w:type="auto"/>
                    <w:hideMark/>
                  </w:tcPr>
                  <w:p w14:paraId="4262B225" w14:textId="77777777" w:rsidR="00D2068F" w:rsidRDefault="00D2068F" w:rsidP="00D2068F">
                    <w:pPr>
                      <w:pStyle w:val="Bibliography"/>
                      <w:ind w:firstLine="0"/>
                      <w:rPr>
                        <w:noProof/>
                      </w:rPr>
                    </w:pPr>
                    <w:r>
                      <w:rPr>
                        <w:noProof/>
                      </w:rPr>
                      <w:t>"Giao Diện Người Dùng/ trình tập ứng dụng monkey : Android studio," Android developers, [Online]. Available: https://developer.android.com/studio/test/other-testing-tools/monkey?hl=vi.</w:t>
                    </w:r>
                  </w:p>
                </w:tc>
              </w:tr>
              <w:tr w:rsidR="00D2068F" w14:paraId="637A3A3C" w14:textId="77777777">
                <w:trPr>
                  <w:divId w:val="49305222"/>
                  <w:tblCellSpacing w:w="15" w:type="dxa"/>
                </w:trPr>
                <w:tc>
                  <w:tcPr>
                    <w:tcW w:w="50" w:type="pct"/>
                    <w:hideMark/>
                  </w:tcPr>
                  <w:p w14:paraId="76CBAD67" w14:textId="77777777" w:rsidR="00D2068F" w:rsidRDefault="00D2068F" w:rsidP="00D2068F">
                    <w:pPr>
                      <w:pStyle w:val="Bibliography"/>
                      <w:ind w:firstLine="0"/>
                      <w:rPr>
                        <w:noProof/>
                      </w:rPr>
                    </w:pPr>
                    <w:r>
                      <w:rPr>
                        <w:noProof/>
                      </w:rPr>
                      <w:t xml:space="preserve">[23] </w:t>
                    </w:r>
                  </w:p>
                </w:tc>
                <w:tc>
                  <w:tcPr>
                    <w:tcW w:w="0" w:type="auto"/>
                    <w:hideMark/>
                  </w:tcPr>
                  <w:p w14:paraId="7EC84133" w14:textId="77777777" w:rsidR="00D2068F" w:rsidRDefault="00D2068F" w:rsidP="00D2068F">
                    <w:pPr>
                      <w:pStyle w:val="Bibliography"/>
                      <w:ind w:firstLine="0"/>
                      <w:rPr>
                        <w:noProof/>
                      </w:rPr>
                    </w:pPr>
                    <w:r>
                      <w:rPr>
                        <w:noProof/>
                      </w:rPr>
                      <w:t>Đ. T. Duyên, "Tìm Hiểu Về Monkey Testing (phần 1)," Viblo, [Online]. Available: https://viblo.asia/p/tim-hieu-ve-monkey-testing-phan-1-1Je5EGaAZnL.</w:t>
                    </w:r>
                  </w:p>
                </w:tc>
              </w:tr>
              <w:tr w:rsidR="00D2068F" w14:paraId="6082B1DD" w14:textId="77777777" w:rsidTr="00D2068F">
                <w:trPr>
                  <w:divId w:val="49305222"/>
                  <w:trHeight w:val="273"/>
                  <w:tblCellSpacing w:w="15" w:type="dxa"/>
                </w:trPr>
                <w:tc>
                  <w:tcPr>
                    <w:tcW w:w="50" w:type="pct"/>
                    <w:hideMark/>
                  </w:tcPr>
                  <w:p w14:paraId="6319019C" w14:textId="77777777" w:rsidR="00D2068F" w:rsidRDefault="00D2068F" w:rsidP="00D2068F">
                    <w:pPr>
                      <w:pStyle w:val="Bibliography"/>
                      <w:ind w:firstLine="0"/>
                      <w:rPr>
                        <w:noProof/>
                      </w:rPr>
                    </w:pPr>
                    <w:r>
                      <w:rPr>
                        <w:noProof/>
                      </w:rPr>
                      <w:t xml:space="preserve">[24] </w:t>
                    </w:r>
                  </w:p>
                </w:tc>
                <w:tc>
                  <w:tcPr>
                    <w:tcW w:w="0" w:type="auto"/>
                    <w:hideMark/>
                  </w:tcPr>
                  <w:p w14:paraId="515FBA80" w14:textId="77777777" w:rsidR="00D2068F" w:rsidRDefault="00D2068F" w:rsidP="00D2068F">
                    <w:pPr>
                      <w:pStyle w:val="Bibliography"/>
                      <w:ind w:firstLine="0"/>
                      <w:rPr>
                        <w:noProof/>
                      </w:rPr>
                    </w:pPr>
                    <w:r>
                      <w:rPr>
                        <w:noProof/>
                      </w:rPr>
                      <w:t>Z. Y. Y. G. X. C. Yuanchun Li, "DroidBot: A Lightweight UI-Guided Test Input".</w:t>
                    </w:r>
                  </w:p>
                </w:tc>
              </w:tr>
              <w:tr w:rsidR="00D2068F" w14:paraId="169D96F9" w14:textId="77777777">
                <w:trPr>
                  <w:divId w:val="49305222"/>
                  <w:tblCellSpacing w:w="15" w:type="dxa"/>
                </w:trPr>
                <w:tc>
                  <w:tcPr>
                    <w:tcW w:w="50" w:type="pct"/>
                    <w:hideMark/>
                  </w:tcPr>
                  <w:p w14:paraId="10EE64AC" w14:textId="03DB8EE5" w:rsidR="00D2068F" w:rsidRDefault="00D2068F">
                    <w:pPr>
                      <w:pStyle w:val="Bibliography"/>
                      <w:rPr>
                        <w:noProof/>
                      </w:rPr>
                    </w:pPr>
                    <w:r>
                      <w:rPr>
                        <w:noProof/>
                      </w:rPr>
                      <w:t xml:space="preserve"> [25] </w:t>
                    </w:r>
                  </w:p>
                </w:tc>
                <w:tc>
                  <w:tcPr>
                    <w:tcW w:w="0" w:type="auto"/>
                    <w:hideMark/>
                  </w:tcPr>
                  <w:p w14:paraId="066D61E7" w14:textId="77777777" w:rsidR="00D2068F" w:rsidRDefault="00D2068F" w:rsidP="00D2068F">
                    <w:pPr>
                      <w:pStyle w:val="Bibliography"/>
                      <w:ind w:firstLine="0"/>
                      <w:rPr>
                        <w:noProof/>
                      </w:rPr>
                    </w:pPr>
                  </w:p>
                  <w:p w14:paraId="2498D7DA" w14:textId="1905968D" w:rsidR="00D2068F" w:rsidRDefault="00D2068F" w:rsidP="00D2068F">
                    <w:pPr>
                      <w:pStyle w:val="Bibliography"/>
                      <w:ind w:firstLine="0"/>
                      <w:rPr>
                        <w:noProof/>
                      </w:rPr>
                    </w:pPr>
                    <w:r>
                      <w:rPr>
                        <w:noProof/>
                      </w:rPr>
                      <w:t>"Droid - Free and Open Source Android App Repository," [Online]. Available: https://f-droid.org/en/.</w:t>
                    </w:r>
                  </w:p>
                </w:tc>
              </w:tr>
            </w:tbl>
            <w:p w14:paraId="36B57A97" w14:textId="77777777" w:rsidR="00D2068F" w:rsidRDefault="00D2068F">
              <w:pPr>
                <w:divId w:val="49305222"/>
                <w:rPr>
                  <w:rFonts w:eastAsia="Times New Roman"/>
                  <w:noProof/>
                </w:rPr>
              </w:pPr>
            </w:p>
            <w:p w14:paraId="4E77BC85" w14:textId="6235849C" w:rsidR="00C56B50" w:rsidRPr="00D2068F" w:rsidRDefault="00D2068F" w:rsidP="00D2068F">
              <w:pPr>
                <w:ind w:firstLine="0"/>
                <w:rPr>
                  <w:ins w:id="2466" w:author="Thảo Phạm" w:date="2024-01-22T11:10:00Z"/>
                </w:rPr>
              </w:pPr>
              <w:r>
                <w:rPr>
                  <w:b/>
                  <w:bCs/>
                  <w:noProof/>
                </w:rPr>
                <w:fldChar w:fldCharType="end"/>
              </w:r>
            </w:p>
          </w:sdtContent>
        </w:sdt>
      </w:sdtContent>
    </w:sdt>
    <w:p w14:paraId="62881C05" w14:textId="77777777" w:rsidR="00C56B50" w:rsidRPr="00A15558" w:rsidRDefault="00C56B50" w:rsidP="00C56B50">
      <w:pPr>
        <w:ind w:firstLine="0"/>
        <w:rPr>
          <w:ins w:id="2467" w:author="Thảo Phạm" w:date="2024-01-22T11:10:00Z"/>
        </w:rPr>
      </w:pPr>
    </w:p>
    <w:p w14:paraId="1AA7E6A0" w14:textId="77777777" w:rsidR="00C56B50" w:rsidRPr="00A15558" w:rsidRDefault="00C56B50" w:rsidP="00C56B50">
      <w:pPr>
        <w:ind w:firstLine="0"/>
        <w:rPr>
          <w:ins w:id="2468" w:author="Thảo Phạm" w:date="2024-01-22T11:10:00Z"/>
        </w:rPr>
      </w:pPr>
    </w:p>
    <w:p w14:paraId="364756CD" w14:textId="77777777" w:rsidR="00C56B50" w:rsidRPr="00A15558" w:rsidRDefault="00C56B50" w:rsidP="00C56B50">
      <w:pPr>
        <w:ind w:firstLine="0"/>
        <w:rPr>
          <w:ins w:id="2469" w:author="Thảo Phạm" w:date="2024-01-22T11:10:00Z"/>
        </w:rPr>
      </w:pPr>
    </w:p>
    <w:p w14:paraId="6A89FF6F" w14:textId="50FDAA9F" w:rsidR="00520F57" w:rsidRPr="00D2068F" w:rsidRDefault="00520F57" w:rsidP="00D2068F">
      <w:pPr>
        <w:spacing w:before="120" w:after="120" w:line="288" w:lineRule="auto"/>
        <w:ind w:firstLine="0"/>
        <w:jc w:val="left"/>
      </w:pPr>
    </w:p>
    <w:sectPr w:rsidR="00520F57" w:rsidRPr="00D2068F" w:rsidSect="00093C5C">
      <w:headerReference w:type="default" r:id="rId20"/>
      <w:footerReference w:type="default" r:id="rId21"/>
      <w:pgSz w:w="11907" w:h="16840"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2C6A9" w14:textId="77777777" w:rsidR="00093C5C" w:rsidRDefault="00093C5C" w:rsidP="00BB08ED">
      <w:pPr>
        <w:spacing w:before="0" w:after="0" w:line="240" w:lineRule="auto"/>
      </w:pPr>
      <w:r>
        <w:separator/>
      </w:r>
    </w:p>
  </w:endnote>
  <w:endnote w:type="continuationSeparator" w:id="0">
    <w:p w14:paraId="32194363" w14:textId="77777777" w:rsidR="00093C5C" w:rsidRDefault="00093C5C" w:rsidP="00BB08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F66E" w14:textId="028C34F6" w:rsidR="00112ACB" w:rsidRDefault="00112ACB">
    <w:pPr>
      <w:pStyle w:val="Footer"/>
      <w:jc w:val="center"/>
    </w:pPr>
  </w:p>
  <w:p w14:paraId="6103F94B" w14:textId="77777777" w:rsidR="00112ACB" w:rsidRDefault="00112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42" w:author="Administrator" w:date="2024-01-22T13:17:00Z"/>
  <w:sdt>
    <w:sdtPr>
      <w:id w:val="-1440444044"/>
      <w:docPartObj>
        <w:docPartGallery w:val="Page Numbers (Bottom of Page)"/>
        <w:docPartUnique/>
      </w:docPartObj>
    </w:sdtPr>
    <w:sdtEndPr>
      <w:rPr>
        <w:noProof/>
      </w:rPr>
    </w:sdtEndPr>
    <w:sdtContent>
      <w:customXmlInsRangeEnd w:id="142"/>
      <w:p w14:paraId="3A2BC008" w14:textId="3F184237" w:rsidR="00112ACB" w:rsidRDefault="00112ACB" w:rsidP="00112ACB">
        <w:pPr>
          <w:pStyle w:val="Footer"/>
          <w:jc w:val="right"/>
        </w:pPr>
        <w:ins w:id="143" w:author="Administrator" w:date="2024-01-22T13:17:00Z">
          <w:r>
            <w:fldChar w:fldCharType="begin"/>
          </w:r>
          <w:r>
            <w:instrText xml:space="preserve"> PAGE   \* MERGEFORMAT </w:instrText>
          </w:r>
          <w:r>
            <w:fldChar w:fldCharType="separate"/>
          </w:r>
        </w:ins>
        <w:r w:rsidR="00CE4DE1">
          <w:rPr>
            <w:noProof/>
          </w:rPr>
          <w:t>ix</w:t>
        </w:r>
        <w:ins w:id="144" w:author="Administrator" w:date="2024-01-22T13:17:00Z">
          <w:r>
            <w:rPr>
              <w:noProof/>
            </w:rPr>
            <w:fldChar w:fldCharType="end"/>
          </w:r>
        </w:ins>
      </w:p>
      <w:customXmlInsRangeStart w:id="145" w:author="Administrator" w:date="2024-01-22T13:17:00Z"/>
    </w:sdtContent>
  </w:sdt>
  <w:customXmlInsRangeEnd w:id="14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2470" w:author="Administrator" w:date="2024-01-22T13:17:00Z"/>
  <w:sdt>
    <w:sdtPr>
      <w:id w:val="2143531178"/>
      <w:docPartObj>
        <w:docPartGallery w:val="Page Numbers (Bottom of Page)"/>
        <w:docPartUnique/>
      </w:docPartObj>
    </w:sdtPr>
    <w:sdtEndPr>
      <w:rPr>
        <w:noProof/>
      </w:rPr>
    </w:sdtEndPr>
    <w:sdtContent>
      <w:customXmlInsRangeEnd w:id="2470"/>
      <w:p w14:paraId="6D920D81" w14:textId="77777777" w:rsidR="00112ACB" w:rsidRDefault="00112ACB" w:rsidP="00112ACB">
        <w:pPr>
          <w:pStyle w:val="Footer"/>
          <w:jc w:val="right"/>
        </w:pPr>
        <w:ins w:id="2471" w:author="Administrator" w:date="2024-01-22T13:17:00Z">
          <w:r>
            <w:fldChar w:fldCharType="begin"/>
          </w:r>
          <w:r>
            <w:instrText xml:space="preserve"> PAGE   \* MERGEFORMAT </w:instrText>
          </w:r>
          <w:r>
            <w:fldChar w:fldCharType="separate"/>
          </w:r>
        </w:ins>
        <w:r w:rsidR="00CE4DE1">
          <w:rPr>
            <w:noProof/>
          </w:rPr>
          <w:t>61</w:t>
        </w:r>
        <w:ins w:id="2472" w:author="Administrator" w:date="2024-01-22T13:17:00Z">
          <w:r>
            <w:rPr>
              <w:noProof/>
            </w:rPr>
            <w:fldChar w:fldCharType="end"/>
          </w:r>
        </w:ins>
      </w:p>
      <w:customXmlInsRangeStart w:id="2473" w:author="Administrator" w:date="2024-01-22T13:17:00Z"/>
    </w:sdtContent>
  </w:sdt>
  <w:customXmlInsRangeEnd w:id="24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3DB39" w14:textId="77777777" w:rsidR="00093C5C" w:rsidRDefault="00093C5C" w:rsidP="00BB08ED">
      <w:pPr>
        <w:spacing w:before="0" w:after="0" w:line="240" w:lineRule="auto"/>
      </w:pPr>
      <w:r>
        <w:separator/>
      </w:r>
    </w:p>
  </w:footnote>
  <w:footnote w:type="continuationSeparator" w:id="0">
    <w:p w14:paraId="59394D95" w14:textId="77777777" w:rsidR="00093C5C" w:rsidRDefault="00093C5C" w:rsidP="00BB08E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CB161" w14:textId="77777777" w:rsidR="00112ACB" w:rsidRDefault="00112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D3A"/>
    <w:multiLevelType w:val="hybridMultilevel"/>
    <w:tmpl w:val="A696666C"/>
    <w:lvl w:ilvl="0" w:tplc="0409000B">
      <w:start w:val="1"/>
      <w:numFmt w:val="bullet"/>
      <w:lvlText w:val=""/>
      <w:lvlJc w:val="left"/>
      <w:pPr>
        <w:ind w:left="-19134" w:hanging="360"/>
      </w:pPr>
      <w:rPr>
        <w:rFonts w:ascii="Wingdings" w:hAnsi="Wingdings" w:hint="default"/>
      </w:rPr>
    </w:lvl>
    <w:lvl w:ilvl="1" w:tplc="04090003" w:tentative="1">
      <w:start w:val="1"/>
      <w:numFmt w:val="bullet"/>
      <w:lvlText w:val="o"/>
      <w:lvlJc w:val="left"/>
      <w:pPr>
        <w:ind w:left="-18414" w:hanging="360"/>
      </w:pPr>
      <w:rPr>
        <w:rFonts w:ascii="Courier New" w:hAnsi="Courier New" w:cs="Courier New" w:hint="default"/>
      </w:rPr>
    </w:lvl>
    <w:lvl w:ilvl="2" w:tplc="04090005" w:tentative="1">
      <w:start w:val="1"/>
      <w:numFmt w:val="bullet"/>
      <w:lvlText w:val=""/>
      <w:lvlJc w:val="left"/>
      <w:pPr>
        <w:ind w:left="-17694" w:hanging="360"/>
      </w:pPr>
      <w:rPr>
        <w:rFonts w:ascii="Wingdings" w:hAnsi="Wingdings" w:hint="default"/>
      </w:rPr>
    </w:lvl>
    <w:lvl w:ilvl="3" w:tplc="04090001" w:tentative="1">
      <w:start w:val="1"/>
      <w:numFmt w:val="bullet"/>
      <w:lvlText w:val=""/>
      <w:lvlJc w:val="left"/>
      <w:pPr>
        <w:ind w:left="-16974" w:hanging="360"/>
      </w:pPr>
      <w:rPr>
        <w:rFonts w:ascii="Symbol" w:hAnsi="Symbol" w:hint="default"/>
      </w:rPr>
    </w:lvl>
    <w:lvl w:ilvl="4" w:tplc="04090003" w:tentative="1">
      <w:start w:val="1"/>
      <w:numFmt w:val="bullet"/>
      <w:lvlText w:val="o"/>
      <w:lvlJc w:val="left"/>
      <w:pPr>
        <w:ind w:left="-16254" w:hanging="360"/>
      </w:pPr>
      <w:rPr>
        <w:rFonts w:ascii="Courier New" w:hAnsi="Courier New" w:cs="Courier New" w:hint="default"/>
      </w:rPr>
    </w:lvl>
    <w:lvl w:ilvl="5" w:tplc="04090005" w:tentative="1">
      <w:start w:val="1"/>
      <w:numFmt w:val="bullet"/>
      <w:lvlText w:val=""/>
      <w:lvlJc w:val="left"/>
      <w:pPr>
        <w:ind w:left="-15534" w:hanging="360"/>
      </w:pPr>
      <w:rPr>
        <w:rFonts w:ascii="Wingdings" w:hAnsi="Wingdings" w:hint="default"/>
      </w:rPr>
    </w:lvl>
    <w:lvl w:ilvl="6" w:tplc="04090001" w:tentative="1">
      <w:start w:val="1"/>
      <w:numFmt w:val="bullet"/>
      <w:lvlText w:val=""/>
      <w:lvlJc w:val="left"/>
      <w:pPr>
        <w:ind w:left="-14814" w:hanging="360"/>
      </w:pPr>
      <w:rPr>
        <w:rFonts w:ascii="Symbol" w:hAnsi="Symbol" w:hint="default"/>
      </w:rPr>
    </w:lvl>
    <w:lvl w:ilvl="7" w:tplc="04090003" w:tentative="1">
      <w:start w:val="1"/>
      <w:numFmt w:val="bullet"/>
      <w:lvlText w:val="o"/>
      <w:lvlJc w:val="left"/>
      <w:pPr>
        <w:ind w:left="-14094" w:hanging="360"/>
      </w:pPr>
      <w:rPr>
        <w:rFonts w:ascii="Courier New" w:hAnsi="Courier New" w:cs="Courier New" w:hint="default"/>
      </w:rPr>
    </w:lvl>
    <w:lvl w:ilvl="8" w:tplc="04090005" w:tentative="1">
      <w:start w:val="1"/>
      <w:numFmt w:val="bullet"/>
      <w:lvlText w:val=""/>
      <w:lvlJc w:val="left"/>
      <w:pPr>
        <w:ind w:left="-13374" w:hanging="360"/>
      </w:pPr>
      <w:rPr>
        <w:rFonts w:ascii="Wingdings" w:hAnsi="Wingdings" w:hint="default"/>
      </w:rPr>
    </w:lvl>
  </w:abstractNum>
  <w:abstractNum w:abstractNumId="1" w15:restartNumberingAfterBreak="0">
    <w:nsid w:val="00AD19BD"/>
    <w:multiLevelType w:val="hybridMultilevel"/>
    <w:tmpl w:val="5C580E70"/>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42A7FA8"/>
    <w:multiLevelType w:val="hybridMultilevel"/>
    <w:tmpl w:val="0B5E84EC"/>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7101F89"/>
    <w:multiLevelType w:val="hybridMultilevel"/>
    <w:tmpl w:val="F1BECD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7556EF4"/>
    <w:multiLevelType w:val="hybridMultilevel"/>
    <w:tmpl w:val="93688546"/>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7754278"/>
    <w:multiLevelType w:val="hybridMultilevel"/>
    <w:tmpl w:val="91AE499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9924D26"/>
    <w:multiLevelType w:val="hybridMultilevel"/>
    <w:tmpl w:val="DB6EB7BC"/>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15:restartNumberingAfterBreak="0">
    <w:nsid w:val="0AE65261"/>
    <w:multiLevelType w:val="hybridMultilevel"/>
    <w:tmpl w:val="11F8D9F0"/>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0DAB1094"/>
    <w:multiLevelType w:val="hybridMultilevel"/>
    <w:tmpl w:val="4D72A82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 w15:restartNumberingAfterBreak="0">
    <w:nsid w:val="111D2949"/>
    <w:multiLevelType w:val="hybridMultilevel"/>
    <w:tmpl w:val="77B859F8"/>
    <w:lvl w:ilvl="0" w:tplc="0409000B">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 w15:restartNumberingAfterBreak="0">
    <w:nsid w:val="1189662A"/>
    <w:multiLevelType w:val="hybridMultilevel"/>
    <w:tmpl w:val="640CAE24"/>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12E33C55"/>
    <w:multiLevelType w:val="hybridMultilevel"/>
    <w:tmpl w:val="A33A52F4"/>
    <w:lvl w:ilvl="0" w:tplc="E4B6B164">
      <w:numFmt w:val="bullet"/>
      <w:lvlText w:val="-"/>
      <w:lvlJc w:val="left"/>
      <w:pPr>
        <w:ind w:left="1440"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785319"/>
    <w:multiLevelType w:val="hybridMultilevel"/>
    <w:tmpl w:val="359611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15D41BF4"/>
    <w:multiLevelType w:val="hybridMultilevel"/>
    <w:tmpl w:val="1F4CE7C4"/>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6C3749C"/>
    <w:multiLevelType w:val="hybridMultilevel"/>
    <w:tmpl w:val="C1CC215E"/>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18203B80"/>
    <w:multiLevelType w:val="hybridMultilevel"/>
    <w:tmpl w:val="DF2638FC"/>
    <w:lvl w:ilvl="0" w:tplc="E4B6B164">
      <w:numFmt w:val="bullet"/>
      <w:lvlText w:val="-"/>
      <w:lvlJc w:val="left"/>
      <w:pPr>
        <w:ind w:left="720"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2E091F"/>
    <w:multiLevelType w:val="hybridMultilevel"/>
    <w:tmpl w:val="2D9E92B2"/>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1BB470F6"/>
    <w:multiLevelType w:val="hybridMultilevel"/>
    <w:tmpl w:val="AE9036DA"/>
    <w:lvl w:ilvl="0" w:tplc="E4B6B164">
      <w:numFmt w:val="bullet"/>
      <w:lvlText w:val="-"/>
      <w:lvlJc w:val="left"/>
      <w:pPr>
        <w:ind w:left="2070"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1C6C0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18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DC256CC"/>
    <w:multiLevelType w:val="hybridMultilevel"/>
    <w:tmpl w:val="1D1034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20A17C52"/>
    <w:multiLevelType w:val="hybridMultilevel"/>
    <w:tmpl w:val="6770BA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15:restartNumberingAfterBreak="0">
    <w:nsid w:val="21853089"/>
    <w:multiLevelType w:val="hybridMultilevel"/>
    <w:tmpl w:val="9A74CA88"/>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271746F7"/>
    <w:multiLevelType w:val="hybridMultilevel"/>
    <w:tmpl w:val="58B69D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278C604E"/>
    <w:multiLevelType w:val="hybridMultilevel"/>
    <w:tmpl w:val="9F2E405C"/>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288F3595"/>
    <w:multiLevelType w:val="hybridMultilevel"/>
    <w:tmpl w:val="B02C141A"/>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2AEF3D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B3A7B2F"/>
    <w:multiLevelType w:val="multilevel"/>
    <w:tmpl w:val="F0A2202E"/>
    <w:lvl w:ilvl="0">
      <w:start w:val="1"/>
      <w:numFmt w:val="decimal"/>
      <w:lvlText w:val="%1)"/>
      <w:lvlJc w:val="left"/>
      <w:pPr>
        <w:ind w:left="360" w:hanging="360"/>
      </w:pPr>
      <w:rPr>
        <w:rFonts w:hint="default"/>
      </w:rPr>
    </w:lvl>
    <w:lvl w:ilvl="1">
      <w:start w:val="1"/>
      <w:numFmt w:val="decimal"/>
      <w:pStyle w:val="Heading2"/>
      <w:suff w:val="space"/>
      <w:lvlText w:val="%1.%2."/>
      <w:lvlJc w:val="left"/>
      <w:pPr>
        <w:ind w:left="1" w:firstLine="567"/>
      </w:pPr>
      <w:rPr>
        <w:rFonts w:ascii="Times New Roman" w:hAnsi="Times New Roman" w:hint="default"/>
        <w:b/>
        <w:bCs/>
        <w:i w:val="0"/>
        <w:sz w:val="26"/>
      </w:rPr>
    </w:lvl>
    <w:lvl w:ilvl="2">
      <w:start w:val="1"/>
      <w:numFmt w:val="decimal"/>
      <w:suff w:val="space"/>
      <w:lvlText w:val="%1.%2.%3."/>
      <w:lvlJc w:val="left"/>
      <w:pPr>
        <w:ind w:left="0" w:firstLine="567"/>
      </w:pPr>
      <w:rPr>
        <w:rFonts w:ascii="Times New Roman Bold" w:hAnsi="Times New Roman Bold" w:hint="default"/>
        <w:b/>
        <w:i/>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D4160C6"/>
    <w:multiLevelType w:val="hybridMultilevel"/>
    <w:tmpl w:val="37BEDA00"/>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15:restartNumberingAfterBreak="0">
    <w:nsid w:val="304A34F8"/>
    <w:multiLevelType w:val="hybridMultilevel"/>
    <w:tmpl w:val="ACE09D9A"/>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9" w15:restartNumberingAfterBreak="0">
    <w:nsid w:val="307703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09B75D9"/>
    <w:multiLevelType w:val="hybridMultilevel"/>
    <w:tmpl w:val="9CAC1E92"/>
    <w:lvl w:ilvl="0" w:tplc="E4B6B164">
      <w:numFmt w:val="bullet"/>
      <w:lvlText w:val="-"/>
      <w:lvlJc w:val="left"/>
      <w:pPr>
        <w:ind w:left="1440" w:hanging="360"/>
      </w:pPr>
      <w:rPr>
        <w:rFonts w:ascii="Times New Roman" w:eastAsia="Times New Roman" w:hAnsi="Times New Roman" w:cs="Times New Roman" w:hint="default"/>
        <w:w w:val="100"/>
        <w:sz w:val="26"/>
        <w:szCs w:val="26"/>
        <w:lang w:eastAsia="en-US" w:bidi="ar-SA"/>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317F00D1"/>
    <w:multiLevelType w:val="hybridMultilevel"/>
    <w:tmpl w:val="26086DCE"/>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2" w15:restartNumberingAfterBreak="0">
    <w:nsid w:val="31890467"/>
    <w:multiLevelType w:val="hybridMultilevel"/>
    <w:tmpl w:val="47BED32A"/>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33475B70"/>
    <w:multiLevelType w:val="hybridMultilevel"/>
    <w:tmpl w:val="5D02851E"/>
    <w:lvl w:ilvl="0" w:tplc="E4B6B164">
      <w:numFmt w:val="bullet"/>
      <w:lvlText w:val="-"/>
      <w:lvlJc w:val="left"/>
      <w:pPr>
        <w:ind w:left="1854"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4" w15:restartNumberingAfterBreak="0">
    <w:nsid w:val="33F447C4"/>
    <w:multiLevelType w:val="hybridMultilevel"/>
    <w:tmpl w:val="04A808CE"/>
    <w:lvl w:ilvl="0" w:tplc="0409000B">
      <w:start w:val="1"/>
      <w:numFmt w:val="bullet"/>
      <w:lvlText w:val=""/>
      <w:lvlJc w:val="left"/>
      <w:pPr>
        <w:ind w:left="1287" w:hanging="360"/>
      </w:pPr>
      <w:rPr>
        <w:rFonts w:ascii="Wingdings" w:hAnsi="Wingding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5" w15:restartNumberingAfterBreak="0">
    <w:nsid w:val="35885EA3"/>
    <w:multiLevelType w:val="multilevel"/>
    <w:tmpl w:val="DBE2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C170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A34FF9"/>
    <w:multiLevelType w:val="hybridMultilevel"/>
    <w:tmpl w:val="A5CAA090"/>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8" w15:restartNumberingAfterBreak="0">
    <w:nsid w:val="397B675F"/>
    <w:multiLevelType w:val="hybridMultilevel"/>
    <w:tmpl w:val="D3AADE16"/>
    <w:lvl w:ilvl="0" w:tplc="0409000B">
      <w:start w:val="1"/>
      <w:numFmt w:val="bullet"/>
      <w:lvlText w:val=""/>
      <w:lvlJc w:val="left"/>
      <w:pPr>
        <w:ind w:left="927" w:hanging="360"/>
      </w:pPr>
      <w:rPr>
        <w:rFonts w:ascii="Wingdings" w:hAnsi="Wingdings"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39" w15:restartNumberingAfterBreak="0">
    <w:nsid w:val="39C85FAB"/>
    <w:multiLevelType w:val="hybridMultilevel"/>
    <w:tmpl w:val="F0FEE6A0"/>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15:restartNumberingAfterBreak="0">
    <w:nsid w:val="3C6771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D8D1A82"/>
    <w:multiLevelType w:val="hybridMultilevel"/>
    <w:tmpl w:val="69A414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41C600B2"/>
    <w:multiLevelType w:val="hybridMultilevel"/>
    <w:tmpl w:val="A2BEFD1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41EB1D2A"/>
    <w:multiLevelType w:val="hybridMultilevel"/>
    <w:tmpl w:val="26BC66E4"/>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4" w15:restartNumberingAfterBreak="0">
    <w:nsid w:val="42B567EC"/>
    <w:multiLevelType w:val="hybridMultilevel"/>
    <w:tmpl w:val="103ADBE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42ED5131"/>
    <w:multiLevelType w:val="hybridMultilevel"/>
    <w:tmpl w:val="F1946E60"/>
    <w:lvl w:ilvl="0" w:tplc="C1A2EF02">
      <w:start w:val="1"/>
      <w:numFmt w:val="bullet"/>
      <w:lvlText w:val=""/>
      <w:lvlJc w:val="left"/>
      <w:pPr>
        <w:tabs>
          <w:tab w:val="num" w:pos="720"/>
        </w:tabs>
        <w:ind w:left="720" w:hanging="360"/>
      </w:pPr>
      <w:rPr>
        <w:rFonts w:ascii="Wingdings" w:hAnsi="Wingdings" w:hint="default"/>
      </w:rPr>
    </w:lvl>
    <w:lvl w:ilvl="1" w:tplc="D0409C7A" w:tentative="1">
      <w:start w:val="1"/>
      <w:numFmt w:val="bullet"/>
      <w:lvlText w:val=""/>
      <w:lvlJc w:val="left"/>
      <w:pPr>
        <w:tabs>
          <w:tab w:val="num" w:pos="1440"/>
        </w:tabs>
        <w:ind w:left="1440" w:hanging="360"/>
      </w:pPr>
      <w:rPr>
        <w:rFonts w:ascii="Wingdings" w:hAnsi="Wingdings" w:hint="default"/>
      </w:rPr>
    </w:lvl>
    <w:lvl w:ilvl="2" w:tplc="6B5C0D50" w:tentative="1">
      <w:start w:val="1"/>
      <w:numFmt w:val="bullet"/>
      <w:lvlText w:val=""/>
      <w:lvlJc w:val="left"/>
      <w:pPr>
        <w:tabs>
          <w:tab w:val="num" w:pos="2160"/>
        </w:tabs>
        <w:ind w:left="2160" w:hanging="360"/>
      </w:pPr>
      <w:rPr>
        <w:rFonts w:ascii="Wingdings" w:hAnsi="Wingdings" w:hint="default"/>
      </w:rPr>
    </w:lvl>
    <w:lvl w:ilvl="3" w:tplc="FC70FEAE" w:tentative="1">
      <w:start w:val="1"/>
      <w:numFmt w:val="bullet"/>
      <w:lvlText w:val=""/>
      <w:lvlJc w:val="left"/>
      <w:pPr>
        <w:tabs>
          <w:tab w:val="num" w:pos="2880"/>
        </w:tabs>
        <w:ind w:left="2880" w:hanging="360"/>
      </w:pPr>
      <w:rPr>
        <w:rFonts w:ascii="Wingdings" w:hAnsi="Wingdings" w:hint="default"/>
      </w:rPr>
    </w:lvl>
    <w:lvl w:ilvl="4" w:tplc="0C8EF6EE" w:tentative="1">
      <w:start w:val="1"/>
      <w:numFmt w:val="bullet"/>
      <w:lvlText w:val=""/>
      <w:lvlJc w:val="left"/>
      <w:pPr>
        <w:tabs>
          <w:tab w:val="num" w:pos="3600"/>
        </w:tabs>
        <w:ind w:left="3600" w:hanging="360"/>
      </w:pPr>
      <w:rPr>
        <w:rFonts w:ascii="Wingdings" w:hAnsi="Wingdings" w:hint="default"/>
      </w:rPr>
    </w:lvl>
    <w:lvl w:ilvl="5" w:tplc="8D244302" w:tentative="1">
      <w:start w:val="1"/>
      <w:numFmt w:val="bullet"/>
      <w:lvlText w:val=""/>
      <w:lvlJc w:val="left"/>
      <w:pPr>
        <w:tabs>
          <w:tab w:val="num" w:pos="4320"/>
        </w:tabs>
        <w:ind w:left="4320" w:hanging="360"/>
      </w:pPr>
      <w:rPr>
        <w:rFonts w:ascii="Wingdings" w:hAnsi="Wingdings" w:hint="default"/>
      </w:rPr>
    </w:lvl>
    <w:lvl w:ilvl="6" w:tplc="0E542C70" w:tentative="1">
      <w:start w:val="1"/>
      <w:numFmt w:val="bullet"/>
      <w:lvlText w:val=""/>
      <w:lvlJc w:val="left"/>
      <w:pPr>
        <w:tabs>
          <w:tab w:val="num" w:pos="5040"/>
        </w:tabs>
        <w:ind w:left="5040" w:hanging="360"/>
      </w:pPr>
      <w:rPr>
        <w:rFonts w:ascii="Wingdings" w:hAnsi="Wingdings" w:hint="default"/>
      </w:rPr>
    </w:lvl>
    <w:lvl w:ilvl="7" w:tplc="189C62E4" w:tentative="1">
      <w:start w:val="1"/>
      <w:numFmt w:val="bullet"/>
      <w:lvlText w:val=""/>
      <w:lvlJc w:val="left"/>
      <w:pPr>
        <w:tabs>
          <w:tab w:val="num" w:pos="5760"/>
        </w:tabs>
        <w:ind w:left="5760" w:hanging="360"/>
      </w:pPr>
      <w:rPr>
        <w:rFonts w:ascii="Wingdings" w:hAnsi="Wingdings" w:hint="default"/>
      </w:rPr>
    </w:lvl>
    <w:lvl w:ilvl="8" w:tplc="40D46956"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36B241C"/>
    <w:multiLevelType w:val="hybridMultilevel"/>
    <w:tmpl w:val="147E6ED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7" w15:restartNumberingAfterBreak="0">
    <w:nsid w:val="43706C16"/>
    <w:multiLevelType w:val="multilevel"/>
    <w:tmpl w:val="2E38A092"/>
    <w:lvl w:ilvl="0">
      <w:start w:val="1"/>
      <w:numFmt w:val="decimal"/>
      <w:lvlText w:val="%1)"/>
      <w:lvlJc w:val="left"/>
      <w:pPr>
        <w:ind w:left="360" w:hanging="360"/>
      </w:pPr>
      <w:rPr>
        <w:rFonts w:hint="default"/>
      </w:rPr>
    </w:lvl>
    <w:lvl w:ilvl="1">
      <w:start w:val="1"/>
      <w:numFmt w:val="decimal"/>
      <w:pStyle w:val="ListParagraph"/>
      <w:suff w:val="space"/>
      <w:lvlText w:val="Hình %1.%2"/>
      <w:lvlJc w:val="left"/>
      <w:pPr>
        <w:ind w:left="0" w:firstLine="0"/>
      </w:pPr>
      <w:rPr>
        <w:rFonts w:ascii="Times New Roman Bold" w:hAnsi="Times New Roman Bold" w:hint="default"/>
        <w:b/>
        <w:i w:val="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5006100"/>
    <w:multiLevelType w:val="hybridMultilevel"/>
    <w:tmpl w:val="2F9CBD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15:restartNumberingAfterBreak="0">
    <w:nsid w:val="46416313"/>
    <w:multiLevelType w:val="hybridMultilevel"/>
    <w:tmpl w:val="EFC4B6F8"/>
    <w:lvl w:ilvl="0" w:tplc="04090009">
      <w:start w:val="1"/>
      <w:numFmt w:val="bullet"/>
      <w:lvlText w:val=""/>
      <w:lvlJc w:val="left"/>
      <w:pPr>
        <w:ind w:left="1287" w:hanging="360"/>
      </w:pPr>
      <w:rPr>
        <w:rFonts w:ascii="Wingdings" w:hAnsi="Wingdings" w:hint="default"/>
        <w:w w:val="100"/>
        <w:sz w:val="26"/>
        <w:szCs w:val="26"/>
        <w:lan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0" w15:restartNumberingAfterBreak="0">
    <w:nsid w:val="46F9057B"/>
    <w:multiLevelType w:val="hybridMultilevel"/>
    <w:tmpl w:val="EF2AAD64"/>
    <w:lvl w:ilvl="0" w:tplc="E4B6B164">
      <w:numFmt w:val="bullet"/>
      <w:lvlText w:val="-"/>
      <w:lvlJc w:val="left"/>
      <w:pPr>
        <w:ind w:left="1080" w:hanging="360"/>
      </w:pPr>
      <w:rPr>
        <w:rFonts w:ascii="Times New Roman" w:eastAsia="Times New Roman" w:hAnsi="Times New Roman" w:cs="Times New Roman" w:hint="default"/>
        <w:w w:val="100"/>
        <w:sz w:val="26"/>
        <w:szCs w:val="26"/>
        <w:lang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47141B83"/>
    <w:multiLevelType w:val="hybridMultilevel"/>
    <w:tmpl w:val="576C4076"/>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15:restartNumberingAfterBreak="0">
    <w:nsid w:val="494520B0"/>
    <w:multiLevelType w:val="hybridMultilevel"/>
    <w:tmpl w:val="7A5810E2"/>
    <w:lvl w:ilvl="0" w:tplc="185E1390">
      <w:start w:val="1"/>
      <w:numFmt w:val="bullet"/>
      <w:lvlText w:val=""/>
      <w:lvlJc w:val="left"/>
      <w:pPr>
        <w:tabs>
          <w:tab w:val="num" w:pos="720"/>
        </w:tabs>
        <w:ind w:left="720" w:hanging="360"/>
      </w:pPr>
      <w:rPr>
        <w:rFonts w:ascii="Wingdings" w:hAnsi="Wingdings" w:hint="default"/>
      </w:rPr>
    </w:lvl>
    <w:lvl w:ilvl="1" w:tplc="EE9805E6" w:tentative="1">
      <w:start w:val="1"/>
      <w:numFmt w:val="bullet"/>
      <w:lvlText w:val=""/>
      <w:lvlJc w:val="left"/>
      <w:pPr>
        <w:tabs>
          <w:tab w:val="num" w:pos="1440"/>
        </w:tabs>
        <w:ind w:left="1440" w:hanging="360"/>
      </w:pPr>
      <w:rPr>
        <w:rFonts w:ascii="Wingdings" w:hAnsi="Wingdings" w:hint="default"/>
      </w:rPr>
    </w:lvl>
    <w:lvl w:ilvl="2" w:tplc="BBBA76F6" w:tentative="1">
      <w:start w:val="1"/>
      <w:numFmt w:val="bullet"/>
      <w:lvlText w:val=""/>
      <w:lvlJc w:val="left"/>
      <w:pPr>
        <w:tabs>
          <w:tab w:val="num" w:pos="2160"/>
        </w:tabs>
        <w:ind w:left="2160" w:hanging="360"/>
      </w:pPr>
      <w:rPr>
        <w:rFonts w:ascii="Wingdings" w:hAnsi="Wingdings" w:hint="default"/>
      </w:rPr>
    </w:lvl>
    <w:lvl w:ilvl="3" w:tplc="5FAA6D6A" w:tentative="1">
      <w:start w:val="1"/>
      <w:numFmt w:val="bullet"/>
      <w:lvlText w:val=""/>
      <w:lvlJc w:val="left"/>
      <w:pPr>
        <w:tabs>
          <w:tab w:val="num" w:pos="2880"/>
        </w:tabs>
        <w:ind w:left="2880" w:hanging="360"/>
      </w:pPr>
      <w:rPr>
        <w:rFonts w:ascii="Wingdings" w:hAnsi="Wingdings" w:hint="default"/>
      </w:rPr>
    </w:lvl>
    <w:lvl w:ilvl="4" w:tplc="FED4B752" w:tentative="1">
      <w:start w:val="1"/>
      <w:numFmt w:val="bullet"/>
      <w:lvlText w:val=""/>
      <w:lvlJc w:val="left"/>
      <w:pPr>
        <w:tabs>
          <w:tab w:val="num" w:pos="3600"/>
        </w:tabs>
        <w:ind w:left="3600" w:hanging="360"/>
      </w:pPr>
      <w:rPr>
        <w:rFonts w:ascii="Wingdings" w:hAnsi="Wingdings" w:hint="default"/>
      </w:rPr>
    </w:lvl>
    <w:lvl w:ilvl="5" w:tplc="3B6AB5D4" w:tentative="1">
      <w:start w:val="1"/>
      <w:numFmt w:val="bullet"/>
      <w:lvlText w:val=""/>
      <w:lvlJc w:val="left"/>
      <w:pPr>
        <w:tabs>
          <w:tab w:val="num" w:pos="4320"/>
        </w:tabs>
        <w:ind w:left="4320" w:hanging="360"/>
      </w:pPr>
      <w:rPr>
        <w:rFonts w:ascii="Wingdings" w:hAnsi="Wingdings" w:hint="default"/>
      </w:rPr>
    </w:lvl>
    <w:lvl w:ilvl="6" w:tplc="FB9E64AA" w:tentative="1">
      <w:start w:val="1"/>
      <w:numFmt w:val="bullet"/>
      <w:lvlText w:val=""/>
      <w:lvlJc w:val="left"/>
      <w:pPr>
        <w:tabs>
          <w:tab w:val="num" w:pos="5040"/>
        </w:tabs>
        <w:ind w:left="5040" w:hanging="360"/>
      </w:pPr>
      <w:rPr>
        <w:rFonts w:ascii="Wingdings" w:hAnsi="Wingdings" w:hint="default"/>
      </w:rPr>
    </w:lvl>
    <w:lvl w:ilvl="7" w:tplc="46F45638" w:tentative="1">
      <w:start w:val="1"/>
      <w:numFmt w:val="bullet"/>
      <w:lvlText w:val=""/>
      <w:lvlJc w:val="left"/>
      <w:pPr>
        <w:tabs>
          <w:tab w:val="num" w:pos="5760"/>
        </w:tabs>
        <w:ind w:left="5760" w:hanging="360"/>
      </w:pPr>
      <w:rPr>
        <w:rFonts w:ascii="Wingdings" w:hAnsi="Wingdings" w:hint="default"/>
      </w:rPr>
    </w:lvl>
    <w:lvl w:ilvl="8" w:tplc="FFB6B5EC"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9AA3747"/>
    <w:multiLevelType w:val="hybridMultilevel"/>
    <w:tmpl w:val="D67008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4" w15:restartNumberingAfterBreak="0">
    <w:nsid w:val="4A207955"/>
    <w:multiLevelType w:val="hybridMultilevel"/>
    <w:tmpl w:val="0E2E3A4A"/>
    <w:lvl w:ilvl="0" w:tplc="E4B6B164">
      <w:numFmt w:val="bullet"/>
      <w:lvlText w:val="-"/>
      <w:lvlJc w:val="left"/>
      <w:pPr>
        <w:ind w:left="1440"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A387CA8"/>
    <w:multiLevelType w:val="hybridMultilevel"/>
    <w:tmpl w:val="F95AB0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6" w15:restartNumberingAfterBreak="0">
    <w:nsid w:val="4B8D370B"/>
    <w:multiLevelType w:val="hybridMultilevel"/>
    <w:tmpl w:val="E338846A"/>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15:restartNumberingAfterBreak="0">
    <w:nsid w:val="4C5F2CE0"/>
    <w:multiLevelType w:val="hybridMultilevel"/>
    <w:tmpl w:val="B4E07CC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8" w15:restartNumberingAfterBreak="0">
    <w:nsid w:val="4C65077F"/>
    <w:multiLevelType w:val="hybridMultilevel"/>
    <w:tmpl w:val="E564CEC8"/>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9" w15:restartNumberingAfterBreak="0">
    <w:nsid w:val="4C657CAE"/>
    <w:multiLevelType w:val="hybridMultilevel"/>
    <w:tmpl w:val="D4C40DF6"/>
    <w:lvl w:ilvl="0" w:tplc="E4B6B164">
      <w:numFmt w:val="bullet"/>
      <w:lvlText w:val="-"/>
      <w:lvlJc w:val="left"/>
      <w:pPr>
        <w:ind w:left="720"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D265DA9"/>
    <w:multiLevelType w:val="hybridMultilevel"/>
    <w:tmpl w:val="B948AFEA"/>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1" w15:restartNumberingAfterBreak="0">
    <w:nsid w:val="51112DB7"/>
    <w:multiLevelType w:val="hybridMultilevel"/>
    <w:tmpl w:val="F65A74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2" w15:restartNumberingAfterBreak="0">
    <w:nsid w:val="52C34E02"/>
    <w:multiLevelType w:val="hybridMultilevel"/>
    <w:tmpl w:val="EDEE771C"/>
    <w:lvl w:ilvl="0" w:tplc="04090001">
      <w:start w:val="1"/>
      <w:numFmt w:val="bullet"/>
      <w:lvlText w:val=""/>
      <w:lvlJc w:val="left"/>
      <w:pPr>
        <w:ind w:left="1287" w:hanging="360"/>
      </w:pPr>
      <w:rPr>
        <w:rFonts w:ascii="Symbol" w:hAnsi="Symbol" w:hint="default"/>
        <w:w w:val="100"/>
        <w:sz w:val="26"/>
        <w:szCs w:val="26"/>
        <w:lang w:eastAsia="en-US" w:bidi="ar-SA"/>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3" w15:restartNumberingAfterBreak="0">
    <w:nsid w:val="52D50966"/>
    <w:multiLevelType w:val="hybridMultilevel"/>
    <w:tmpl w:val="5A0036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4" w15:restartNumberingAfterBreak="0">
    <w:nsid w:val="52D738DF"/>
    <w:multiLevelType w:val="hybridMultilevel"/>
    <w:tmpl w:val="061E309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5" w15:restartNumberingAfterBreak="0">
    <w:nsid w:val="532D1C65"/>
    <w:multiLevelType w:val="hybridMultilevel"/>
    <w:tmpl w:val="F5B83DBA"/>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6" w15:restartNumberingAfterBreak="0">
    <w:nsid w:val="54283C87"/>
    <w:multiLevelType w:val="hybridMultilevel"/>
    <w:tmpl w:val="7F020BD6"/>
    <w:lvl w:ilvl="0" w:tplc="E4B6B164">
      <w:numFmt w:val="bullet"/>
      <w:lvlText w:val="-"/>
      <w:lvlJc w:val="left"/>
      <w:pPr>
        <w:ind w:left="1440"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5625B72"/>
    <w:multiLevelType w:val="hybridMultilevel"/>
    <w:tmpl w:val="F244CAD2"/>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8" w15:restartNumberingAfterBreak="0">
    <w:nsid w:val="57214B80"/>
    <w:multiLevelType w:val="hybridMultilevel"/>
    <w:tmpl w:val="7BDE93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15:restartNumberingAfterBreak="0">
    <w:nsid w:val="58FD1A9B"/>
    <w:multiLevelType w:val="hybridMultilevel"/>
    <w:tmpl w:val="B4BE77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0" w15:restartNumberingAfterBreak="0">
    <w:nsid w:val="59C93319"/>
    <w:multiLevelType w:val="hybridMultilevel"/>
    <w:tmpl w:val="299A504C"/>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1" w15:restartNumberingAfterBreak="0">
    <w:nsid w:val="5BCD0E13"/>
    <w:multiLevelType w:val="hybridMultilevel"/>
    <w:tmpl w:val="4544D82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2" w15:restartNumberingAfterBreak="0">
    <w:nsid w:val="5BFA51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5CFA3887"/>
    <w:multiLevelType w:val="hybridMultilevel"/>
    <w:tmpl w:val="A5D67EAE"/>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4" w15:restartNumberingAfterBreak="0">
    <w:nsid w:val="5E424536"/>
    <w:multiLevelType w:val="hybridMultilevel"/>
    <w:tmpl w:val="D2D6ED0C"/>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5" w15:restartNumberingAfterBreak="0">
    <w:nsid w:val="5E6934B5"/>
    <w:multiLevelType w:val="hybridMultilevel"/>
    <w:tmpl w:val="73AAA890"/>
    <w:lvl w:ilvl="0" w:tplc="0409000D">
      <w:start w:val="1"/>
      <w:numFmt w:val="bullet"/>
      <w:lvlText w:val=""/>
      <w:lvlJc w:val="left"/>
      <w:pPr>
        <w:ind w:left="1287" w:hanging="360"/>
      </w:pPr>
      <w:rPr>
        <w:rFonts w:ascii="Wingdings" w:hAnsi="Wingdings" w:hint="default"/>
        <w:w w:val="100"/>
        <w:sz w:val="26"/>
        <w:szCs w:val="26"/>
        <w:lang w:eastAsia="en-US" w:bidi="ar-SA"/>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76" w15:restartNumberingAfterBreak="0">
    <w:nsid w:val="5F4A6FBF"/>
    <w:multiLevelType w:val="hybridMultilevel"/>
    <w:tmpl w:val="7DB882C8"/>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7" w15:restartNumberingAfterBreak="0">
    <w:nsid w:val="608D5362"/>
    <w:multiLevelType w:val="hybridMultilevel"/>
    <w:tmpl w:val="2034C956"/>
    <w:lvl w:ilvl="0" w:tplc="E4B6B164">
      <w:numFmt w:val="bullet"/>
      <w:lvlText w:val="-"/>
      <w:lvlJc w:val="left"/>
      <w:pPr>
        <w:ind w:left="1287"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8" w15:restartNumberingAfterBreak="0">
    <w:nsid w:val="61123F0A"/>
    <w:multiLevelType w:val="hybridMultilevel"/>
    <w:tmpl w:val="39A2507C"/>
    <w:lvl w:ilvl="0" w:tplc="E4B6B164">
      <w:numFmt w:val="bullet"/>
      <w:lvlText w:val="-"/>
      <w:lvlJc w:val="left"/>
      <w:pPr>
        <w:ind w:left="786" w:hanging="360"/>
      </w:pPr>
      <w:rPr>
        <w:rFonts w:ascii="Times New Roman" w:eastAsia="Times New Roman" w:hAnsi="Times New Roman" w:cs="Times New Roman" w:hint="default"/>
        <w:w w:val="100"/>
        <w:sz w:val="26"/>
        <w:szCs w:val="26"/>
        <w:lang w:eastAsia="en-US" w:bidi="ar-SA"/>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9" w15:restartNumberingAfterBreak="0">
    <w:nsid w:val="616C26FD"/>
    <w:multiLevelType w:val="hybridMultilevel"/>
    <w:tmpl w:val="ECCCCE1A"/>
    <w:lvl w:ilvl="0" w:tplc="0409000B">
      <w:start w:val="1"/>
      <w:numFmt w:val="bullet"/>
      <w:lvlText w:val=""/>
      <w:lvlJc w:val="left"/>
      <w:pPr>
        <w:ind w:left="1287" w:hanging="360"/>
      </w:pPr>
      <w:rPr>
        <w:rFonts w:ascii="Wingdings" w:hAnsi="Wingdings" w:hint="default"/>
        <w:w w:val="100"/>
        <w:sz w:val="26"/>
        <w:szCs w:val="26"/>
        <w:lang w:eastAsia="en-US" w:bidi="ar-SA"/>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80" w15:restartNumberingAfterBreak="0">
    <w:nsid w:val="61F706F6"/>
    <w:multiLevelType w:val="hybridMultilevel"/>
    <w:tmpl w:val="8CF4E74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1" w15:restartNumberingAfterBreak="0">
    <w:nsid w:val="6214721E"/>
    <w:multiLevelType w:val="hybridMultilevel"/>
    <w:tmpl w:val="8B5259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2" w15:restartNumberingAfterBreak="0">
    <w:nsid w:val="65291FDB"/>
    <w:multiLevelType w:val="multilevel"/>
    <w:tmpl w:val="9F201700"/>
    <w:lvl w:ilvl="0">
      <w:start w:val="2"/>
      <w:numFmt w:val="decimal"/>
      <w:lvlText w:val="%1."/>
      <w:lvlJc w:val="left"/>
      <w:pPr>
        <w:ind w:left="816" w:hanging="816"/>
      </w:pPr>
      <w:rPr>
        <w:rFonts w:hint="default"/>
        <w:sz w:val="26"/>
      </w:rPr>
    </w:lvl>
    <w:lvl w:ilvl="1">
      <w:start w:val="2"/>
      <w:numFmt w:val="decimal"/>
      <w:lvlText w:val="%1.%2."/>
      <w:lvlJc w:val="left"/>
      <w:pPr>
        <w:ind w:left="1224" w:hanging="816"/>
      </w:pPr>
      <w:rPr>
        <w:rFonts w:hint="default"/>
        <w:sz w:val="26"/>
      </w:rPr>
    </w:lvl>
    <w:lvl w:ilvl="2">
      <w:start w:val="1"/>
      <w:numFmt w:val="decimal"/>
      <w:lvlText w:val="%1.%2.%3."/>
      <w:lvlJc w:val="left"/>
      <w:pPr>
        <w:ind w:left="1632" w:hanging="816"/>
      </w:pPr>
      <w:rPr>
        <w:rFonts w:hint="default"/>
        <w:sz w:val="26"/>
      </w:rPr>
    </w:lvl>
    <w:lvl w:ilvl="3">
      <w:start w:val="1"/>
      <w:numFmt w:val="decimal"/>
      <w:lvlText w:val="%1.%2.%3.%4."/>
      <w:lvlJc w:val="left"/>
      <w:pPr>
        <w:ind w:left="2304" w:hanging="1080"/>
      </w:pPr>
      <w:rPr>
        <w:rFonts w:hint="default"/>
        <w:sz w:val="26"/>
      </w:rPr>
    </w:lvl>
    <w:lvl w:ilvl="4">
      <w:start w:val="1"/>
      <w:numFmt w:val="decimal"/>
      <w:lvlText w:val="%1.%2.%3.%4.%5."/>
      <w:lvlJc w:val="left"/>
      <w:pPr>
        <w:ind w:left="2712" w:hanging="1080"/>
      </w:pPr>
      <w:rPr>
        <w:rFonts w:hint="default"/>
        <w:sz w:val="26"/>
      </w:rPr>
    </w:lvl>
    <w:lvl w:ilvl="5">
      <w:start w:val="1"/>
      <w:numFmt w:val="decimal"/>
      <w:lvlText w:val="%1.%2.%3.%4.%5.%6."/>
      <w:lvlJc w:val="left"/>
      <w:pPr>
        <w:ind w:left="3480" w:hanging="1440"/>
      </w:pPr>
      <w:rPr>
        <w:rFonts w:hint="default"/>
        <w:sz w:val="26"/>
      </w:rPr>
    </w:lvl>
    <w:lvl w:ilvl="6">
      <w:start w:val="1"/>
      <w:numFmt w:val="decimal"/>
      <w:lvlText w:val="%1.%2.%3.%4.%5.%6.%7."/>
      <w:lvlJc w:val="left"/>
      <w:pPr>
        <w:ind w:left="4248" w:hanging="1800"/>
      </w:pPr>
      <w:rPr>
        <w:rFonts w:hint="default"/>
        <w:sz w:val="26"/>
      </w:rPr>
    </w:lvl>
    <w:lvl w:ilvl="7">
      <w:start w:val="1"/>
      <w:numFmt w:val="decimal"/>
      <w:lvlText w:val="%1.%2.%3.%4.%5.%6.%7.%8."/>
      <w:lvlJc w:val="left"/>
      <w:pPr>
        <w:ind w:left="4656" w:hanging="1800"/>
      </w:pPr>
      <w:rPr>
        <w:rFonts w:hint="default"/>
        <w:sz w:val="26"/>
      </w:rPr>
    </w:lvl>
    <w:lvl w:ilvl="8">
      <w:start w:val="1"/>
      <w:numFmt w:val="decimal"/>
      <w:lvlText w:val="%1.%2.%3.%4.%5.%6.%7.%8.%9."/>
      <w:lvlJc w:val="left"/>
      <w:pPr>
        <w:ind w:left="5424" w:hanging="2160"/>
      </w:pPr>
      <w:rPr>
        <w:rFonts w:hint="default"/>
        <w:sz w:val="26"/>
      </w:rPr>
    </w:lvl>
  </w:abstractNum>
  <w:abstractNum w:abstractNumId="83" w15:restartNumberingAfterBreak="0">
    <w:nsid w:val="655A060A"/>
    <w:multiLevelType w:val="hybridMultilevel"/>
    <w:tmpl w:val="54A25B0E"/>
    <w:lvl w:ilvl="0" w:tplc="0409000B">
      <w:start w:val="1"/>
      <w:numFmt w:val="bullet"/>
      <w:lvlText w:val=""/>
      <w:lvlJc w:val="left"/>
      <w:pPr>
        <w:ind w:left="1287" w:hanging="360"/>
      </w:pPr>
      <w:rPr>
        <w:rFonts w:ascii="Wingdings" w:hAnsi="Wingdings" w:hint="default"/>
        <w:w w:val="100"/>
        <w:sz w:val="26"/>
        <w:szCs w:val="26"/>
        <w:lang w:eastAsia="en-US" w:bidi="ar-SA"/>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84" w15:restartNumberingAfterBreak="0">
    <w:nsid w:val="661C1592"/>
    <w:multiLevelType w:val="hybridMultilevel"/>
    <w:tmpl w:val="01789B3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5" w15:restartNumberingAfterBreak="0">
    <w:nsid w:val="66FD5595"/>
    <w:multiLevelType w:val="hybridMultilevel"/>
    <w:tmpl w:val="DF44E4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6" w15:restartNumberingAfterBreak="0">
    <w:nsid w:val="671C6FB1"/>
    <w:multiLevelType w:val="hybridMultilevel"/>
    <w:tmpl w:val="419425B2"/>
    <w:lvl w:ilvl="0" w:tplc="E4B6B164">
      <w:numFmt w:val="bullet"/>
      <w:lvlText w:val="-"/>
      <w:lvlJc w:val="left"/>
      <w:pPr>
        <w:ind w:left="1440" w:hanging="360"/>
      </w:pPr>
      <w:rPr>
        <w:rFonts w:ascii="Times New Roman" w:eastAsia="Times New Roman" w:hAnsi="Times New Roman" w:cs="Times New Roman" w:hint="default"/>
        <w:w w:val="100"/>
        <w:sz w:val="26"/>
        <w:szCs w:val="26"/>
        <w:lang w:eastAsia="en-US" w:bidi="ar-SA"/>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7" w15:restartNumberingAfterBreak="0">
    <w:nsid w:val="68351014"/>
    <w:multiLevelType w:val="hybridMultilevel"/>
    <w:tmpl w:val="2032A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8C5155C"/>
    <w:multiLevelType w:val="hybridMultilevel"/>
    <w:tmpl w:val="48741116"/>
    <w:lvl w:ilvl="0" w:tplc="E4B6B164">
      <w:numFmt w:val="bullet"/>
      <w:lvlText w:val="-"/>
      <w:lvlJc w:val="left"/>
      <w:pPr>
        <w:ind w:left="1080" w:hanging="360"/>
      </w:pPr>
      <w:rPr>
        <w:rFonts w:ascii="Times New Roman" w:eastAsia="Times New Roman" w:hAnsi="Times New Roman" w:cs="Times New Roman" w:hint="default"/>
        <w:w w:val="100"/>
        <w:sz w:val="26"/>
        <w:szCs w:val="26"/>
        <w:lang w:eastAsia="en-US" w:bidi="ar-SA"/>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9" w15:restartNumberingAfterBreak="0">
    <w:nsid w:val="6BD51ED0"/>
    <w:multiLevelType w:val="hybridMultilevel"/>
    <w:tmpl w:val="41945A14"/>
    <w:lvl w:ilvl="0" w:tplc="04090009">
      <w:start w:val="1"/>
      <w:numFmt w:val="bullet"/>
      <w:lvlText w:val=""/>
      <w:lvlJc w:val="left"/>
      <w:pPr>
        <w:ind w:left="21501" w:hanging="360"/>
      </w:pPr>
      <w:rPr>
        <w:rFonts w:ascii="Wingdings" w:hAnsi="Wingdings" w:hint="default"/>
        <w:w w:val="100"/>
        <w:sz w:val="26"/>
        <w:szCs w:val="26"/>
        <w:lang w:eastAsia="en-US" w:bidi="ar-SA"/>
      </w:rPr>
    </w:lvl>
    <w:lvl w:ilvl="1" w:tplc="042A0003">
      <w:start w:val="1"/>
      <w:numFmt w:val="bullet"/>
      <w:lvlText w:val="o"/>
      <w:lvlJc w:val="left"/>
      <w:pPr>
        <w:ind w:left="22221" w:hanging="360"/>
      </w:pPr>
      <w:rPr>
        <w:rFonts w:ascii="Courier New" w:hAnsi="Courier New" w:cs="Courier New" w:hint="default"/>
      </w:rPr>
    </w:lvl>
    <w:lvl w:ilvl="2" w:tplc="042A0005" w:tentative="1">
      <w:start w:val="1"/>
      <w:numFmt w:val="bullet"/>
      <w:lvlText w:val=""/>
      <w:lvlJc w:val="left"/>
      <w:pPr>
        <w:ind w:left="22941" w:hanging="360"/>
      </w:pPr>
      <w:rPr>
        <w:rFonts w:ascii="Wingdings" w:hAnsi="Wingdings" w:hint="default"/>
      </w:rPr>
    </w:lvl>
    <w:lvl w:ilvl="3" w:tplc="042A0001" w:tentative="1">
      <w:start w:val="1"/>
      <w:numFmt w:val="bullet"/>
      <w:lvlText w:val=""/>
      <w:lvlJc w:val="left"/>
      <w:pPr>
        <w:ind w:left="23661" w:hanging="360"/>
      </w:pPr>
      <w:rPr>
        <w:rFonts w:ascii="Symbol" w:hAnsi="Symbol" w:hint="default"/>
      </w:rPr>
    </w:lvl>
    <w:lvl w:ilvl="4" w:tplc="042A0003" w:tentative="1">
      <w:start w:val="1"/>
      <w:numFmt w:val="bullet"/>
      <w:lvlText w:val="o"/>
      <w:lvlJc w:val="left"/>
      <w:pPr>
        <w:ind w:left="24381" w:hanging="360"/>
      </w:pPr>
      <w:rPr>
        <w:rFonts w:ascii="Courier New" w:hAnsi="Courier New" w:cs="Courier New" w:hint="default"/>
      </w:rPr>
    </w:lvl>
    <w:lvl w:ilvl="5" w:tplc="042A0005" w:tentative="1">
      <w:start w:val="1"/>
      <w:numFmt w:val="bullet"/>
      <w:lvlText w:val=""/>
      <w:lvlJc w:val="left"/>
      <w:pPr>
        <w:ind w:left="25101" w:hanging="360"/>
      </w:pPr>
      <w:rPr>
        <w:rFonts w:ascii="Wingdings" w:hAnsi="Wingdings" w:hint="default"/>
      </w:rPr>
    </w:lvl>
    <w:lvl w:ilvl="6" w:tplc="042A0001" w:tentative="1">
      <w:start w:val="1"/>
      <w:numFmt w:val="bullet"/>
      <w:lvlText w:val=""/>
      <w:lvlJc w:val="left"/>
      <w:pPr>
        <w:ind w:left="25821" w:hanging="360"/>
      </w:pPr>
      <w:rPr>
        <w:rFonts w:ascii="Symbol" w:hAnsi="Symbol" w:hint="default"/>
      </w:rPr>
    </w:lvl>
    <w:lvl w:ilvl="7" w:tplc="042A0003" w:tentative="1">
      <w:start w:val="1"/>
      <w:numFmt w:val="bullet"/>
      <w:lvlText w:val="o"/>
      <w:lvlJc w:val="left"/>
      <w:pPr>
        <w:ind w:left="26541" w:hanging="360"/>
      </w:pPr>
      <w:rPr>
        <w:rFonts w:ascii="Courier New" w:hAnsi="Courier New" w:cs="Courier New" w:hint="default"/>
      </w:rPr>
    </w:lvl>
    <w:lvl w:ilvl="8" w:tplc="042A0005" w:tentative="1">
      <w:start w:val="1"/>
      <w:numFmt w:val="bullet"/>
      <w:lvlText w:val=""/>
      <w:lvlJc w:val="left"/>
      <w:pPr>
        <w:ind w:left="27261" w:hanging="360"/>
      </w:pPr>
      <w:rPr>
        <w:rFonts w:ascii="Wingdings" w:hAnsi="Wingdings" w:hint="default"/>
      </w:rPr>
    </w:lvl>
  </w:abstractNum>
  <w:abstractNum w:abstractNumId="90" w15:restartNumberingAfterBreak="0">
    <w:nsid w:val="6BEB5E36"/>
    <w:multiLevelType w:val="hybridMultilevel"/>
    <w:tmpl w:val="11E028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1" w15:restartNumberingAfterBreak="0">
    <w:nsid w:val="6F057218"/>
    <w:multiLevelType w:val="hybridMultilevel"/>
    <w:tmpl w:val="C51428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2" w15:restartNumberingAfterBreak="0">
    <w:nsid w:val="6F293851"/>
    <w:multiLevelType w:val="hybridMultilevel"/>
    <w:tmpl w:val="5E380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6FF01886"/>
    <w:multiLevelType w:val="hybridMultilevel"/>
    <w:tmpl w:val="E3F268A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4" w15:restartNumberingAfterBreak="0">
    <w:nsid w:val="72D36299"/>
    <w:multiLevelType w:val="hybridMultilevel"/>
    <w:tmpl w:val="846A7B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5" w15:restartNumberingAfterBreak="0">
    <w:nsid w:val="73B6527E"/>
    <w:multiLevelType w:val="hybridMultilevel"/>
    <w:tmpl w:val="CACA269C"/>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6" w15:restartNumberingAfterBreak="0">
    <w:nsid w:val="75CA0A8C"/>
    <w:multiLevelType w:val="multilevel"/>
    <w:tmpl w:val="C69616CE"/>
    <w:lvl w:ilvl="0">
      <w:start w:val="1"/>
      <w:numFmt w:val="decimal"/>
      <w:lvlText w:val="%1)"/>
      <w:lvlJc w:val="left"/>
      <w:pPr>
        <w:ind w:left="360" w:hanging="360"/>
      </w:pPr>
      <w:rPr>
        <w:rFonts w:hint="default"/>
      </w:rPr>
    </w:lvl>
    <w:lvl w:ilvl="1">
      <w:start w:val="1"/>
      <w:numFmt w:val="decimal"/>
      <w:suff w:val="space"/>
      <w:lvlText w:val="Hình %1.%2"/>
      <w:lvlJc w:val="left"/>
      <w:pPr>
        <w:ind w:left="0" w:firstLine="567"/>
      </w:pPr>
      <w:rPr>
        <w:rFonts w:ascii="Times New Roman Bold" w:hAnsi="Times New Roman Bold" w:hint="default"/>
        <w:b/>
        <w:i w:val="0"/>
        <w:sz w:val="26"/>
      </w:rPr>
    </w:lvl>
    <w:lvl w:ilvl="2">
      <w:start w:val="1"/>
      <w:numFmt w:val="decimal"/>
      <w:pStyle w:val="Heading3"/>
      <w:suff w:val="space"/>
      <w:lvlText w:val="%1.%2.%3."/>
      <w:lvlJc w:val="left"/>
      <w:pPr>
        <w:ind w:left="285" w:firstLine="567"/>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75DB35D4"/>
    <w:multiLevelType w:val="hybridMultilevel"/>
    <w:tmpl w:val="7938FC90"/>
    <w:lvl w:ilvl="0" w:tplc="E4B6B164">
      <w:numFmt w:val="bullet"/>
      <w:lvlText w:val="-"/>
      <w:lvlJc w:val="left"/>
      <w:pPr>
        <w:ind w:left="1323" w:hanging="360"/>
      </w:pPr>
      <w:rPr>
        <w:rFonts w:ascii="Times New Roman" w:eastAsia="Times New Roman" w:hAnsi="Times New Roman" w:cs="Times New Roman" w:hint="default"/>
        <w:w w:val="100"/>
        <w:sz w:val="26"/>
        <w:szCs w:val="26"/>
        <w:lang w:eastAsia="en-US" w:bidi="ar-SA"/>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98" w15:restartNumberingAfterBreak="0">
    <w:nsid w:val="77681C66"/>
    <w:multiLevelType w:val="hybridMultilevel"/>
    <w:tmpl w:val="C408238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9" w15:restartNumberingAfterBreak="0">
    <w:nsid w:val="78082723"/>
    <w:multiLevelType w:val="hybridMultilevel"/>
    <w:tmpl w:val="66DC96A0"/>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0" w15:restartNumberingAfterBreak="0">
    <w:nsid w:val="78DD78B6"/>
    <w:multiLevelType w:val="hybridMultilevel"/>
    <w:tmpl w:val="47782FBA"/>
    <w:lvl w:ilvl="0" w:tplc="E4B6B164">
      <w:numFmt w:val="bullet"/>
      <w:lvlText w:val="-"/>
      <w:lvlJc w:val="left"/>
      <w:pPr>
        <w:ind w:left="1440" w:hanging="360"/>
      </w:pPr>
      <w:rPr>
        <w:rFonts w:ascii="Times New Roman" w:eastAsia="Times New Roman" w:hAnsi="Times New Roman" w:cs="Times New Roman" w:hint="default"/>
        <w:w w:val="100"/>
        <w:sz w:val="26"/>
        <w:szCs w:val="26"/>
        <w:lang w:eastAsia="en-US" w:bidi="ar-SA"/>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1" w15:restartNumberingAfterBreak="0">
    <w:nsid w:val="7AA71CB9"/>
    <w:multiLevelType w:val="hybridMultilevel"/>
    <w:tmpl w:val="91E468FA"/>
    <w:lvl w:ilvl="0" w:tplc="7CCE57FA">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2" w15:restartNumberingAfterBreak="0">
    <w:nsid w:val="7AA96A4B"/>
    <w:multiLevelType w:val="hybridMultilevel"/>
    <w:tmpl w:val="0AD4C06A"/>
    <w:lvl w:ilvl="0" w:tplc="E4B6B164">
      <w:numFmt w:val="bullet"/>
      <w:lvlText w:val="-"/>
      <w:lvlJc w:val="left"/>
      <w:pPr>
        <w:ind w:left="1080" w:hanging="360"/>
      </w:pPr>
      <w:rPr>
        <w:rFonts w:ascii="Times New Roman" w:eastAsia="Times New Roman" w:hAnsi="Times New Roman" w:cs="Times New Roman" w:hint="default"/>
        <w:w w:val="100"/>
        <w:sz w:val="26"/>
        <w:szCs w:val="26"/>
        <w:lang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3" w15:restartNumberingAfterBreak="0">
    <w:nsid w:val="7B3C76E5"/>
    <w:multiLevelType w:val="hybridMultilevel"/>
    <w:tmpl w:val="1BB8B93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15:restartNumberingAfterBreak="0">
    <w:nsid w:val="7B9C6FB7"/>
    <w:multiLevelType w:val="hybridMultilevel"/>
    <w:tmpl w:val="19BEDC9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5" w15:restartNumberingAfterBreak="0">
    <w:nsid w:val="7CD12D49"/>
    <w:multiLevelType w:val="hybridMultilevel"/>
    <w:tmpl w:val="006A30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953323311">
    <w:abstractNumId w:val="96"/>
  </w:num>
  <w:num w:numId="2" w16cid:durableId="216165482">
    <w:abstractNumId w:val="100"/>
  </w:num>
  <w:num w:numId="3" w16cid:durableId="499321132">
    <w:abstractNumId w:val="88"/>
  </w:num>
  <w:num w:numId="4" w16cid:durableId="2107342550">
    <w:abstractNumId w:val="89"/>
  </w:num>
  <w:num w:numId="5" w16cid:durableId="620838840">
    <w:abstractNumId w:val="50"/>
  </w:num>
  <w:num w:numId="6" w16cid:durableId="1970932968">
    <w:abstractNumId w:val="102"/>
  </w:num>
  <w:num w:numId="7" w16cid:durableId="298416322">
    <w:abstractNumId w:val="43"/>
  </w:num>
  <w:num w:numId="8" w16cid:durableId="1938171987">
    <w:abstractNumId w:val="74"/>
  </w:num>
  <w:num w:numId="9" w16cid:durableId="1358114532">
    <w:abstractNumId w:val="78"/>
  </w:num>
  <w:num w:numId="10" w16cid:durableId="1892106311">
    <w:abstractNumId w:val="86"/>
  </w:num>
  <w:num w:numId="11" w16cid:durableId="1409033537">
    <w:abstractNumId w:val="30"/>
  </w:num>
  <w:num w:numId="12" w16cid:durableId="537860426">
    <w:abstractNumId w:val="7"/>
  </w:num>
  <w:num w:numId="13" w16cid:durableId="1259748723">
    <w:abstractNumId w:val="26"/>
  </w:num>
  <w:num w:numId="14" w16cid:durableId="113301698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6221230">
    <w:abstractNumId w:val="31"/>
  </w:num>
  <w:num w:numId="16" w16cid:durableId="1150487829">
    <w:abstractNumId w:val="10"/>
  </w:num>
  <w:num w:numId="17" w16cid:durableId="4360212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91342365">
    <w:abstractNumId w:val="24"/>
  </w:num>
  <w:num w:numId="19" w16cid:durableId="549807752">
    <w:abstractNumId w:val="37"/>
  </w:num>
  <w:num w:numId="20" w16cid:durableId="1861040984">
    <w:abstractNumId w:val="60"/>
  </w:num>
  <w:num w:numId="21" w16cid:durableId="1657537611">
    <w:abstractNumId w:val="73"/>
  </w:num>
  <w:num w:numId="22" w16cid:durableId="494517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1701470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03240705">
    <w:abstractNumId w:val="95"/>
  </w:num>
  <w:num w:numId="25" w16cid:durableId="1329598242">
    <w:abstractNumId w:val="6"/>
  </w:num>
  <w:num w:numId="26" w16cid:durableId="14304906">
    <w:abstractNumId w:val="28"/>
  </w:num>
  <w:num w:numId="27" w16cid:durableId="953824833">
    <w:abstractNumId w:val="35"/>
  </w:num>
  <w:num w:numId="28" w16cid:durableId="1607538262">
    <w:abstractNumId w:val="16"/>
  </w:num>
  <w:num w:numId="29" w16cid:durableId="119349678">
    <w:abstractNumId w:val="65"/>
  </w:num>
  <w:num w:numId="30" w16cid:durableId="437651030">
    <w:abstractNumId w:val="21"/>
  </w:num>
  <w:num w:numId="31" w16cid:durableId="222185605">
    <w:abstractNumId w:val="46"/>
  </w:num>
  <w:num w:numId="32" w16cid:durableId="91628873">
    <w:abstractNumId w:val="0"/>
  </w:num>
  <w:num w:numId="33" w16cid:durableId="400061473">
    <w:abstractNumId w:val="103"/>
  </w:num>
  <w:num w:numId="34" w16cid:durableId="390422629">
    <w:abstractNumId w:val="13"/>
  </w:num>
  <w:num w:numId="35" w16cid:durableId="2018732228">
    <w:abstractNumId w:val="70"/>
  </w:num>
  <w:num w:numId="36" w16cid:durableId="180029608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7041865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7295392">
    <w:abstractNumId w:val="36"/>
  </w:num>
  <w:num w:numId="39" w16cid:durableId="609510563">
    <w:abstractNumId w:val="11"/>
  </w:num>
  <w:num w:numId="40" w16cid:durableId="571430032">
    <w:abstractNumId w:val="54"/>
  </w:num>
  <w:num w:numId="41" w16cid:durableId="1122188517">
    <w:abstractNumId w:val="66"/>
  </w:num>
  <w:num w:numId="42" w16cid:durableId="595409924">
    <w:abstractNumId w:val="29"/>
  </w:num>
  <w:num w:numId="43" w16cid:durableId="1666785614">
    <w:abstractNumId w:val="91"/>
  </w:num>
  <w:num w:numId="44" w16cid:durableId="1132017541">
    <w:abstractNumId w:val="92"/>
  </w:num>
  <w:num w:numId="45" w16cid:durableId="304434449">
    <w:abstractNumId w:val="53"/>
  </w:num>
  <w:num w:numId="46" w16cid:durableId="1589927204">
    <w:abstractNumId w:val="68"/>
  </w:num>
  <w:num w:numId="47" w16cid:durableId="1500581551">
    <w:abstractNumId w:val="81"/>
  </w:num>
  <w:num w:numId="48" w16cid:durableId="969627719">
    <w:abstractNumId w:val="47"/>
  </w:num>
  <w:num w:numId="49" w16cid:durableId="1345135734">
    <w:abstractNumId w:val="76"/>
  </w:num>
  <w:num w:numId="50" w16cid:durableId="714427235">
    <w:abstractNumId w:val="18"/>
  </w:num>
  <w:num w:numId="51" w16cid:durableId="813529419">
    <w:abstractNumId w:val="40"/>
  </w:num>
  <w:num w:numId="52" w16cid:durableId="57680078">
    <w:abstractNumId w:val="49"/>
  </w:num>
  <w:num w:numId="53" w16cid:durableId="833842073">
    <w:abstractNumId w:val="44"/>
  </w:num>
  <w:num w:numId="54" w16cid:durableId="108352432">
    <w:abstractNumId w:val="84"/>
  </w:num>
  <w:num w:numId="55" w16cid:durableId="1433744409">
    <w:abstractNumId w:val="51"/>
  </w:num>
  <w:num w:numId="56" w16cid:durableId="103039555">
    <w:abstractNumId w:val="62"/>
  </w:num>
  <w:num w:numId="57" w16cid:durableId="1720087419">
    <w:abstractNumId w:val="2"/>
  </w:num>
  <w:num w:numId="58" w16cid:durableId="324285362">
    <w:abstractNumId w:val="83"/>
  </w:num>
  <w:num w:numId="59" w16cid:durableId="897670515">
    <w:abstractNumId w:val="64"/>
  </w:num>
  <w:num w:numId="60" w16cid:durableId="51118838">
    <w:abstractNumId w:val="69"/>
  </w:num>
  <w:num w:numId="61" w16cid:durableId="1268083037">
    <w:abstractNumId w:val="5"/>
  </w:num>
  <w:num w:numId="62" w16cid:durableId="1723556855">
    <w:abstractNumId w:val="55"/>
  </w:num>
  <w:num w:numId="63" w16cid:durableId="378287182">
    <w:abstractNumId w:val="61"/>
  </w:num>
  <w:num w:numId="64" w16cid:durableId="1197694099">
    <w:abstractNumId w:val="105"/>
  </w:num>
  <w:num w:numId="65" w16cid:durableId="1439526045">
    <w:abstractNumId w:val="98"/>
  </w:num>
  <w:num w:numId="66" w16cid:durableId="708990431">
    <w:abstractNumId w:val="19"/>
  </w:num>
  <w:num w:numId="67" w16cid:durableId="1871455102">
    <w:abstractNumId w:val="80"/>
  </w:num>
  <w:num w:numId="68" w16cid:durableId="1717779270">
    <w:abstractNumId w:val="12"/>
  </w:num>
  <w:num w:numId="69" w16cid:durableId="136461736">
    <w:abstractNumId w:val="93"/>
  </w:num>
  <w:num w:numId="70" w16cid:durableId="1151218707">
    <w:abstractNumId w:val="22"/>
  </w:num>
  <w:num w:numId="71" w16cid:durableId="1039357842">
    <w:abstractNumId w:val="42"/>
  </w:num>
  <w:num w:numId="72" w16cid:durableId="1568027895">
    <w:abstractNumId w:val="25"/>
  </w:num>
  <w:num w:numId="73" w16cid:durableId="640885862">
    <w:abstractNumId w:val="8"/>
  </w:num>
  <w:num w:numId="74" w16cid:durableId="529924507">
    <w:abstractNumId w:val="101"/>
  </w:num>
  <w:num w:numId="75" w16cid:durableId="1303583759">
    <w:abstractNumId w:val="77"/>
  </w:num>
  <w:num w:numId="76" w16cid:durableId="465204487">
    <w:abstractNumId w:val="97"/>
  </w:num>
  <w:num w:numId="77" w16cid:durableId="1638608308">
    <w:abstractNumId w:val="33"/>
  </w:num>
  <w:num w:numId="78" w16cid:durableId="1377584830">
    <w:abstractNumId w:val="17"/>
  </w:num>
  <w:num w:numId="79" w16cid:durableId="1469783970">
    <w:abstractNumId w:val="15"/>
  </w:num>
  <w:num w:numId="80" w16cid:durableId="2048485947">
    <w:abstractNumId w:val="79"/>
  </w:num>
  <w:num w:numId="81" w16cid:durableId="151215452">
    <w:abstractNumId w:val="75"/>
  </w:num>
  <w:num w:numId="82" w16cid:durableId="822618822">
    <w:abstractNumId w:val="4"/>
  </w:num>
  <w:num w:numId="83" w16cid:durableId="1965233441">
    <w:abstractNumId w:val="59"/>
  </w:num>
  <w:num w:numId="84" w16cid:durableId="885600929">
    <w:abstractNumId w:val="56"/>
  </w:num>
  <w:num w:numId="85" w16cid:durableId="1749695578">
    <w:abstractNumId w:val="23"/>
  </w:num>
  <w:num w:numId="86" w16cid:durableId="709375972">
    <w:abstractNumId w:val="72"/>
  </w:num>
  <w:num w:numId="87" w16cid:durableId="715546507">
    <w:abstractNumId w:val="82"/>
  </w:num>
  <w:num w:numId="88" w16cid:durableId="13352260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853520522">
    <w:abstractNumId w:val="39"/>
  </w:num>
  <w:num w:numId="90" w16cid:durableId="1272009670">
    <w:abstractNumId w:val="1"/>
  </w:num>
  <w:num w:numId="91" w16cid:durableId="30156221">
    <w:abstractNumId w:val="67"/>
  </w:num>
  <w:num w:numId="92" w16cid:durableId="28188272">
    <w:abstractNumId w:val="14"/>
  </w:num>
  <w:num w:numId="93" w16cid:durableId="150221324">
    <w:abstractNumId w:val="90"/>
  </w:num>
  <w:num w:numId="94" w16cid:durableId="1387604166">
    <w:abstractNumId w:val="99"/>
  </w:num>
  <w:num w:numId="95" w16cid:durableId="563760970">
    <w:abstractNumId w:val="104"/>
  </w:num>
  <w:num w:numId="96" w16cid:durableId="1628732216">
    <w:abstractNumId w:val="94"/>
  </w:num>
  <w:num w:numId="97" w16cid:durableId="845630953">
    <w:abstractNumId w:val="57"/>
  </w:num>
  <w:num w:numId="98" w16cid:durableId="365062321">
    <w:abstractNumId w:val="63"/>
  </w:num>
  <w:num w:numId="99" w16cid:durableId="1685130256">
    <w:abstractNumId w:val="3"/>
  </w:num>
  <w:num w:numId="100" w16cid:durableId="2000962780">
    <w:abstractNumId w:val="48"/>
  </w:num>
  <w:num w:numId="101" w16cid:durableId="1365247093">
    <w:abstractNumId w:val="85"/>
  </w:num>
  <w:num w:numId="102" w16cid:durableId="1575700282">
    <w:abstractNumId w:val="20"/>
  </w:num>
  <w:num w:numId="103" w16cid:durableId="1730154631">
    <w:abstractNumId w:val="41"/>
  </w:num>
  <w:num w:numId="104" w16cid:durableId="380373503">
    <w:abstractNumId w:val="9"/>
  </w:num>
  <w:num w:numId="105" w16cid:durableId="281763491">
    <w:abstractNumId w:val="87"/>
  </w:num>
  <w:num w:numId="106" w16cid:durableId="1352105583">
    <w:abstractNumId w:val="32"/>
  </w:num>
  <w:num w:numId="107" w16cid:durableId="1884709270">
    <w:abstractNumId w:val="27"/>
  </w:num>
  <w:num w:numId="108" w16cid:durableId="589965313">
    <w:abstractNumId w:val="71"/>
  </w:num>
  <w:num w:numId="109" w16cid:durableId="1137067669">
    <w:abstractNumId w:val="58"/>
  </w:num>
  <w:num w:numId="110" w16cid:durableId="1917321605">
    <w:abstractNumId w:val="38"/>
  </w:num>
  <w:num w:numId="111" w16cid:durableId="1527602068">
    <w:abstractNumId w:val="34"/>
  </w:num>
  <w:num w:numId="112" w16cid:durableId="1754277635">
    <w:abstractNumId w:val="52"/>
  </w:num>
  <w:num w:numId="113" w16cid:durableId="985013945">
    <w:abstractNumId w:val="45"/>
  </w:num>
  <w:numIdMacAtCleanup w:val="10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istrator">
    <w15:presenceInfo w15:providerId="Windows Live" w15:userId="35e8b13f1553df87"/>
  </w15:person>
  <w15:person w15:author="Thảo Phạm">
    <w15:presenceInfo w15:providerId="Windows Live" w15:userId="3cf29726510116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08ED"/>
    <w:rsid w:val="0000313E"/>
    <w:rsid w:val="000104F6"/>
    <w:rsid w:val="00012822"/>
    <w:rsid w:val="00013D97"/>
    <w:rsid w:val="00015C25"/>
    <w:rsid w:val="00016D17"/>
    <w:rsid w:val="0002261F"/>
    <w:rsid w:val="0002283C"/>
    <w:rsid w:val="00023280"/>
    <w:rsid w:val="00027DDE"/>
    <w:rsid w:val="00033CF2"/>
    <w:rsid w:val="00035BD1"/>
    <w:rsid w:val="000379B0"/>
    <w:rsid w:val="00040026"/>
    <w:rsid w:val="00060C39"/>
    <w:rsid w:val="00062CB2"/>
    <w:rsid w:val="00072D3B"/>
    <w:rsid w:val="0007644D"/>
    <w:rsid w:val="00081D8E"/>
    <w:rsid w:val="00082041"/>
    <w:rsid w:val="000850F1"/>
    <w:rsid w:val="00085566"/>
    <w:rsid w:val="0008710F"/>
    <w:rsid w:val="00093C5C"/>
    <w:rsid w:val="000A1854"/>
    <w:rsid w:val="000A5F71"/>
    <w:rsid w:val="000B6C34"/>
    <w:rsid w:val="000C0889"/>
    <w:rsid w:val="000C5ED3"/>
    <w:rsid w:val="000E5053"/>
    <w:rsid w:val="000E76FB"/>
    <w:rsid w:val="000F10D6"/>
    <w:rsid w:val="000F211C"/>
    <w:rsid w:val="000F6D51"/>
    <w:rsid w:val="001014F6"/>
    <w:rsid w:val="00101931"/>
    <w:rsid w:val="0010373B"/>
    <w:rsid w:val="00112ACB"/>
    <w:rsid w:val="00112D09"/>
    <w:rsid w:val="00117A62"/>
    <w:rsid w:val="00117B0F"/>
    <w:rsid w:val="001237CE"/>
    <w:rsid w:val="00127C46"/>
    <w:rsid w:val="00131539"/>
    <w:rsid w:val="00131AED"/>
    <w:rsid w:val="00131F5D"/>
    <w:rsid w:val="001342BA"/>
    <w:rsid w:val="00151CAA"/>
    <w:rsid w:val="00154F7D"/>
    <w:rsid w:val="00165CF8"/>
    <w:rsid w:val="00166ECB"/>
    <w:rsid w:val="00171E89"/>
    <w:rsid w:val="0017426E"/>
    <w:rsid w:val="00175357"/>
    <w:rsid w:val="00180FA5"/>
    <w:rsid w:val="00181410"/>
    <w:rsid w:val="0018500B"/>
    <w:rsid w:val="00190025"/>
    <w:rsid w:val="00192EDB"/>
    <w:rsid w:val="0019364F"/>
    <w:rsid w:val="001939CC"/>
    <w:rsid w:val="00195604"/>
    <w:rsid w:val="001A3162"/>
    <w:rsid w:val="001B43FF"/>
    <w:rsid w:val="001E69C6"/>
    <w:rsid w:val="001E72B0"/>
    <w:rsid w:val="001F1550"/>
    <w:rsid w:val="001F1D32"/>
    <w:rsid w:val="001F3742"/>
    <w:rsid w:val="002044E7"/>
    <w:rsid w:val="002064BD"/>
    <w:rsid w:val="002124AC"/>
    <w:rsid w:val="00212939"/>
    <w:rsid w:val="00232C6B"/>
    <w:rsid w:val="00234D23"/>
    <w:rsid w:val="0023614A"/>
    <w:rsid w:val="00241B0D"/>
    <w:rsid w:val="00246720"/>
    <w:rsid w:val="00247296"/>
    <w:rsid w:val="00247CE2"/>
    <w:rsid w:val="0025100A"/>
    <w:rsid w:val="00256EEC"/>
    <w:rsid w:val="00257DD9"/>
    <w:rsid w:val="002671C0"/>
    <w:rsid w:val="002726DE"/>
    <w:rsid w:val="00282037"/>
    <w:rsid w:val="0028302F"/>
    <w:rsid w:val="002835DD"/>
    <w:rsid w:val="0028557F"/>
    <w:rsid w:val="0028792F"/>
    <w:rsid w:val="00287AF2"/>
    <w:rsid w:val="00295AA0"/>
    <w:rsid w:val="00296307"/>
    <w:rsid w:val="002A2413"/>
    <w:rsid w:val="002A4B29"/>
    <w:rsid w:val="002A535A"/>
    <w:rsid w:val="002A5458"/>
    <w:rsid w:val="002B2029"/>
    <w:rsid w:val="002B2866"/>
    <w:rsid w:val="002B6997"/>
    <w:rsid w:val="002B6C24"/>
    <w:rsid w:val="002C2675"/>
    <w:rsid w:val="002D15B1"/>
    <w:rsid w:val="002E5A63"/>
    <w:rsid w:val="002E6A1D"/>
    <w:rsid w:val="002F109A"/>
    <w:rsid w:val="002F2B7B"/>
    <w:rsid w:val="002F2E41"/>
    <w:rsid w:val="002F2E6F"/>
    <w:rsid w:val="002F63D2"/>
    <w:rsid w:val="0030060D"/>
    <w:rsid w:val="00300DCF"/>
    <w:rsid w:val="00306405"/>
    <w:rsid w:val="00307B0E"/>
    <w:rsid w:val="00314C83"/>
    <w:rsid w:val="00315970"/>
    <w:rsid w:val="00320ADE"/>
    <w:rsid w:val="00321805"/>
    <w:rsid w:val="00321E58"/>
    <w:rsid w:val="00321EE3"/>
    <w:rsid w:val="00325A95"/>
    <w:rsid w:val="00341BAE"/>
    <w:rsid w:val="00352CDB"/>
    <w:rsid w:val="00353993"/>
    <w:rsid w:val="003650BE"/>
    <w:rsid w:val="003806D9"/>
    <w:rsid w:val="0039273A"/>
    <w:rsid w:val="003967DC"/>
    <w:rsid w:val="00397F83"/>
    <w:rsid w:val="003A1D17"/>
    <w:rsid w:val="003A36DD"/>
    <w:rsid w:val="003B088A"/>
    <w:rsid w:val="003B3A38"/>
    <w:rsid w:val="003B6DC5"/>
    <w:rsid w:val="003C6B6A"/>
    <w:rsid w:val="003C778D"/>
    <w:rsid w:val="003D18A2"/>
    <w:rsid w:val="003D60C2"/>
    <w:rsid w:val="003D73F7"/>
    <w:rsid w:val="003E07F3"/>
    <w:rsid w:val="003E3115"/>
    <w:rsid w:val="003E5BBA"/>
    <w:rsid w:val="003E67EA"/>
    <w:rsid w:val="003F25CF"/>
    <w:rsid w:val="003F362B"/>
    <w:rsid w:val="003F61EC"/>
    <w:rsid w:val="004004EE"/>
    <w:rsid w:val="00402266"/>
    <w:rsid w:val="00405A57"/>
    <w:rsid w:val="00405EE9"/>
    <w:rsid w:val="00407717"/>
    <w:rsid w:val="004120D8"/>
    <w:rsid w:val="004121DE"/>
    <w:rsid w:val="0041622A"/>
    <w:rsid w:val="00416AA5"/>
    <w:rsid w:val="00426BE3"/>
    <w:rsid w:val="00434406"/>
    <w:rsid w:val="00441899"/>
    <w:rsid w:val="00452DC9"/>
    <w:rsid w:val="0045622B"/>
    <w:rsid w:val="00465FFF"/>
    <w:rsid w:val="00473C33"/>
    <w:rsid w:val="00475C4B"/>
    <w:rsid w:val="00493620"/>
    <w:rsid w:val="004A62C3"/>
    <w:rsid w:val="004B79EC"/>
    <w:rsid w:val="004C19A6"/>
    <w:rsid w:val="004E2932"/>
    <w:rsid w:val="004F0CA8"/>
    <w:rsid w:val="004F791A"/>
    <w:rsid w:val="00502FC9"/>
    <w:rsid w:val="0050349C"/>
    <w:rsid w:val="00520F57"/>
    <w:rsid w:val="00521DC2"/>
    <w:rsid w:val="00523932"/>
    <w:rsid w:val="005254EA"/>
    <w:rsid w:val="00531A83"/>
    <w:rsid w:val="00537140"/>
    <w:rsid w:val="00537CCE"/>
    <w:rsid w:val="005400CA"/>
    <w:rsid w:val="005449FD"/>
    <w:rsid w:val="00552E31"/>
    <w:rsid w:val="005600EE"/>
    <w:rsid w:val="00572818"/>
    <w:rsid w:val="00576776"/>
    <w:rsid w:val="00586462"/>
    <w:rsid w:val="00587D3C"/>
    <w:rsid w:val="005A0FE1"/>
    <w:rsid w:val="005B446A"/>
    <w:rsid w:val="005C38D4"/>
    <w:rsid w:val="005C45EE"/>
    <w:rsid w:val="005E3D07"/>
    <w:rsid w:val="005F0ABF"/>
    <w:rsid w:val="006072CC"/>
    <w:rsid w:val="00607978"/>
    <w:rsid w:val="00610104"/>
    <w:rsid w:val="00610B2F"/>
    <w:rsid w:val="00611460"/>
    <w:rsid w:val="00612E54"/>
    <w:rsid w:val="006135C9"/>
    <w:rsid w:val="00615C10"/>
    <w:rsid w:val="0062328E"/>
    <w:rsid w:val="00630E19"/>
    <w:rsid w:val="00653C82"/>
    <w:rsid w:val="00653DC6"/>
    <w:rsid w:val="006546EB"/>
    <w:rsid w:val="006572BE"/>
    <w:rsid w:val="0066033A"/>
    <w:rsid w:val="00673C92"/>
    <w:rsid w:val="00675249"/>
    <w:rsid w:val="00680520"/>
    <w:rsid w:val="00682591"/>
    <w:rsid w:val="006828E5"/>
    <w:rsid w:val="00690742"/>
    <w:rsid w:val="00693DCA"/>
    <w:rsid w:val="00694649"/>
    <w:rsid w:val="006B1D61"/>
    <w:rsid w:val="006C1AE5"/>
    <w:rsid w:val="006C7164"/>
    <w:rsid w:val="006C7572"/>
    <w:rsid w:val="006D2149"/>
    <w:rsid w:val="006E3736"/>
    <w:rsid w:val="006E41D8"/>
    <w:rsid w:val="006E5E79"/>
    <w:rsid w:val="006E5EC1"/>
    <w:rsid w:val="006E64FB"/>
    <w:rsid w:val="006E6D79"/>
    <w:rsid w:val="006F4868"/>
    <w:rsid w:val="00702333"/>
    <w:rsid w:val="00713232"/>
    <w:rsid w:val="00713B4E"/>
    <w:rsid w:val="00716178"/>
    <w:rsid w:val="007173EE"/>
    <w:rsid w:val="00722F7A"/>
    <w:rsid w:val="007274D3"/>
    <w:rsid w:val="00734A4C"/>
    <w:rsid w:val="00744846"/>
    <w:rsid w:val="00746E60"/>
    <w:rsid w:val="00750806"/>
    <w:rsid w:val="00751917"/>
    <w:rsid w:val="00753D14"/>
    <w:rsid w:val="0075566F"/>
    <w:rsid w:val="0075682E"/>
    <w:rsid w:val="00761507"/>
    <w:rsid w:val="00763A9A"/>
    <w:rsid w:val="00772172"/>
    <w:rsid w:val="00772EC5"/>
    <w:rsid w:val="00777853"/>
    <w:rsid w:val="00781B4C"/>
    <w:rsid w:val="00781EC3"/>
    <w:rsid w:val="00782A4A"/>
    <w:rsid w:val="00784184"/>
    <w:rsid w:val="00792679"/>
    <w:rsid w:val="007A440E"/>
    <w:rsid w:val="007A5119"/>
    <w:rsid w:val="007A6447"/>
    <w:rsid w:val="007B6168"/>
    <w:rsid w:val="007C140A"/>
    <w:rsid w:val="007C38E8"/>
    <w:rsid w:val="007D339E"/>
    <w:rsid w:val="007D551E"/>
    <w:rsid w:val="007E0DFD"/>
    <w:rsid w:val="007F4B7D"/>
    <w:rsid w:val="00807DB7"/>
    <w:rsid w:val="00817D9D"/>
    <w:rsid w:val="00824ED4"/>
    <w:rsid w:val="00834EBF"/>
    <w:rsid w:val="008472C5"/>
    <w:rsid w:val="00850810"/>
    <w:rsid w:val="0086062A"/>
    <w:rsid w:val="008646D8"/>
    <w:rsid w:val="00866FA9"/>
    <w:rsid w:val="0087454F"/>
    <w:rsid w:val="008745D5"/>
    <w:rsid w:val="00875609"/>
    <w:rsid w:val="0088462E"/>
    <w:rsid w:val="00885A80"/>
    <w:rsid w:val="008A4DD7"/>
    <w:rsid w:val="008A5E99"/>
    <w:rsid w:val="008B5C19"/>
    <w:rsid w:val="008B70E3"/>
    <w:rsid w:val="008C0668"/>
    <w:rsid w:val="008C23C0"/>
    <w:rsid w:val="008C684E"/>
    <w:rsid w:val="008C6F27"/>
    <w:rsid w:val="008C7451"/>
    <w:rsid w:val="008D50F0"/>
    <w:rsid w:val="008D615B"/>
    <w:rsid w:val="008E3644"/>
    <w:rsid w:val="008E5BDE"/>
    <w:rsid w:val="008F03B8"/>
    <w:rsid w:val="008F238E"/>
    <w:rsid w:val="008F7583"/>
    <w:rsid w:val="0090137F"/>
    <w:rsid w:val="009037C4"/>
    <w:rsid w:val="00904346"/>
    <w:rsid w:val="00904377"/>
    <w:rsid w:val="00906E05"/>
    <w:rsid w:val="00920E0D"/>
    <w:rsid w:val="00937D0E"/>
    <w:rsid w:val="00937E42"/>
    <w:rsid w:val="009410C0"/>
    <w:rsid w:val="0094539E"/>
    <w:rsid w:val="00950A6B"/>
    <w:rsid w:val="009541DA"/>
    <w:rsid w:val="00954648"/>
    <w:rsid w:val="00962146"/>
    <w:rsid w:val="00964FDA"/>
    <w:rsid w:val="009717B4"/>
    <w:rsid w:val="00975290"/>
    <w:rsid w:val="00980F91"/>
    <w:rsid w:val="00982809"/>
    <w:rsid w:val="00986901"/>
    <w:rsid w:val="009A6DBB"/>
    <w:rsid w:val="009B053C"/>
    <w:rsid w:val="009B1818"/>
    <w:rsid w:val="009B4D75"/>
    <w:rsid w:val="009C1C4C"/>
    <w:rsid w:val="009C4C0D"/>
    <w:rsid w:val="009C68B4"/>
    <w:rsid w:val="009D1B5E"/>
    <w:rsid w:val="009D53D6"/>
    <w:rsid w:val="009D68B1"/>
    <w:rsid w:val="009E2043"/>
    <w:rsid w:val="009E6CC6"/>
    <w:rsid w:val="009E7A98"/>
    <w:rsid w:val="009F53A1"/>
    <w:rsid w:val="009F631A"/>
    <w:rsid w:val="00A053BF"/>
    <w:rsid w:val="00A115AF"/>
    <w:rsid w:val="00A14460"/>
    <w:rsid w:val="00A15558"/>
    <w:rsid w:val="00A202D1"/>
    <w:rsid w:val="00A24A54"/>
    <w:rsid w:val="00A24D46"/>
    <w:rsid w:val="00A343D4"/>
    <w:rsid w:val="00A40AB0"/>
    <w:rsid w:val="00A42EC6"/>
    <w:rsid w:val="00A45DC7"/>
    <w:rsid w:val="00A50E86"/>
    <w:rsid w:val="00A533B0"/>
    <w:rsid w:val="00A64DDE"/>
    <w:rsid w:val="00A668B8"/>
    <w:rsid w:val="00A70519"/>
    <w:rsid w:val="00A71FBB"/>
    <w:rsid w:val="00A75EDE"/>
    <w:rsid w:val="00A82E75"/>
    <w:rsid w:val="00A90B91"/>
    <w:rsid w:val="00A93552"/>
    <w:rsid w:val="00AA1AAF"/>
    <w:rsid w:val="00AA5B42"/>
    <w:rsid w:val="00AA6151"/>
    <w:rsid w:val="00AB0FF5"/>
    <w:rsid w:val="00AB2A2D"/>
    <w:rsid w:val="00AB3AEA"/>
    <w:rsid w:val="00AB54D3"/>
    <w:rsid w:val="00AC174B"/>
    <w:rsid w:val="00AC2AF4"/>
    <w:rsid w:val="00AD2559"/>
    <w:rsid w:val="00AD3BFD"/>
    <w:rsid w:val="00AD5CBB"/>
    <w:rsid w:val="00AF05F8"/>
    <w:rsid w:val="00AF1288"/>
    <w:rsid w:val="00AF1F82"/>
    <w:rsid w:val="00AF3E65"/>
    <w:rsid w:val="00B012CA"/>
    <w:rsid w:val="00B04493"/>
    <w:rsid w:val="00B04A8B"/>
    <w:rsid w:val="00B15DB8"/>
    <w:rsid w:val="00B21122"/>
    <w:rsid w:val="00B24606"/>
    <w:rsid w:val="00B2481D"/>
    <w:rsid w:val="00B25542"/>
    <w:rsid w:val="00B261B6"/>
    <w:rsid w:val="00B26222"/>
    <w:rsid w:val="00B322D1"/>
    <w:rsid w:val="00B35A0F"/>
    <w:rsid w:val="00B370C7"/>
    <w:rsid w:val="00B37B14"/>
    <w:rsid w:val="00B431EE"/>
    <w:rsid w:val="00B467E7"/>
    <w:rsid w:val="00B54B17"/>
    <w:rsid w:val="00B6213F"/>
    <w:rsid w:val="00B717D3"/>
    <w:rsid w:val="00B735DF"/>
    <w:rsid w:val="00B77000"/>
    <w:rsid w:val="00B770AE"/>
    <w:rsid w:val="00B82000"/>
    <w:rsid w:val="00B83417"/>
    <w:rsid w:val="00B84F67"/>
    <w:rsid w:val="00B86488"/>
    <w:rsid w:val="00BB08ED"/>
    <w:rsid w:val="00BB51F4"/>
    <w:rsid w:val="00BC48A4"/>
    <w:rsid w:val="00BC4A47"/>
    <w:rsid w:val="00BD620C"/>
    <w:rsid w:val="00BE1B5E"/>
    <w:rsid w:val="00BE427E"/>
    <w:rsid w:val="00BF021E"/>
    <w:rsid w:val="00BF3678"/>
    <w:rsid w:val="00BF4E64"/>
    <w:rsid w:val="00C007D9"/>
    <w:rsid w:val="00C12503"/>
    <w:rsid w:val="00C23122"/>
    <w:rsid w:val="00C311CC"/>
    <w:rsid w:val="00C33EBB"/>
    <w:rsid w:val="00C36A15"/>
    <w:rsid w:val="00C375A0"/>
    <w:rsid w:val="00C404BB"/>
    <w:rsid w:val="00C45C9A"/>
    <w:rsid w:val="00C5088D"/>
    <w:rsid w:val="00C5091B"/>
    <w:rsid w:val="00C55762"/>
    <w:rsid w:val="00C55839"/>
    <w:rsid w:val="00C5630D"/>
    <w:rsid w:val="00C5673F"/>
    <w:rsid w:val="00C56B50"/>
    <w:rsid w:val="00C56CFB"/>
    <w:rsid w:val="00C579D5"/>
    <w:rsid w:val="00C6276B"/>
    <w:rsid w:val="00C62F2C"/>
    <w:rsid w:val="00C642FF"/>
    <w:rsid w:val="00C665FA"/>
    <w:rsid w:val="00C67B09"/>
    <w:rsid w:val="00C67DDA"/>
    <w:rsid w:val="00C720AF"/>
    <w:rsid w:val="00C7585F"/>
    <w:rsid w:val="00C81F97"/>
    <w:rsid w:val="00C83D93"/>
    <w:rsid w:val="00CA2028"/>
    <w:rsid w:val="00CB1975"/>
    <w:rsid w:val="00CB240F"/>
    <w:rsid w:val="00CB26AE"/>
    <w:rsid w:val="00CB3CAD"/>
    <w:rsid w:val="00CC0DE9"/>
    <w:rsid w:val="00CC662C"/>
    <w:rsid w:val="00CD374E"/>
    <w:rsid w:val="00CD4D96"/>
    <w:rsid w:val="00CD4DCB"/>
    <w:rsid w:val="00CD7094"/>
    <w:rsid w:val="00CE0BD2"/>
    <w:rsid w:val="00CE4DE1"/>
    <w:rsid w:val="00CF1C1A"/>
    <w:rsid w:val="00CF32D8"/>
    <w:rsid w:val="00CF5B27"/>
    <w:rsid w:val="00D00369"/>
    <w:rsid w:val="00D01BC2"/>
    <w:rsid w:val="00D0341C"/>
    <w:rsid w:val="00D051D2"/>
    <w:rsid w:val="00D10A43"/>
    <w:rsid w:val="00D14C95"/>
    <w:rsid w:val="00D1545C"/>
    <w:rsid w:val="00D2068F"/>
    <w:rsid w:val="00D24DB6"/>
    <w:rsid w:val="00D25B00"/>
    <w:rsid w:val="00D26DCC"/>
    <w:rsid w:val="00D26EA4"/>
    <w:rsid w:val="00D27E3B"/>
    <w:rsid w:val="00D27F6A"/>
    <w:rsid w:val="00D34598"/>
    <w:rsid w:val="00D34733"/>
    <w:rsid w:val="00D36F6E"/>
    <w:rsid w:val="00D40509"/>
    <w:rsid w:val="00D511CC"/>
    <w:rsid w:val="00D51813"/>
    <w:rsid w:val="00D55EA3"/>
    <w:rsid w:val="00D564C8"/>
    <w:rsid w:val="00D624DD"/>
    <w:rsid w:val="00D67B3D"/>
    <w:rsid w:val="00D736EB"/>
    <w:rsid w:val="00D73C17"/>
    <w:rsid w:val="00D75342"/>
    <w:rsid w:val="00D75490"/>
    <w:rsid w:val="00D756D3"/>
    <w:rsid w:val="00D8262D"/>
    <w:rsid w:val="00D82A58"/>
    <w:rsid w:val="00D834C1"/>
    <w:rsid w:val="00D92B84"/>
    <w:rsid w:val="00D947CA"/>
    <w:rsid w:val="00DA2665"/>
    <w:rsid w:val="00DA49A5"/>
    <w:rsid w:val="00DB1698"/>
    <w:rsid w:val="00DB5C76"/>
    <w:rsid w:val="00DC5320"/>
    <w:rsid w:val="00DD45FB"/>
    <w:rsid w:val="00DD4FE3"/>
    <w:rsid w:val="00DD7AA2"/>
    <w:rsid w:val="00DE1A0F"/>
    <w:rsid w:val="00DE1E1C"/>
    <w:rsid w:val="00DE2248"/>
    <w:rsid w:val="00DE5E20"/>
    <w:rsid w:val="00DF610B"/>
    <w:rsid w:val="00E0149A"/>
    <w:rsid w:val="00E0164F"/>
    <w:rsid w:val="00E03744"/>
    <w:rsid w:val="00E04278"/>
    <w:rsid w:val="00E06A3F"/>
    <w:rsid w:val="00E07D70"/>
    <w:rsid w:val="00E107C4"/>
    <w:rsid w:val="00E22F7E"/>
    <w:rsid w:val="00E24D62"/>
    <w:rsid w:val="00E30005"/>
    <w:rsid w:val="00E3022F"/>
    <w:rsid w:val="00E32967"/>
    <w:rsid w:val="00E43650"/>
    <w:rsid w:val="00E4478D"/>
    <w:rsid w:val="00E461CF"/>
    <w:rsid w:val="00E5342E"/>
    <w:rsid w:val="00E54E94"/>
    <w:rsid w:val="00E614CA"/>
    <w:rsid w:val="00E65BCA"/>
    <w:rsid w:val="00E663B6"/>
    <w:rsid w:val="00E725B6"/>
    <w:rsid w:val="00E818C9"/>
    <w:rsid w:val="00E824D0"/>
    <w:rsid w:val="00E83460"/>
    <w:rsid w:val="00E853F8"/>
    <w:rsid w:val="00E93D5B"/>
    <w:rsid w:val="00E94490"/>
    <w:rsid w:val="00EA6033"/>
    <w:rsid w:val="00EB08A9"/>
    <w:rsid w:val="00EB34B2"/>
    <w:rsid w:val="00EB39BC"/>
    <w:rsid w:val="00EB3C13"/>
    <w:rsid w:val="00EB6DDB"/>
    <w:rsid w:val="00EC0D84"/>
    <w:rsid w:val="00ED2294"/>
    <w:rsid w:val="00ED3B32"/>
    <w:rsid w:val="00ED7FB8"/>
    <w:rsid w:val="00EF1434"/>
    <w:rsid w:val="00EF7BCC"/>
    <w:rsid w:val="00F026D0"/>
    <w:rsid w:val="00F02F94"/>
    <w:rsid w:val="00F06EC6"/>
    <w:rsid w:val="00F10FB5"/>
    <w:rsid w:val="00F155AA"/>
    <w:rsid w:val="00F202C5"/>
    <w:rsid w:val="00F22787"/>
    <w:rsid w:val="00F245E9"/>
    <w:rsid w:val="00F56C0B"/>
    <w:rsid w:val="00F60267"/>
    <w:rsid w:val="00F60F56"/>
    <w:rsid w:val="00F628F7"/>
    <w:rsid w:val="00F65819"/>
    <w:rsid w:val="00F75067"/>
    <w:rsid w:val="00F7683C"/>
    <w:rsid w:val="00F83584"/>
    <w:rsid w:val="00F858E3"/>
    <w:rsid w:val="00F93C92"/>
    <w:rsid w:val="00F9509F"/>
    <w:rsid w:val="00FA205F"/>
    <w:rsid w:val="00FC1E75"/>
    <w:rsid w:val="00FD03B3"/>
    <w:rsid w:val="00FD208B"/>
    <w:rsid w:val="00FD6D59"/>
    <w:rsid w:val="00FE2DAD"/>
    <w:rsid w:val="00FE3EF0"/>
    <w:rsid w:val="00FE3F97"/>
    <w:rsid w:val="00FE5E77"/>
    <w:rsid w:val="00FE65AD"/>
    <w:rsid w:val="00FE7B8E"/>
    <w:rsid w:val="00FF03BC"/>
    <w:rsid w:val="00FF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BDF98"/>
  <w15:docId w15:val="{7C223F18-8455-4524-A658-9120CD2F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20" w:after="120" w:line="288"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68F"/>
    <w:pPr>
      <w:spacing w:before="80" w:after="80" w:line="360" w:lineRule="auto"/>
      <w:ind w:firstLine="567"/>
      <w:jc w:val="both"/>
    </w:pPr>
    <w:rPr>
      <w:kern w:val="0"/>
      <w:sz w:val="26"/>
    </w:rPr>
  </w:style>
  <w:style w:type="paragraph" w:styleId="Heading1">
    <w:name w:val="heading 1"/>
    <w:basedOn w:val="Normal"/>
    <w:next w:val="Normal"/>
    <w:link w:val="Heading1Char"/>
    <w:uiPriority w:val="9"/>
    <w:qFormat/>
    <w:rsid w:val="00520F57"/>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21805"/>
    <w:pPr>
      <w:keepNext/>
      <w:keepLines/>
      <w:numPr>
        <w:ilvl w:val="1"/>
        <w:numId w:val="13"/>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533B0"/>
    <w:pPr>
      <w:keepNext/>
      <w:keepLines/>
      <w:numPr>
        <w:ilvl w:val="2"/>
        <w:numId w:val="1"/>
      </w:numPr>
      <w:ind w:left="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F202C5"/>
    <w:pPr>
      <w:spacing w:before="120" w:after="120"/>
      <w:ind w:firstLine="562"/>
      <w:outlineLvl w:val="3"/>
    </w:pPr>
    <w:rPr>
      <w:iCs/>
    </w:rPr>
  </w:style>
  <w:style w:type="paragraph" w:styleId="Heading5">
    <w:name w:val="heading 5"/>
    <w:basedOn w:val="Normal"/>
    <w:next w:val="Normal"/>
    <w:link w:val="Heading5Char"/>
    <w:uiPriority w:val="9"/>
    <w:unhideWhenUsed/>
    <w:qFormat/>
    <w:rsid w:val="00F202C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8E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B08ED"/>
    <w:rPr>
      <w:kern w:val="0"/>
      <w:sz w:val="26"/>
    </w:rPr>
  </w:style>
  <w:style w:type="paragraph" w:styleId="Footer">
    <w:name w:val="footer"/>
    <w:basedOn w:val="Normal"/>
    <w:link w:val="FooterChar"/>
    <w:uiPriority w:val="99"/>
    <w:unhideWhenUsed/>
    <w:rsid w:val="00BB08E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B08ED"/>
    <w:rPr>
      <w:kern w:val="0"/>
      <w:sz w:val="26"/>
    </w:rPr>
  </w:style>
  <w:style w:type="character" w:customStyle="1" w:styleId="Heading1Char">
    <w:name w:val="Heading 1 Char"/>
    <w:basedOn w:val="DefaultParagraphFont"/>
    <w:link w:val="Heading1"/>
    <w:uiPriority w:val="9"/>
    <w:rsid w:val="00520F57"/>
    <w:rPr>
      <w:rFonts w:eastAsiaTheme="majorEastAsia" w:cstheme="majorBidi"/>
      <w:b/>
      <w:kern w:val="0"/>
      <w:szCs w:val="32"/>
    </w:rPr>
  </w:style>
  <w:style w:type="character" w:customStyle="1" w:styleId="Heading2Char">
    <w:name w:val="Heading 2 Char"/>
    <w:basedOn w:val="DefaultParagraphFont"/>
    <w:link w:val="Heading2"/>
    <w:uiPriority w:val="9"/>
    <w:rsid w:val="00321805"/>
    <w:rPr>
      <w:rFonts w:eastAsiaTheme="majorEastAsia" w:cstheme="majorBidi"/>
      <w:b/>
      <w:kern w:val="0"/>
      <w:sz w:val="26"/>
      <w:szCs w:val="26"/>
    </w:rPr>
  </w:style>
  <w:style w:type="character" w:customStyle="1" w:styleId="Heading3Char">
    <w:name w:val="Heading 3 Char"/>
    <w:basedOn w:val="DefaultParagraphFont"/>
    <w:link w:val="Heading3"/>
    <w:uiPriority w:val="9"/>
    <w:rsid w:val="00A533B0"/>
    <w:rPr>
      <w:rFonts w:eastAsiaTheme="majorEastAsia" w:cstheme="majorBidi"/>
      <w:b/>
      <w:i/>
      <w:kern w:val="0"/>
      <w:sz w:val="26"/>
      <w:szCs w:val="24"/>
    </w:rPr>
  </w:style>
  <w:style w:type="paragraph" w:styleId="TOC1">
    <w:name w:val="toc 1"/>
    <w:basedOn w:val="Normal"/>
    <w:next w:val="Normal"/>
    <w:autoRedefine/>
    <w:uiPriority w:val="39"/>
    <w:unhideWhenUsed/>
    <w:rsid w:val="00112ACB"/>
    <w:pPr>
      <w:tabs>
        <w:tab w:val="right" w:leader="dot" w:pos="9072"/>
      </w:tabs>
      <w:spacing w:after="100"/>
      <w:pPrChange w:id="0" w:author="Administrator" w:date="2024-01-22T13:18:00Z">
        <w:pPr>
          <w:spacing w:before="80" w:after="100" w:line="360" w:lineRule="auto"/>
          <w:ind w:firstLine="567"/>
          <w:jc w:val="both"/>
        </w:pPr>
      </w:pPrChange>
    </w:pPr>
    <w:rPr>
      <w:rPrChange w:id="0" w:author="Administrator" w:date="2024-01-22T13:18:00Z">
        <w:rPr>
          <w:rFonts w:eastAsiaTheme="minorHAnsi" w:cstheme="minorBidi"/>
          <w:sz w:val="26"/>
          <w:szCs w:val="22"/>
          <w:lang w:val="en-US" w:eastAsia="en-US" w:bidi="ar-SA"/>
          <w14:ligatures w14:val="standardContextual"/>
        </w:rPr>
      </w:rPrChange>
    </w:rPr>
  </w:style>
  <w:style w:type="paragraph" w:styleId="TOC2">
    <w:name w:val="toc 2"/>
    <w:basedOn w:val="Normal"/>
    <w:next w:val="Normal"/>
    <w:autoRedefine/>
    <w:uiPriority w:val="39"/>
    <w:unhideWhenUsed/>
    <w:rsid w:val="001014F6"/>
    <w:pPr>
      <w:spacing w:after="100"/>
      <w:ind w:left="260"/>
    </w:pPr>
  </w:style>
  <w:style w:type="paragraph" w:styleId="TOC3">
    <w:name w:val="toc 3"/>
    <w:basedOn w:val="Normal"/>
    <w:next w:val="Normal"/>
    <w:autoRedefine/>
    <w:uiPriority w:val="39"/>
    <w:unhideWhenUsed/>
    <w:rsid w:val="001014F6"/>
    <w:pPr>
      <w:spacing w:after="100"/>
      <w:ind w:left="520"/>
    </w:pPr>
  </w:style>
  <w:style w:type="character" w:styleId="Hyperlink">
    <w:name w:val="Hyperlink"/>
    <w:basedOn w:val="DefaultParagraphFont"/>
    <w:uiPriority w:val="99"/>
    <w:unhideWhenUsed/>
    <w:rsid w:val="001014F6"/>
    <w:rPr>
      <w:color w:val="0563C1" w:themeColor="hyperlink"/>
      <w:u w:val="single"/>
    </w:rPr>
  </w:style>
  <w:style w:type="paragraph" w:styleId="ListParagraph">
    <w:name w:val="List Paragraph"/>
    <w:basedOn w:val="Normal"/>
    <w:link w:val="ListParagraphChar"/>
    <w:uiPriority w:val="1"/>
    <w:rsid w:val="00081D8E"/>
    <w:pPr>
      <w:numPr>
        <w:ilvl w:val="1"/>
        <w:numId w:val="48"/>
      </w:numPr>
      <w:contextualSpacing/>
      <w:jc w:val="center"/>
    </w:pPr>
    <w:rPr>
      <w:b/>
    </w:rPr>
  </w:style>
  <w:style w:type="paragraph" w:styleId="NormalWeb">
    <w:name w:val="Normal (Web)"/>
    <w:basedOn w:val="Normal"/>
    <w:uiPriority w:val="99"/>
    <w:semiHidden/>
    <w:unhideWhenUsed/>
    <w:rsid w:val="009F631A"/>
    <w:pPr>
      <w:spacing w:before="100" w:beforeAutospacing="1" w:after="100" w:afterAutospacing="1" w:line="240" w:lineRule="auto"/>
      <w:ind w:firstLine="0"/>
      <w:jc w:val="left"/>
    </w:pPr>
    <w:rPr>
      <w:rFonts w:eastAsia="Times New Roman" w:cs="Times New Roman"/>
      <w:sz w:val="24"/>
      <w:szCs w:val="24"/>
    </w:rPr>
  </w:style>
  <w:style w:type="paragraph" w:styleId="Bibliography">
    <w:name w:val="Bibliography"/>
    <w:basedOn w:val="Normal"/>
    <w:next w:val="Normal"/>
    <w:uiPriority w:val="37"/>
    <w:unhideWhenUsed/>
    <w:rsid w:val="006E5E79"/>
  </w:style>
  <w:style w:type="table" w:styleId="TableGrid">
    <w:name w:val="Table Grid"/>
    <w:basedOn w:val="TableNormal"/>
    <w:uiPriority w:val="39"/>
    <w:rsid w:val="009D68B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202C5"/>
    <w:rPr>
      <w:iCs/>
      <w:kern w:val="0"/>
      <w:sz w:val="26"/>
    </w:rPr>
  </w:style>
  <w:style w:type="paragraph" w:styleId="BodyText">
    <w:name w:val="Body Text"/>
    <w:basedOn w:val="Normal"/>
    <w:link w:val="BodyTextChar"/>
    <w:uiPriority w:val="1"/>
    <w:rsid w:val="00B322D1"/>
    <w:pPr>
      <w:widowControl w:val="0"/>
      <w:autoSpaceDE w:val="0"/>
      <w:autoSpaceDN w:val="0"/>
      <w:spacing w:before="0" w:after="0" w:line="240" w:lineRule="auto"/>
      <w:ind w:firstLine="0"/>
      <w:jc w:val="left"/>
    </w:pPr>
    <w:rPr>
      <w:rFonts w:eastAsia="Times New Roman" w:cs="Times New Roman"/>
      <w:szCs w:val="26"/>
    </w:rPr>
  </w:style>
  <w:style w:type="character" w:customStyle="1" w:styleId="BodyTextChar">
    <w:name w:val="Body Text Char"/>
    <w:basedOn w:val="DefaultParagraphFont"/>
    <w:link w:val="BodyText"/>
    <w:uiPriority w:val="1"/>
    <w:rsid w:val="00B322D1"/>
    <w:rPr>
      <w:rFonts w:eastAsia="Times New Roman" w:cs="Times New Roman"/>
      <w:kern w:val="0"/>
      <w:sz w:val="26"/>
      <w:szCs w:val="26"/>
    </w:rPr>
  </w:style>
  <w:style w:type="paragraph" w:styleId="Caption">
    <w:name w:val="caption"/>
    <w:basedOn w:val="Normal"/>
    <w:next w:val="Normal"/>
    <w:link w:val="CaptionChar"/>
    <w:uiPriority w:val="35"/>
    <w:unhideWhenUsed/>
    <w:qFormat/>
    <w:rsid w:val="00722F7A"/>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87AF2"/>
    <w:pPr>
      <w:spacing w:before="0" w:after="0"/>
      <w:ind w:left="520" w:hanging="520"/>
      <w:jc w:val="left"/>
    </w:pPr>
    <w:rPr>
      <w:rFonts w:asciiTheme="minorHAnsi" w:hAnsiTheme="minorHAnsi" w:cstheme="minorHAnsi"/>
      <w:b/>
      <w:bCs/>
      <w:sz w:val="20"/>
      <w:szCs w:val="20"/>
    </w:rPr>
  </w:style>
  <w:style w:type="paragraph" w:styleId="NoSpacing">
    <w:name w:val="No Spacing"/>
    <w:uiPriority w:val="1"/>
    <w:rsid w:val="009E7A98"/>
    <w:pPr>
      <w:spacing w:before="0" w:after="0" w:line="240" w:lineRule="auto"/>
      <w:ind w:firstLine="567"/>
      <w:jc w:val="both"/>
    </w:pPr>
    <w:rPr>
      <w:kern w:val="0"/>
      <w:sz w:val="26"/>
    </w:rPr>
  </w:style>
  <w:style w:type="character" w:customStyle="1" w:styleId="UnresolvedMention1">
    <w:name w:val="Unresolved Mention1"/>
    <w:basedOn w:val="DefaultParagraphFont"/>
    <w:uiPriority w:val="99"/>
    <w:semiHidden/>
    <w:unhideWhenUsed/>
    <w:rsid w:val="00B370C7"/>
    <w:rPr>
      <w:color w:val="605E5C"/>
      <w:shd w:val="clear" w:color="auto" w:fill="E1DFDD"/>
    </w:rPr>
  </w:style>
  <w:style w:type="character" w:customStyle="1" w:styleId="hgkelc">
    <w:name w:val="hgkelc"/>
    <w:basedOn w:val="DefaultParagraphFont"/>
    <w:rsid w:val="00321805"/>
  </w:style>
  <w:style w:type="table" w:customStyle="1" w:styleId="TableGrid11">
    <w:name w:val="Table Grid11"/>
    <w:basedOn w:val="TableNormal"/>
    <w:next w:val="TableGrid"/>
    <w:uiPriority w:val="59"/>
    <w:rsid w:val="00321805"/>
    <w:pPr>
      <w:spacing w:before="0" w:after="0" w:line="240" w:lineRule="auto"/>
      <w:ind w:firstLine="0"/>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778D"/>
    <w:rPr>
      <w:sz w:val="16"/>
      <w:szCs w:val="16"/>
    </w:rPr>
  </w:style>
  <w:style w:type="paragraph" w:styleId="CommentText">
    <w:name w:val="annotation text"/>
    <w:basedOn w:val="Normal"/>
    <w:link w:val="CommentTextChar"/>
    <w:uiPriority w:val="99"/>
    <w:semiHidden/>
    <w:unhideWhenUsed/>
    <w:rsid w:val="003C778D"/>
    <w:pPr>
      <w:spacing w:line="240" w:lineRule="auto"/>
    </w:pPr>
    <w:rPr>
      <w:sz w:val="20"/>
      <w:szCs w:val="20"/>
    </w:rPr>
  </w:style>
  <w:style w:type="character" w:customStyle="1" w:styleId="CommentTextChar">
    <w:name w:val="Comment Text Char"/>
    <w:basedOn w:val="DefaultParagraphFont"/>
    <w:link w:val="CommentText"/>
    <w:uiPriority w:val="99"/>
    <w:semiHidden/>
    <w:rsid w:val="003C778D"/>
    <w:rPr>
      <w:kern w:val="0"/>
      <w:sz w:val="20"/>
      <w:szCs w:val="20"/>
    </w:rPr>
  </w:style>
  <w:style w:type="paragraph" w:styleId="CommentSubject">
    <w:name w:val="annotation subject"/>
    <w:basedOn w:val="CommentText"/>
    <w:next w:val="CommentText"/>
    <w:link w:val="CommentSubjectChar"/>
    <w:uiPriority w:val="99"/>
    <w:semiHidden/>
    <w:unhideWhenUsed/>
    <w:rsid w:val="003C778D"/>
    <w:rPr>
      <w:b/>
      <w:bCs/>
    </w:rPr>
  </w:style>
  <w:style w:type="character" w:customStyle="1" w:styleId="CommentSubjectChar">
    <w:name w:val="Comment Subject Char"/>
    <w:basedOn w:val="CommentTextChar"/>
    <w:link w:val="CommentSubject"/>
    <w:uiPriority w:val="99"/>
    <w:semiHidden/>
    <w:rsid w:val="003C778D"/>
    <w:rPr>
      <w:b/>
      <w:bCs/>
      <w:kern w:val="0"/>
      <w:sz w:val="20"/>
      <w:szCs w:val="20"/>
    </w:rPr>
  </w:style>
  <w:style w:type="paragraph" w:styleId="Revision">
    <w:name w:val="Revision"/>
    <w:hidden/>
    <w:uiPriority w:val="99"/>
    <w:semiHidden/>
    <w:rsid w:val="00081D8E"/>
    <w:pPr>
      <w:spacing w:before="0" w:after="0" w:line="240" w:lineRule="auto"/>
      <w:ind w:firstLine="0"/>
    </w:pPr>
    <w:rPr>
      <w:kern w:val="0"/>
      <w:sz w:val="26"/>
    </w:rPr>
  </w:style>
  <w:style w:type="table" w:customStyle="1" w:styleId="TableGridLight1">
    <w:name w:val="Table Grid Light1"/>
    <w:basedOn w:val="TableNormal"/>
    <w:uiPriority w:val="40"/>
    <w:rsid w:val="00FE7B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F202C5"/>
    <w:rPr>
      <w:rFonts w:asciiTheme="majorHAnsi" w:eastAsiaTheme="majorEastAsia" w:hAnsiTheme="majorHAnsi" w:cstheme="majorBidi"/>
      <w:color w:val="2F5496" w:themeColor="accent1" w:themeShade="BF"/>
      <w:kern w:val="0"/>
      <w:sz w:val="26"/>
    </w:rPr>
  </w:style>
  <w:style w:type="paragraph" w:styleId="BalloonText">
    <w:name w:val="Balloon Text"/>
    <w:basedOn w:val="Normal"/>
    <w:link w:val="BalloonTextChar"/>
    <w:uiPriority w:val="99"/>
    <w:semiHidden/>
    <w:unhideWhenUsed/>
    <w:rsid w:val="00A1555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558"/>
    <w:rPr>
      <w:rFonts w:ascii="Segoe UI" w:hAnsi="Segoe UI" w:cs="Segoe UI"/>
      <w:kern w:val="0"/>
      <w:sz w:val="18"/>
      <w:szCs w:val="18"/>
    </w:rPr>
  </w:style>
  <w:style w:type="paragraph" w:styleId="TOC4">
    <w:name w:val="toc 4"/>
    <w:basedOn w:val="Normal"/>
    <w:next w:val="Normal"/>
    <w:autoRedefine/>
    <w:uiPriority w:val="39"/>
    <w:unhideWhenUsed/>
    <w:rsid w:val="009B1818"/>
    <w:pPr>
      <w:spacing w:after="100"/>
      <w:ind w:left="780"/>
    </w:pPr>
  </w:style>
  <w:style w:type="paragraph" w:customStyle="1" w:styleId="HINH">
    <w:name w:val="HINH"/>
    <w:basedOn w:val="ListParagraph"/>
    <w:link w:val="HINHChar"/>
    <w:qFormat/>
    <w:rsid w:val="00112ACB"/>
  </w:style>
  <w:style w:type="paragraph" w:customStyle="1" w:styleId="BANG">
    <w:name w:val="BANG"/>
    <w:basedOn w:val="Caption"/>
    <w:link w:val="BANGChar"/>
    <w:qFormat/>
    <w:rsid w:val="00112ACB"/>
    <w:pPr>
      <w:jc w:val="center"/>
    </w:pPr>
    <w:rPr>
      <w:i w:val="0"/>
      <w:iCs w:val="0"/>
      <w:color w:val="auto"/>
      <w:sz w:val="26"/>
      <w:szCs w:val="26"/>
    </w:rPr>
  </w:style>
  <w:style w:type="character" w:customStyle="1" w:styleId="ListParagraphChar">
    <w:name w:val="List Paragraph Char"/>
    <w:basedOn w:val="DefaultParagraphFont"/>
    <w:link w:val="ListParagraph"/>
    <w:uiPriority w:val="1"/>
    <w:rsid w:val="00112ACB"/>
    <w:rPr>
      <w:b/>
      <w:kern w:val="0"/>
      <w:sz w:val="26"/>
    </w:rPr>
  </w:style>
  <w:style w:type="character" w:customStyle="1" w:styleId="HINHChar">
    <w:name w:val="HINH Char"/>
    <w:basedOn w:val="ListParagraphChar"/>
    <w:link w:val="HINH"/>
    <w:rsid w:val="00112ACB"/>
    <w:rPr>
      <w:b/>
      <w:kern w:val="0"/>
      <w:sz w:val="26"/>
    </w:rPr>
  </w:style>
  <w:style w:type="character" w:customStyle="1" w:styleId="CaptionChar">
    <w:name w:val="Caption Char"/>
    <w:basedOn w:val="DefaultParagraphFont"/>
    <w:link w:val="Caption"/>
    <w:uiPriority w:val="35"/>
    <w:rsid w:val="00112ACB"/>
    <w:rPr>
      <w:i/>
      <w:iCs/>
      <w:color w:val="44546A" w:themeColor="text2"/>
      <w:kern w:val="0"/>
      <w:sz w:val="18"/>
      <w:szCs w:val="18"/>
    </w:rPr>
  </w:style>
  <w:style w:type="character" w:customStyle="1" w:styleId="BANGChar">
    <w:name w:val="BANG Char"/>
    <w:basedOn w:val="CaptionChar"/>
    <w:link w:val="BANG"/>
    <w:rsid w:val="00112ACB"/>
    <w:rPr>
      <w:i w:val="0"/>
      <w:iCs w:val="0"/>
      <w:color w:val="44546A" w:themeColor="text2"/>
      <w:kern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764">
      <w:bodyDiv w:val="1"/>
      <w:marLeft w:val="0"/>
      <w:marRight w:val="0"/>
      <w:marTop w:val="0"/>
      <w:marBottom w:val="0"/>
      <w:divBdr>
        <w:top w:val="none" w:sz="0" w:space="0" w:color="auto"/>
        <w:left w:val="none" w:sz="0" w:space="0" w:color="auto"/>
        <w:bottom w:val="none" w:sz="0" w:space="0" w:color="auto"/>
        <w:right w:val="none" w:sz="0" w:space="0" w:color="auto"/>
      </w:divBdr>
    </w:div>
    <w:div w:id="13190197">
      <w:bodyDiv w:val="1"/>
      <w:marLeft w:val="0"/>
      <w:marRight w:val="0"/>
      <w:marTop w:val="0"/>
      <w:marBottom w:val="0"/>
      <w:divBdr>
        <w:top w:val="none" w:sz="0" w:space="0" w:color="auto"/>
        <w:left w:val="none" w:sz="0" w:space="0" w:color="auto"/>
        <w:bottom w:val="none" w:sz="0" w:space="0" w:color="auto"/>
        <w:right w:val="none" w:sz="0" w:space="0" w:color="auto"/>
      </w:divBdr>
    </w:div>
    <w:div w:id="13307334">
      <w:bodyDiv w:val="1"/>
      <w:marLeft w:val="0"/>
      <w:marRight w:val="0"/>
      <w:marTop w:val="0"/>
      <w:marBottom w:val="0"/>
      <w:divBdr>
        <w:top w:val="none" w:sz="0" w:space="0" w:color="auto"/>
        <w:left w:val="none" w:sz="0" w:space="0" w:color="auto"/>
        <w:bottom w:val="none" w:sz="0" w:space="0" w:color="auto"/>
        <w:right w:val="none" w:sz="0" w:space="0" w:color="auto"/>
      </w:divBdr>
    </w:div>
    <w:div w:id="15473593">
      <w:bodyDiv w:val="1"/>
      <w:marLeft w:val="0"/>
      <w:marRight w:val="0"/>
      <w:marTop w:val="0"/>
      <w:marBottom w:val="0"/>
      <w:divBdr>
        <w:top w:val="none" w:sz="0" w:space="0" w:color="auto"/>
        <w:left w:val="none" w:sz="0" w:space="0" w:color="auto"/>
        <w:bottom w:val="none" w:sz="0" w:space="0" w:color="auto"/>
        <w:right w:val="none" w:sz="0" w:space="0" w:color="auto"/>
      </w:divBdr>
    </w:div>
    <w:div w:id="29382373">
      <w:bodyDiv w:val="1"/>
      <w:marLeft w:val="0"/>
      <w:marRight w:val="0"/>
      <w:marTop w:val="0"/>
      <w:marBottom w:val="0"/>
      <w:divBdr>
        <w:top w:val="none" w:sz="0" w:space="0" w:color="auto"/>
        <w:left w:val="none" w:sz="0" w:space="0" w:color="auto"/>
        <w:bottom w:val="none" w:sz="0" w:space="0" w:color="auto"/>
        <w:right w:val="none" w:sz="0" w:space="0" w:color="auto"/>
      </w:divBdr>
    </w:div>
    <w:div w:id="29649073">
      <w:bodyDiv w:val="1"/>
      <w:marLeft w:val="0"/>
      <w:marRight w:val="0"/>
      <w:marTop w:val="0"/>
      <w:marBottom w:val="0"/>
      <w:divBdr>
        <w:top w:val="none" w:sz="0" w:space="0" w:color="auto"/>
        <w:left w:val="none" w:sz="0" w:space="0" w:color="auto"/>
        <w:bottom w:val="none" w:sz="0" w:space="0" w:color="auto"/>
        <w:right w:val="none" w:sz="0" w:space="0" w:color="auto"/>
      </w:divBdr>
    </w:div>
    <w:div w:id="29842619">
      <w:bodyDiv w:val="1"/>
      <w:marLeft w:val="0"/>
      <w:marRight w:val="0"/>
      <w:marTop w:val="0"/>
      <w:marBottom w:val="0"/>
      <w:divBdr>
        <w:top w:val="none" w:sz="0" w:space="0" w:color="auto"/>
        <w:left w:val="none" w:sz="0" w:space="0" w:color="auto"/>
        <w:bottom w:val="none" w:sz="0" w:space="0" w:color="auto"/>
        <w:right w:val="none" w:sz="0" w:space="0" w:color="auto"/>
      </w:divBdr>
    </w:div>
    <w:div w:id="32846435">
      <w:bodyDiv w:val="1"/>
      <w:marLeft w:val="0"/>
      <w:marRight w:val="0"/>
      <w:marTop w:val="0"/>
      <w:marBottom w:val="0"/>
      <w:divBdr>
        <w:top w:val="none" w:sz="0" w:space="0" w:color="auto"/>
        <w:left w:val="none" w:sz="0" w:space="0" w:color="auto"/>
        <w:bottom w:val="none" w:sz="0" w:space="0" w:color="auto"/>
        <w:right w:val="none" w:sz="0" w:space="0" w:color="auto"/>
      </w:divBdr>
    </w:div>
    <w:div w:id="33043281">
      <w:bodyDiv w:val="1"/>
      <w:marLeft w:val="0"/>
      <w:marRight w:val="0"/>
      <w:marTop w:val="0"/>
      <w:marBottom w:val="0"/>
      <w:divBdr>
        <w:top w:val="none" w:sz="0" w:space="0" w:color="auto"/>
        <w:left w:val="none" w:sz="0" w:space="0" w:color="auto"/>
        <w:bottom w:val="none" w:sz="0" w:space="0" w:color="auto"/>
        <w:right w:val="none" w:sz="0" w:space="0" w:color="auto"/>
      </w:divBdr>
    </w:div>
    <w:div w:id="33236639">
      <w:bodyDiv w:val="1"/>
      <w:marLeft w:val="0"/>
      <w:marRight w:val="0"/>
      <w:marTop w:val="0"/>
      <w:marBottom w:val="0"/>
      <w:divBdr>
        <w:top w:val="none" w:sz="0" w:space="0" w:color="auto"/>
        <w:left w:val="none" w:sz="0" w:space="0" w:color="auto"/>
        <w:bottom w:val="none" w:sz="0" w:space="0" w:color="auto"/>
        <w:right w:val="none" w:sz="0" w:space="0" w:color="auto"/>
      </w:divBdr>
    </w:div>
    <w:div w:id="33621052">
      <w:bodyDiv w:val="1"/>
      <w:marLeft w:val="0"/>
      <w:marRight w:val="0"/>
      <w:marTop w:val="0"/>
      <w:marBottom w:val="0"/>
      <w:divBdr>
        <w:top w:val="none" w:sz="0" w:space="0" w:color="auto"/>
        <w:left w:val="none" w:sz="0" w:space="0" w:color="auto"/>
        <w:bottom w:val="none" w:sz="0" w:space="0" w:color="auto"/>
        <w:right w:val="none" w:sz="0" w:space="0" w:color="auto"/>
      </w:divBdr>
    </w:div>
    <w:div w:id="35282240">
      <w:bodyDiv w:val="1"/>
      <w:marLeft w:val="0"/>
      <w:marRight w:val="0"/>
      <w:marTop w:val="0"/>
      <w:marBottom w:val="0"/>
      <w:divBdr>
        <w:top w:val="none" w:sz="0" w:space="0" w:color="auto"/>
        <w:left w:val="none" w:sz="0" w:space="0" w:color="auto"/>
        <w:bottom w:val="none" w:sz="0" w:space="0" w:color="auto"/>
        <w:right w:val="none" w:sz="0" w:space="0" w:color="auto"/>
      </w:divBdr>
    </w:div>
    <w:div w:id="38017456">
      <w:bodyDiv w:val="1"/>
      <w:marLeft w:val="0"/>
      <w:marRight w:val="0"/>
      <w:marTop w:val="0"/>
      <w:marBottom w:val="0"/>
      <w:divBdr>
        <w:top w:val="none" w:sz="0" w:space="0" w:color="auto"/>
        <w:left w:val="none" w:sz="0" w:space="0" w:color="auto"/>
        <w:bottom w:val="none" w:sz="0" w:space="0" w:color="auto"/>
        <w:right w:val="none" w:sz="0" w:space="0" w:color="auto"/>
      </w:divBdr>
    </w:div>
    <w:div w:id="38213668">
      <w:bodyDiv w:val="1"/>
      <w:marLeft w:val="0"/>
      <w:marRight w:val="0"/>
      <w:marTop w:val="0"/>
      <w:marBottom w:val="0"/>
      <w:divBdr>
        <w:top w:val="none" w:sz="0" w:space="0" w:color="auto"/>
        <w:left w:val="none" w:sz="0" w:space="0" w:color="auto"/>
        <w:bottom w:val="none" w:sz="0" w:space="0" w:color="auto"/>
        <w:right w:val="none" w:sz="0" w:space="0" w:color="auto"/>
      </w:divBdr>
    </w:div>
    <w:div w:id="39324679">
      <w:bodyDiv w:val="1"/>
      <w:marLeft w:val="0"/>
      <w:marRight w:val="0"/>
      <w:marTop w:val="0"/>
      <w:marBottom w:val="0"/>
      <w:divBdr>
        <w:top w:val="none" w:sz="0" w:space="0" w:color="auto"/>
        <w:left w:val="none" w:sz="0" w:space="0" w:color="auto"/>
        <w:bottom w:val="none" w:sz="0" w:space="0" w:color="auto"/>
        <w:right w:val="none" w:sz="0" w:space="0" w:color="auto"/>
      </w:divBdr>
    </w:div>
    <w:div w:id="41246512">
      <w:bodyDiv w:val="1"/>
      <w:marLeft w:val="0"/>
      <w:marRight w:val="0"/>
      <w:marTop w:val="0"/>
      <w:marBottom w:val="0"/>
      <w:divBdr>
        <w:top w:val="none" w:sz="0" w:space="0" w:color="auto"/>
        <w:left w:val="none" w:sz="0" w:space="0" w:color="auto"/>
        <w:bottom w:val="none" w:sz="0" w:space="0" w:color="auto"/>
        <w:right w:val="none" w:sz="0" w:space="0" w:color="auto"/>
      </w:divBdr>
    </w:div>
    <w:div w:id="41829650">
      <w:bodyDiv w:val="1"/>
      <w:marLeft w:val="0"/>
      <w:marRight w:val="0"/>
      <w:marTop w:val="0"/>
      <w:marBottom w:val="0"/>
      <w:divBdr>
        <w:top w:val="none" w:sz="0" w:space="0" w:color="auto"/>
        <w:left w:val="none" w:sz="0" w:space="0" w:color="auto"/>
        <w:bottom w:val="none" w:sz="0" w:space="0" w:color="auto"/>
        <w:right w:val="none" w:sz="0" w:space="0" w:color="auto"/>
      </w:divBdr>
    </w:div>
    <w:div w:id="48848418">
      <w:bodyDiv w:val="1"/>
      <w:marLeft w:val="0"/>
      <w:marRight w:val="0"/>
      <w:marTop w:val="0"/>
      <w:marBottom w:val="0"/>
      <w:divBdr>
        <w:top w:val="none" w:sz="0" w:space="0" w:color="auto"/>
        <w:left w:val="none" w:sz="0" w:space="0" w:color="auto"/>
        <w:bottom w:val="none" w:sz="0" w:space="0" w:color="auto"/>
        <w:right w:val="none" w:sz="0" w:space="0" w:color="auto"/>
      </w:divBdr>
    </w:div>
    <w:div w:id="49305222">
      <w:bodyDiv w:val="1"/>
      <w:marLeft w:val="0"/>
      <w:marRight w:val="0"/>
      <w:marTop w:val="0"/>
      <w:marBottom w:val="0"/>
      <w:divBdr>
        <w:top w:val="none" w:sz="0" w:space="0" w:color="auto"/>
        <w:left w:val="none" w:sz="0" w:space="0" w:color="auto"/>
        <w:bottom w:val="none" w:sz="0" w:space="0" w:color="auto"/>
        <w:right w:val="none" w:sz="0" w:space="0" w:color="auto"/>
      </w:divBdr>
    </w:div>
    <w:div w:id="50933728">
      <w:bodyDiv w:val="1"/>
      <w:marLeft w:val="0"/>
      <w:marRight w:val="0"/>
      <w:marTop w:val="0"/>
      <w:marBottom w:val="0"/>
      <w:divBdr>
        <w:top w:val="none" w:sz="0" w:space="0" w:color="auto"/>
        <w:left w:val="none" w:sz="0" w:space="0" w:color="auto"/>
        <w:bottom w:val="none" w:sz="0" w:space="0" w:color="auto"/>
        <w:right w:val="none" w:sz="0" w:space="0" w:color="auto"/>
      </w:divBdr>
    </w:div>
    <w:div w:id="51581795">
      <w:bodyDiv w:val="1"/>
      <w:marLeft w:val="0"/>
      <w:marRight w:val="0"/>
      <w:marTop w:val="0"/>
      <w:marBottom w:val="0"/>
      <w:divBdr>
        <w:top w:val="none" w:sz="0" w:space="0" w:color="auto"/>
        <w:left w:val="none" w:sz="0" w:space="0" w:color="auto"/>
        <w:bottom w:val="none" w:sz="0" w:space="0" w:color="auto"/>
        <w:right w:val="none" w:sz="0" w:space="0" w:color="auto"/>
      </w:divBdr>
    </w:div>
    <w:div w:id="52509105">
      <w:bodyDiv w:val="1"/>
      <w:marLeft w:val="0"/>
      <w:marRight w:val="0"/>
      <w:marTop w:val="0"/>
      <w:marBottom w:val="0"/>
      <w:divBdr>
        <w:top w:val="none" w:sz="0" w:space="0" w:color="auto"/>
        <w:left w:val="none" w:sz="0" w:space="0" w:color="auto"/>
        <w:bottom w:val="none" w:sz="0" w:space="0" w:color="auto"/>
        <w:right w:val="none" w:sz="0" w:space="0" w:color="auto"/>
      </w:divBdr>
    </w:div>
    <w:div w:id="55128036">
      <w:bodyDiv w:val="1"/>
      <w:marLeft w:val="0"/>
      <w:marRight w:val="0"/>
      <w:marTop w:val="0"/>
      <w:marBottom w:val="0"/>
      <w:divBdr>
        <w:top w:val="none" w:sz="0" w:space="0" w:color="auto"/>
        <w:left w:val="none" w:sz="0" w:space="0" w:color="auto"/>
        <w:bottom w:val="none" w:sz="0" w:space="0" w:color="auto"/>
        <w:right w:val="none" w:sz="0" w:space="0" w:color="auto"/>
      </w:divBdr>
    </w:div>
    <w:div w:id="59445367">
      <w:bodyDiv w:val="1"/>
      <w:marLeft w:val="0"/>
      <w:marRight w:val="0"/>
      <w:marTop w:val="0"/>
      <w:marBottom w:val="0"/>
      <w:divBdr>
        <w:top w:val="none" w:sz="0" w:space="0" w:color="auto"/>
        <w:left w:val="none" w:sz="0" w:space="0" w:color="auto"/>
        <w:bottom w:val="none" w:sz="0" w:space="0" w:color="auto"/>
        <w:right w:val="none" w:sz="0" w:space="0" w:color="auto"/>
      </w:divBdr>
    </w:div>
    <w:div w:id="60258369">
      <w:bodyDiv w:val="1"/>
      <w:marLeft w:val="0"/>
      <w:marRight w:val="0"/>
      <w:marTop w:val="0"/>
      <w:marBottom w:val="0"/>
      <w:divBdr>
        <w:top w:val="none" w:sz="0" w:space="0" w:color="auto"/>
        <w:left w:val="none" w:sz="0" w:space="0" w:color="auto"/>
        <w:bottom w:val="none" w:sz="0" w:space="0" w:color="auto"/>
        <w:right w:val="none" w:sz="0" w:space="0" w:color="auto"/>
      </w:divBdr>
    </w:div>
    <w:div w:id="62065233">
      <w:bodyDiv w:val="1"/>
      <w:marLeft w:val="0"/>
      <w:marRight w:val="0"/>
      <w:marTop w:val="0"/>
      <w:marBottom w:val="0"/>
      <w:divBdr>
        <w:top w:val="none" w:sz="0" w:space="0" w:color="auto"/>
        <w:left w:val="none" w:sz="0" w:space="0" w:color="auto"/>
        <w:bottom w:val="none" w:sz="0" w:space="0" w:color="auto"/>
        <w:right w:val="none" w:sz="0" w:space="0" w:color="auto"/>
      </w:divBdr>
    </w:div>
    <w:div w:id="66274261">
      <w:bodyDiv w:val="1"/>
      <w:marLeft w:val="0"/>
      <w:marRight w:val="0"/>
      <w:marTop w:val="0"/>
      <w:marBottom w:val="0"/>
      <w:divBdr>
        <w:top w:val="none" w:sz="0" w:space="0" w:color="auto"/>
        <w:left w:val="none" w:sz="0" w:space="0" w:color="auto"/>
        <w:bottom w:val="none" w:sz="0" w:space="0" w:color="auto"/>
        <w:right w:val="none" w:sz="0" w:space="0" w:color="auto"/>
      </w:divBdr>
    </w:div>
    <w:div w:id="68037381">
      <w:bodyDiv w:val="1"/>
      <w:marLeft w:val="0"/>
      <w:marRight w:val="0"/>
      <w:marTop w:val="0"/>
      <w:marBottom w:val="0"/>
      <w:divBdr>
        <w:top w:val="none" w:sz="0" w:space="0" w:color="auto"/>
        <w:left w:val="none" w:sz="0" w:space="0" w:color="auto"/>
        <w:bottom w:val="none" w:sz="0" w:space="0" w:color="auto"/>
        <w:right w:val="none" w:sz="0" w:space="0" w:color="auto"/>
      </w:divBdr>
    </w:div>
    <w:div w:id="68045080">
      <w:bodyDiv w:val="1"/>
      <w:marLeft w:val="0"/>
      <w:marRight w:val="0"/>
      <w:marTop w:val="0"/>
      <w:marBottom w:val="0"/>
      <w:divBdr>
        <w:top w:val="none" w:sz="0" w:space="0" w:color="auto"/>
        <w:left w:val="none" w:sz="0" w:space="0" w:color="auto"/>
        <w:bottom w:val="none" w:sz="0" w:space="0" w:color="auto"/>
        <w:right w:val="none" w:sz="0" w:space="0" w:color="auto"/>
      </w:divBdr>
    </w:div>
    <w:div w:id="68893171">
      <w:bodyDiv w:val="1"/>
      <w:marLeft w:val="0"/>
      <w:marRight w:val="0"/>
      <w:marTop w:val="0"/>
      <w:marBottom w:val="0"/>
      <w:divBdr>
        <w:top w:val="none" w:sz="0" w:space="0" w:color="auto"/>
        <w:left w:val="none" w:sz="0" w:space="0" w:color="auto"/>
        <w:bottom w:val="none" w:sz="0" w:space="0" w:color="auto"/>
        <w:right w:val="none" w:sz="0" w:space="0" w:color="auto"/>
      </w:divBdr>
    </w:div>
    <w:div w:id="68967259">
      <w:bodyDiv w:val="1"/>
      <w:marLeft w:val="0"/>
      <w:marRight w:val="0"/>
      <w:marTop w:val="0"/>
      <w:marBottom w:val="0"/>
      <w:divBdr>
        <w:top w:val="none" w:sz="0" w:space="0" w:color="auto"/>
        <w:left w:val="none" w:sz="0" w:space="0" w:color="auto"/>
        <w:bottom w:val="none" w:sz="0" w:space="0" w:color="auto"/>
        <w:right w:val="none" w:sz="0" w:space="0" w:color="auto"/>
      </w:divBdr>
    </w:div>
    <w:div w:id="73210918">
      <w:bodyDiv w:val="1"/>
      <w:marLeft w:val="0"/>
      <w:marRight w:val="0"/>
      <w:marTop w:val="0"/>
      <w:marBottom w:val="0"/>
      <w:divBdr>
        <w:top w:val="none" w:sz="0" w:space="0" w:color="auto"/>
        <w:left w:val="none" w:sz="0" w:space="0" w:color="auto"/>
        <w:bottom w:val="none" w:sz="0" w:space="0" w:color="auto"/>
        <w:right w:val="none" w:sz="0" w:space="0" w:color="auto"/>
      </w:divBdr>
    </w:div>
    <w:div w:id="73474660">
      <w:bodyDiv w:val="1"/>
      <w:marLeft w:val="0"/>
      <w:marRight w:val="0"/>
      <w:marTop w:val="0"/>
      <w:marBottom w:val="0"/>
      <w:divBdr>
        <w:top w:val="none" w:sz="0" w:space="0" w:color="auto"/>
        <w:left w:val="none" w:sz="0" w:space="0" w:color="auto"/>
        <w:bottom w:val="none" w:sz="0" w:space="0" w:color="auto"/>
        <w:right w:val="none" w:sz="0" w:space="0" w:color="auto"/>
      </w:divBdr>
    </w:div>
    <w:div w:id="74741294">
      <w:bodyDiv w:val="1"/>
      <w:marLeft w:val="0"/>
      <w:marRight w:val="0"/>
      <w:marTop w:val="0"/>
      <w:marBottom w:val="0"/>
      <w:divBdr>
        <w:top w:val="none" w:sz="0" w:space="0" w:color="auto"/>
        <w:left w:val="none" w:sz="0" w:space="0" w:color="auto"/>
        <w:bottom w:val="none" w:sz="0" w:space="0" w:color="auto"/>
        <w:right w:val="none" w:sz="0" w:space="0" w:color="auto"/>
      </w:divBdr>
    </w:div>
    <w:div w:id="75980514">
      <w:bodyDiv w:val="1"/>
      <w:marLeft w:val="0"/>
      <w:marRight w:val="0"/>
      <w:marTop w:val="0"/>
      <w:marBottom w:val="0"/>
      <w:divBdr>
        <w:top w:val="none" w:sz="0" w:space="0" w:color="auto"/>
        <w:left w:val="none" w:sz="0" w:space="0" w:color="auto"/>
        <w:bottom w:val="none" w:sz="0" w:space="0" w:color="auto"/>
        <w:right w:val="none" w:sz="0" w:space="0" w:color="auto"/>
      </w:divBdr>
    </w:div>
    <w:div w:id="76022592">
      <w:bodyDiv w:val="1"/>
      <w:marLeft w:val="0"/>
      <w:marRight w:val="0"/>
      <w:marTop w:val="0"/>
      <w:marBottom w:val="0"/>
      <w:divBdr>
        <w:top w:val="none" w:sz="0" w:space="0" w:color="auto"/>
        <w:left w:val="none" w:sz="0" w:space="0" w:color="auto"/>
        <w:bottom w:val="none" w:sz="0" w:space="0" w:color="auto"/>
        <w:right w:val="none" w:sz="0" w:space="0" w:color="auto"/>
      </w:divBdr>
    </w:div>
    <w:div w:id="81538641">
      <w:bodyDiv w:val="1"/>
      <w:marLeft w:val="0"/>
      <w:marRight w:val="0"/>
      <w:marTop w:val="0"/>
      <w:marBottom w:val="0"/>
      <w:divBdr>
        <w:top w:val="none" w:sz="0" w:space="0" w:color="auto"/>
        <w:left w:val="none" w:sz="0" w:space="0" w:color="auto"/>
        <w:bottom w:val="none" w:sz="0" w:space="0" w:color="auto"/>
        <w:right w:val="none" w:sz="0" w:space="0" w:color="auto"/>
      </w:divBdr>
    </w:div>
    <w:div w:id="81723614">
      <w:bodyDiv w:val="1"/>
      <w:marLeft w:val="0"/>
      <w:marRight w:val="0"/>
      <w:marTop w:val="0"/>
      <w:marBottom w:val="0"/>
      <w:divBdr>
        <w:top w:val="none" w:sz="0" w:space="0" w:color="auto"/>
        <w:left w:val="none" w:sz="0" w:space="0" w:color="auto"/>
        <w:bottom w:val="none" w:sz="0" w:space="0" w:color="auto"/>
        <w:right w:val="none" w:sz="0" w:space="0" w:color="auto"/>
      </w:divBdr>
    </w:div>
    <w:div w:id="85347532">
      <w:bodyDiv w:val="1"/>
      <w:marLeft w:val="0"/>
      <w:marRight w:val="0"/>
      <w:marTop w:val="0"/>
      <w:marBottom w:val="0"/>
      <w:divBdr>
        <w:top w:val="none" w:sz="0" w:space="0" w:color="auto"/>
        <w:left w:val="none" w:sz="0" w:space="0" w:color="auto"/>
        <w:bottom w:val="none" w:sz="0" w:space="0" w:color="auto"/>
        <w:right w:val="none" w:sz="0" w:space="0" w:color="auto"/>
      </w:divBdr>
    </w:div>
    <w:div w:id="86198365">
      <w:bodyDiv w:val="1"/>
      <w:marLeft w:val="0"/>
      <w:marRight w:val="0"/>
      <w:marTop w:val="0"/>
      <w:marBottom w:val="0"/>
      <w:divBdr>
        <w:top w:val="none" w:sz="0" w:space="0" w:color="auto"/>
        <w:left w:val="none" w:sz="0" w:space="0" w:color="auto"/>
        <w:bottom w:val="none" w:sz="0" w:space="0" w:color="auto"/>
        <w:right w:val="none" w:sz="0" w:space="0" w:color="auto"/>
      </w:divBdr>
    </w:div>
    <w:div w:id="86311846">
      <w:bodyDiv w:val="1"/>
      <w:marLeft w:val="0"/>
      <w:marRight w:val="0"/>
      <w:marTop w:val="0"/>
      <w:marBottom w:val="0"/>
      <w:divBdr>
        <w:top w:val="none" w:sz="0" w:space="0" w:color="auto"/>
        <w:left w:val="none" w:sz="0" w:space="0" w:color="auto"/>
        <w:bottom w:val="none" w:sz="0" w:space="0" w:color="auto"/>
        <w:right w:val="none" w:sz="0" w:space="0" w:color="auto"/>
      </w:divBdr>
    </w:div>
    <w:div w:id="89736203">
      <w:bodyDiv w:val="1"/>
      <w:marLeft w:val="0"/>
      <w:marRight w:val="0"/>
      <w:marTop w:val="0"/>
      <w:marBottom w:val="0"/>
      <w:divBdr>
        <w:top w:val="none" w:sz="0" w:space="0" w:color="auto"/>
        <w:left w:val="none" w:sz="0" w:space="0" w:color="auto"/>
        <w:bottom w:val="none" w:sz="0" w:space="0" w:color="auto"/>
        <w:right w:val="none" w:sz="0" w:space="0" w:color="auto"/>
      </w:divBdr>
    </w:div>
    <w:div w:id="90705688">
      <w:bodyDiv w:val="1"/>
      <w:marLeft w:val="0"/>
      <w:marRight w:val="0"/>
      <w:marTop w:val="0"/>
      <w:marBottom w:val="0"/>
      <w:divBdr>
        <w:top w:val="none" w:sz="0" w:space="0" w:color="auto"/>
        <w:left w:val="none" w:sz="0" w:space="0" w:color="auto"/>
        <w:bottom w:val="none" w:sz="0" w:space="0" w:color="auto"/>
        <w:right w:val="none" w:sz="0" w:space="0" w:color="auto"/>
      </w:divBdr>
    </w:div>
    <w:div w:id="91629567">
      <w:bodyDiv w:val="1"/>
      <w:marLeft w:val="0"/>
      <w:marRight w:val="0"/>
      <w:marTop w:val="0"/>
      <w:marBottom w:val="0"/>
      <w:divBdr>
        <w:top w:val="none" w:sz="0" w:space="0" w:color="auto"/>
        <w:left w:val="none" w:sz="0" w:space="0" w:color="auto"/>
        <w:bottom w:val="none" w:sz="0" w:space="0" w:color="auto"/>
        <w:right w:val="none" w:sz="0" w:space="0" w:color="auto"/>
      </w:divBdr>
    </w:div>
    <w:div w:id="95638090">
      <w:bodyDiv w:val="1"/>
      <w:marLeft w:val="0"/>
      <w:marRight w:val="0"/>
      <w:marTop w:val="0"/>
      <w:marBottom w:val="0"/>
      <w:divBdr>
        <w:top w:val="none" w:sz="0" w:space="0" w:color="auto"/>
        <w:left w:val="none" w:sz="0" w:space="0" w:color="auto"/>
        <w:bottom w:val="none" w:sz="0" w:space="0" w:color="auto"/>
        <w:right w:val="none" w:sz="0" w:space="0" w:color="auto"/>
      </w:divBdr>
    </w:div>
    <w:div w:id="96408193">
      <w:bodyDiv w:val="1"/>
      <w:marLeft w:val="0"/>
      <w:marRight w:val="0"/>
      <w:marTop w:val="0"/>
      <w:marBottom w:val="0"/>
      <w:divBdr>
        <w:top w:val="none" w:sz="0" w:space="0" w:color="auto"/>
        <w:left w:val="none" w:sz="0" w:space="0" w:color="auto"/>
        <w:bottom w:val="none" w:sz="0" w:space="0" w:color="auto"/>
        <w:right w:val="none" w:sz="0" w:space="0" w:color="auto"/>
      </w:divBdr>
    </w:div>
    <w:div w:id="99840746">
      <w:bodyDiv w:val="1"/>
      <w:marLeft w:val="0"/>
      <w:marRight w:val="0"/>
      <w:marTop w:val="0"/>
      <w:marBottom w:val="0"/>
      <w:divBdr>
        <w:top w:val="none" w:sz="0" w:space="0" w:color="auto"/>
        <w:left w:val="none" w:sz="0" w:space="0" w:color="auto"/>
        <w:bottom w:val="none" w:sz="0" w:space="0" w:color="auto"/>
        <w:right w:val="none" w:sz="0" w:space="0" w:color="auto"/>
      </w:divBdr>
    </w:div>
    <w:div w:id="106504668">
      <w:bodyDiv w:val="1"/>
      <w:marLeft w:val="0"/>
      <w:marRight w:val="0"/>
      <w:marTop w:val="0"/>
      <w:marBottom w:val="0"/>
      <w:divBdr>
        <w:top w:val="none" w:sz="0" w:space="0" w:color="auto"/>
        <w:left w:val="none" w:sz="0" w:space="0" w:color="auto"/>
        <w:bottom w:val="none" w:sz="0" w:space="0" w:color="auto"/>
        <w:right w:val="none" w:sz="0" w:space="0" w:color="auto"/>
      </w:divBdr>
    </w:div>
    <w:div w:id="109012581">
      <w:bodyDiv w:val="1"/>
      <w:marLeft w:val="0"/>
      <w:marRight w:val="0"/>
      <w:marTop w:val="0"/>
      <w:marBottom w:val="0"/>
      <w:divBdr>
        <w:top w:val="none" w:sz="0" w:space="0" w:color="auto"/>
        <w:left w:val="none" w:sz="0" w:space="0" w:color="auto"/>
        <w:bottom w:val="none" w:sz="0" w:space="0" w:color="auto"/>
        <w:right w:val="none" w:sz="0" w:space="0" w:color="auto"/>
      </w:divBdr>
    </w:div>
    <w:div w:id="110129192">
      <w:bodyDiv w:val="1"/>
      <w:marLeft w:val="0"/>
      <w:marRight w:val="0"/>
      <w:marTop w:val="0"/>
      <w:marBottom w:val="0"/>
      <w:divBdr>
        <w:top w:val="none" w:sz="0" w:space="0" w:color="auto"/>
        <w:left w:val="none" w:sz="0" w:space="0" w:color="auto"/>
        <w:bottom w:val="none" w:sz="0" w:space="0" w:color="auto"/>
        <w:right w:val="none" w:sz="0" w:space="0" w:color="auto"/>
      </w:divBdr>
    </w:div>
    <w:div w:id="111095836">
      <w:bodyDiv w:val="1"/>
      <w:marLeft w:val="0"/>
      <w:marRight w:val="0"/>
      <w:marTop w:val="0"/>
      <w:marBottom w:val="0"/>
      <w:divBdr>
        <w:top w:val="none" w:sz="0" w:space="0" w:color="auto"/>
        <w:left w:val="none" w:sz="0" w:space="0" w:color="auto"/>
        <w:bottom w:val="none" w:sz="0" w:space="0" w:color="auto"/>
        <w:right w:val="none" w:sz="0" w:space="0" w:color="auto"/>
      </w:divBdr>
    </w:div>
    <w:div w:id="112361059">
      <w:bodyDiv w:val="1"/>
      <w:marLeft w:val="0"/>
      <w:marRight w:val="0"/>
      <w:marTop w:val="0"/>
      <w:marBottom w:val="0"/>
      <w:divBdr>
        <w:top w:val="none" w:sz="0" w:space="0" w:color="auto"/>
        <w:left w:val="none" w:sz="0" w:space="0" w:color="auto"/>
        <w:bottom w:val="none" w:sz="0" w:space="0" w:color="auto"/>
        <w:right w:val="none" w:sz="0" w:space="0" w:color="auto"/>
      </w:divBdr>
    </w:div>
    <w:div w:id="112600893">
      <w:bodyDiv w:val="1"/>
      <w:marLeft w:val="0"/>
      <w:marRight w:val="0"/>
      <w:marTop w:val="0"/>
      <w:marBottom w:val="0"/>
      <w:divBdr>
        <w:top w:val="none" w:sz="0" w:space="0" w:color="auto"/>
        <w:left w:val="none" w:sz="0" w:space="0" w:color="auto"/>
        <w:bottom w:val="none" w:sz="0" w:space="0" w:color="auto"/>
        <w:right w:val="none" w:sz="0" w:space="0" w:color="auto"/>
      </w:divBdr>
    </w:div>
    <w:div w:id="116798335">
      <w:bodyDiv w:val="1"/>
      <w:marLeft w:val="0"/>
      <w:marRight w:val="0"/>
      <w:marTop w:val="0"/>
      <w:marBottom w:val="0"/>
      <w:divBdr>
        <w:top w:val="none" w:sz="0" w:space="0" w:color="auto"/>
        <w:left w:val="none" w:sz="0" w:space="0" w:color="auto"/>
        <w:bottom w:val="none" w:sz="0" w:space="0" w:color="auto"/>
        <w:right w:val="none" w:sz="0" w:space="0" w:color="auto"/>
      </w:divBdr>
    </w:div>
    <w:div w:id="116991667">
      <w:bodyDiv w:val="1"/>
      <w:marLeft w:val="0"/>
      <w:marRight w:val="0"/>
      <w:marTop w:val="0"/>
      <w:marBottom w:val="0"/>
      <w:divBdr>
        <w:top w:val="none" w:sz="0" w:space="0" w:color="auto"/>
        <w:left w:val="none" w:sz="0" w:space="0" w:color="auto"/>
        <w:bottom w:val="none" w:sz="0" w:space="0" w:color="auto"/>
        <w:right w:val="none" w:sz="0" w:space="0" w:color="auto"/>
      </w:divBdr>
    </w:div>
    <w:div w:id="119961507">
      <w:bodyDiv w:val="1"/>
      <w:marLeft w:val="0"/>
      <w:marRight w:val="0"/>
      <w:marTop w:val="0"/>
      <w:marBottom w:val="0"/>
      <w:divBdr>
        <w:top w:val="none" w:sz="0" w:space="0" w:color="auto"/>
        <w:left w:val="none" w:sz="0" w:space="0" w:color="auto"/>
        <w:bottom w:val="none" w:sz="0" w:space="0" w:color="auto"/>
        <w:right w:val="none" w:sz="0" w:space="0" w:color="auto"/>
      </w:divBdr>
    </w:div>
    <w:div w:id="127628799">
      <w:bodyDiv w:val="1"/>
      <w:marLeft w:val="0"/>
      <w:marRight w:val="0"/>
      <w:marTop w:val="0"/>
      <w:marBottom w:val="0"/>
      <w:divBdr>
        <w:top w:val="none" w:sz="0" w:space="0" w:color="auto"/>
        <w:left w:val="none" w:sz="0" w:space="0" w:color="auto"/>
        <w:bottom w:val="none" w:sz="0" w:space="0" w:color="auto"/>
        <w:right w:val="none" w:sz="0" w:space="0" w:color="auto"/>
      </w:divBdr>
    </w:div>
    <w:div w:id="129523249">
      <w:bodyDiv w:val="1"/>
      <w:marLeft w:val="0"/>
      <w:marRight w:val="0"/>
      <w:marTop w:val="0"/>
      <w:marBottom w:val="0"/>
      <w:divBdr>
        <w:top w:val="none" w:sz="0" w:space="0" w:color="auto"/>
        <w:left w:val="none" w:sz="0" w:space="0" w:color="auto"/>
        <w:bottom w:val="none" w:sz="0" w:space="0" w:color="auto"/>
        <w:right w:val="none" w:sz="0" w:space="0" w:color="auto"/>
      </w:divBdr>
    </w:div>
    <w:div w:id="133643490">
      <w:bodyDiv w:val="1"/>
      <w:marLeft w:val="0"/>
      <w:marRight w:val="0"/>
      <w:marTop w:val="0"/>
      <w:marBottom w:val="0"/>
      <w:divBdr>
        <w:top w:val="none" w:sz="0" w:space="0" w:color="auto"/>
        <w:left w:val="none" w:sz="0" w:space="0" w:color="auto"/>
        <w:bottom w:val="none" w:sz="0" w:space="0" w:color="auto"/>
        <w:right w:val="none" w:sz="0" w:space="0" w:color="auto"/>
      </w:divBdr>
    </w:div>
    <w:div w:id="136606835">
      <w:bodyDiv w:val="1"/>
      <w:marLeft w:val="0"/>
      <w:marRight w:val="0"/>
      <w:marTop w:val="0"/>
      <w:marBottom w:val="0"/>
      <w:divBdr>
        <w:top w:val="none" w:sz="0" w:space="0" w:color="auto"/>
        <w:left w:val="none" w:sz="0" w:space="0" w:color="auto"/>
        <w:bottom w:val="none" w:sz="0" w:space="0" w:color="auto"/>
        <w:right w:val="none" w:sz="0" w:space="0" w:color="auto"/>
      </w:divBdr>
    </w:div>
    <w:div w:id="140467373">
      <w:bodyDiv w:val="1"/>
      <w:marLeft w:val="0"/>
      <w:marRight w:val="0"/>
      <w:marTop w:val="0"/>
      <w:marBottom w:val="0"/>
      <w:divBdr>
        <w:top w:val="none" w:sz="0" w:space="0" w:color="auto"/>
        <w:left w:val="none" w:sz="0" w:space="0" w:color="auto"/>
        <w:bottom w:val="none" w:sz="0" w:space="0" w:color="auto"/>
        <w:right w:val="none" w:sz="0" w:space="0" w:color="auto"/>
      </w:divBdr>
    </w:div>
    <w:div w:id="141165636">
      <w:bodyDiv w:val="1"/>
      <w:marLeft w:val="0"/>
      <w:marRight w:val="0"/>
      <w:marTop w:val="0"/>
      <w:marBottom w:val="0"/>
      <w:divBdr>
        <w:top w:val="none" w:sz="0" w:space="0" w:color="auto"/>
        <w:left w:val="none" w:sz="0" w:space="0" w:color="auto"/>
        <w:bottom w:val="none" w:sz="0" w:space="0" w:color="auto"/>
        <w:right w:val="none" w:sz="0" w:space="0" w:color="auto"/>
      </w:divBdr>
    </w:div>
    <w:div w:id="141240507">
      <w:bodyDiv w:val="1"/>
      <w:marLeft w:val="0"/>
      <w:marRight w:val="0"/>
      <w:marTop w:val="0"/>
      <w:marBottom w:val="0"/>
      <w:divBdr>
        <w:top w:val="none" w:sz="0" w:space="0" w:color="auto"/>
        <w:left w:val="none" w:sz="0" w:space="0" w:color="auto"/>
        <w:bottom w:val="none" w:sz="0" w:space="0" w:color="auto"/>
        <w:right w:val="none" w:sz="0" w:space="0" w:color="auto"/>
      </w:divBdr>
    </w:div>
    <w:div w:id="141655871">
      <w:bodyDiv w:val="1"/>
      <w:marLeft w:val="0"/>
      <w:marRight w:val="0"/>
      <w:marTop w:val="0"/>
      <w:marBottom w:val="0"/>
      <w:divBdr>
        <w:top w:val="none" w:sz="0" w:space="0" w:color="auto"/>
        <w:left w:val="none" w:sz="0" w:space="0" w:color="auto"/>
        <w:bottom w:val="none" w:sz="0" w:space="0" w:color="auto"/>
        <w:right w:val="none" w:sz="0" w:space="0" w:color="auto"/>
      </w:divBdr>
    </w:div>
    <w:div w:id="142698883">
      <w:bodyDiv w:val="1"/>
      <w:marLeft w:val="0"/>
      <w:marRight w:val="0"/>
      <w:marTop w:val="0"/>
      <w:marBottom w:val="0"/>
      <w:divBdr>
        <w:top w:val="none" w:sz="0" w:space="0" w:color="auto"/>
        <w:left w:val="none" w:sz="0" w:space="0" w:color="auto"/>
        <w:bottom w:val="none" w:sz="0" w:space="0" w:color="auto"/>
        <w:right w:val="none" w:sz="0" w:space="0" w:color="auto"/>
      </w:divBdr>
    </w:div>
    <w:div w:id="151338521">
      <w:bodyDiv w:val="1"/>
      <w:marLeft w:val="0"/>
      <w:marRight w:val="0"/>
      <w:marTop w:val="0"/>
      <w:marBottom w:val="0"/>
      <w:divBdr>
        <w:top w:val="none" w:sz="0" w:space="0" w:color="auto"/>
        <w:left w:val="none" w:sz="0" w:space="0" w:color="auto"/>
        <w:bottom w:val="none" w:sz="0" w:space="0" w:color="auto"/>
        <w:right w:val="none" w:sz="0" w:space="0" w:color="auto"/>
      </w:divBdr>
    </w:div>
    <w:div w:id="153766746">
      <w:bodyDiv w:val="1"/>
      <w:marLeft w:val="0"/>
      <w:marRight w:val="0"/>
      <w:marTop w:val="0"/>
      <w:marBottom w:val="0"/>
      <w:divBdr>
        <w:top w:val="none" w:sz="0" w:space="0" w:color="auto"/>
        <w:left w:val="none" w:sz="0" w:space="0" w:color="auto"/>
        <w:bottom w:val="none" w:sz="0" w:space="0" w:color="auto"/>
        <w:right w:val="none" w:sz="0" w:space="0" w:color="auto"/>
      </w:divBdr>
    </w:div>
    <w:div w:id="158813244">
      <w:bodyDiv w:val="1"/>
      <w:marLeft w:val="0"/>
      <w:marRight w:val="0"/>
      <w:marTop w:val="0"/>
      <w:marBottom w:val="0"/>
      <w:divBdr>
        <w:top w:val="none" w:sz="0" w:space="0" w:color="auto"/>
        <w:left w:val="none" w:sz="0" w:space="0" w:color="auto"/>
        <w:bottom w:val="none" w:sz="0" w:space="0" w:color="auto"/>
        <w:right w:val="none" w:sz="0" w:space="0" w:color="auto"/>
      </w:divBdr>
    </w:div>
    <w:div w:id="159389155">
      <w:bodyDiv w:val="1"/>
      <w:marLeft w:val="0"/>
      <w:marRight w:val="0"/>
      <w:marTop w:val="0"/>
      <w:marBottom w:val="0"/>
      <w:divBdr>
        <w:top w:val="none" w:sz="0" w:space="0" w:color="auto"/>
        <w:left w:val="none" w:sz="0" w:space="0" w:color="auto"/>
        <w:bottom w:val="none" w:sz="0" w:space="0" w:color="auto"/>
        <w:right w:val="none" w:sz="0" w:space="0" w:color="auto"/>
      </w:divBdr>
    </w:div>
    <w:div w:id="160126734">
      <w:bodyDiv w:val="1"/>
      <w:marLeft w:val="0"/>
      <w:marRight w:val="0"/>
      <w:marTop w:val="0"/>
      <w:marBottom w:val="0"/>
      <w:divBdr>
        <w:top w:val="none" w:sz="0" w:space="0" w:color="auto"/>
        <w:left w:val="none" w:sz="0" w:space="0" w:color="auto"/>
        <w:bottom w:val="none" w:sz="0" w:space="0" w:color="auto"/>
        <w:right w:val="none" w:sz="0" w:space="0" w:color="auto"/>
      </w:divBdr>
      <w:divsChild>
        <w:div w:id="454757874">
          <w:marLeft w:val="0"/>
          <w:marRight w:val="0"/>
          <w:marTop w:val="0"/>
          <w:marBottom w:val="0"/>
          <w:divBdr>
            <w:top w:val="none" w:sz="0" w:space="0" w:color="auto"/>
            <w:left w:val="none" w:sz="0" w:space="0" w:color="auto"/>
            <w:bottom w:val="none" w:sz="0" w:space="0" w:color="auto"/>
            <w:right w:val="none" w:sz="0" w:space="0" w:color="auto"/>
          </w:divBdr>
        </w:div>
      </w:divsChild>
    </w:div>
    <w:div w:id="161899464">
      <w:bodyDiv w:val="1"/>
      <w:marLeft w:val="0"/>
      <w:marRight w:val="0"/>
      <w:marTop w:val="0"/>
      <w:marBottom w:val="0"/>
      <w:divBdr>
        <w:top w:val="none" w:sz="0" w:space="0" w:color="auto"/>
        <w:left w:val="none" w:sz="0" w:space="0" w:color="auto"/>
        <w:bottom w:val="none" w:sz="0" w:space="0" w:color="auto"/>
        <w:right w:val="none" w:sz="0" w:space="0" w:color="auto"/>
      </w:divBdr>
    </w:div>
    <w:div w:id="162211084">
      <w:bodyDiv w:val="1"/>
      <w:marLeft w:val="0"/>
      <w:marRight w:val="0"/>
      <w:marTop w:val="0"/>
      <w:marBottom w:val="0"/>
      <w:divBdr>
        <w:top w:val="none" w:sz="0" w:space="0" w:color="auto"/>
        <w:left w:val="none" w:sz="0" w:space="0" w:color="auto"/>
        <w:bottom w:val="none" w:sz="0" w:space="0" w:color="auto"/>
        <w:right w:val="none" w:sz="0" w:space="0" w:color="auto"/>
      </w:divBdr>
    </w:div>
    <w:div w:id="163281747">
      <w:bodyDiv w:val="1"/>
      <w:marLeft w:val="0"/>
      <w:marRight w:val="0"/>
      <w:marTop w:val="0"/>
      <w:marBottom w:val="0"/>
      <w:divBdr>
        <w:top w:val="none" w:sz="0" w:space="0" w:color="auto"/>
        <w:left w:val="none" w:sz="0" w:space="0" w:color="auto"/>
        <w:bottom w:val="none" w:sz="0" w:space="0" w:color="auto"/>
        <w:right w:val="none" w:sz="0" w:space="0" w:color="auto"/>
      </w:divBdr>
    </w:div>
    <w:div w:id="164513958">
      <w:bodyDiv w:val="1"/>
      <w:marLeft w:val="0"/>
      <w:marRight w:val="0"/>
      <w:marTop w:val="0"/>
      <w:marBottom w:val="0"/>
      <w:divBdr>
        <w:top w:val="none" w:sz="0" w:space="0" w:color="auto"/>
        <w:left w:val="none" w:sz="0" w:space="0" w:color="auto"/>
        <w:bottom w:val="none" w:sz="0" w:space="0" w:color="auto"/>
        <w:right w:val="none" w:sz="0" w:space="0" w:color="auto"/>
      </w:divBdr>
    </w:div>
    <w:div w:id="171997557">
      <w:bodyDiv w:val="1"/>
      <w:marLeft w:val="0"/>
      <w:marRight w:val="0"/>
      <w:marTop w:val="0"/>
      <w:marBottom w:val="0"/>
      <w:divBdr>
        <w:top w:val="none" w:sz="0" w:space="0" w:color="auto"/>
        <w:left w:val="none" w:sz="0" w:space="0" w:color="auto"/>
        <w:bottom w:val="none" w:sz="0" w:space="0" w:color="auto"/>
        <w:right w:val="none" w:sz="0" w:space="0" w:color="auto"/>
      </w:divBdr>
    </w:div>
    <w:div w:id="172107208">
      <w:bodyDiv w:val="1"/>
      <w:marLeft w:val="0"/>
      <w:marRight w:val="0"/>
      <w:marTop w:val="0"/>
      <w:marBottom w:val="0"/>
      <w:divBdr>
        <w:top w:val="none" w:sz="0" w:space="0" w:color="auto"/>
        <w:left w:val="none" w:sz="0" w:space="0" w:color="auto"/>
        <w:bottom w:val="none" w:sz="0" w:space="0" w:color="auto"/>
        <w:right w:val="none" w:sz="0" w:space="0" w:color="auto"/>
      </w:divBdr>
    </w:div>
    <w:div w:id="172305022">
      <w:bodyDiv w:val="1"/>
      <w:marLeft w:val="0"/>
      <w:marRight w:val="0"/>
      <w:marTop w:val="0"/>
      <w:marBottom w:val="0"/>
      <w:divBdr>
        <w:top w:val="none" w:sz="0" w:space="0" w:color="auto"/>
        <w:left w:val="none" w:sz="0" w:space="0" w:color="auto"/>
        <w:bottom w:val="none" w:sz="0" w:space="0" w:color="auto"/>
        <w:right w:val="none" w:sz="0" w:space="0" w:color="auto"/>
      </w:divBdr>
    </w:div>
    <w:div w:id="178006239">
      <w:bodyDiv w:val="1"/>
      <w:marLeft w:val="0"/>
      <w:marRight w:val="0"/>
      <w:marTop w:val="0"/>
      <w:marBottom w:val="0"/>
      <w:divBdr>
        <w:top w:val="none" w:sz="0" w:space="0" w:color="auto"/>
        <w:left w:val="none" w:sz="0" w:space="0" w:color="auto"/>
        <w:bottom w:val="none" w:sz="0" w:space="0" w:color="auto"/>
        <w:right w:val="none" w:sz="0" w:space="0" w:color="auto"/>
      </w:divBdr>
    </w:div>
    <w:div w:id="179200589">
      <w:bodyDiv w:val="1"/>
      <w:marLeft w:val="0"/>
      <w:marRight w:val="0"/>
      <w:marTop w:val="0"/>
      <w:marBottom w:val="0"/>
      <w:divBdr>
        <w:top w:val="none" w:sz="0" w:space="0" w:color="auto"/>
        <w:left w:val="none" w:sz="0" w:space="0" w:color="auto"/>
        <w:bottom w:val="none" w:sz="0" w:space="0" w:color="auto"/>
        <w:right w:val="none" w:sz="0" w:space="0" w:color="auto"/>
      </w:divBdr>
    </w:div>
    <w:div w:id="180364924">
      <w:bodyDiv w:val="1"/>
      <w:marLeft w:val="0"/>
      <w:marRight w:val="0"/>
      <w:marTop w:val="0"/>
      <w:marBottom w:val="0"/>
      <w:divBdr>
        <w:top w:val="none" w:sz="0" w:space="0" w:color="auto"/>
        <w:left w:val="none" w:sz="0" w:space="0" w:color="auto"/>
        <w:bottom w:val="none" w:sz="0" w:space="0" w:color="auto"/>
        <w:right w:val="none" w:sz="0" w:space="0" w:color="auto"/>
      </w:divBdr>
    </w:div>
    <w:div w:id="180583568">
      <w:bodyDiv w:val="1"/>
      <w:marLeft w:val="0"/>
      <w:marRight w:val="0"/>
      <w:marTop w:val="0"/>
      <w:marBottom w:val="0"/>
      <w:divBdr>
        <w:top w:val="none" w:sz="0" w:space="0" w:color="auto"/>
        <w:left w:val="none" w:sz="0" w:space="0" w:color="auto"/>
        <w:bottom w:val="none" w:sz="0" w:space="0" w:color="auto"/>
        <w:right w:val="none" w:sz="0" w:space="0" w:color="auto"/>
      </w:divBdr>
    </w:div>
    <w:div w:id="181404362">
      <w:bodyDiv w:val="1"/>
      <w:marLeft w:val="0"/>
      <w:marRight w:val="0"/>
      <w:marTop w:val="0"/>
      <w:marBottom w:val="0"/>
      <w:divBdr>
        <w:top w:val="none" w:sz="0" w:space="0" w:color="auto"/>
        <w:left w:val="none" w:sz="0" w:space="0" w:color="auto"/>
        <w:bottom w:val="none" w:sz="0" w:space="0" w:color="auto"/>
        <w:right w:val="none" w:sz="0" w:space="0" w:color="auto"/>
      </w:divBdr>
    </w:div>
    <w:div w:id="183440718">
      <w:bodyDiv w:val="1"/>
      <w:marLeft w:val="0"/>
      <w:marRight w:val="0"/>
      <w:marTop w:val="0"/>
      <w:marBottom w:val="0"/>
      <w:divBdr>
        <w:top w:val="none" w:sz="0" w:space="0" w:color="auto"/>
        <w:left w:val="none" w:sz="0" w:space="0" w:color="auto"/>
        <w:bottom w:val="none" w:sz="0" w:space="0" w:color="auto"/>
        <w:right w:val="none" w:sz="0" w:space="0" w:color="auto"/>
      </w:divBdr>
    </w:div>
    <w:div w:id="186255207">
      <w:bodyDiv w:val="1"/>
      <w:marLeft w:val="0"/>
      <w:marRight w:val="0"/>
      <w:marTop w:val="0"/>
      <w:marBottom w:val="0"/>
      <w:divBdr>
        <w:top w:val="none" w:sz="0" w:space="0" w:color="auto"/>
        <w:left w:val="none" w:sz="0" w:space="0" w:color="auto"/>
        <w:bottom w:val="none" w:sz="0" w:space="0" w:color="auto"/>
        <w:right w:val="none" w:sz="0" w:space="0" w:color="auto"/>
      </w:divBdr>
    </w:div>
    <w:div w:id="186676585">
      <w:bodyDiv w:val="1"/>
      <w:marLeft w:val="0"/>
      <w:marRight w:val="0"/>
      <w:marTop w:val="0"/>
      <w:marBottom w:val="0"/>
      <w:divBdr>
        <w:top w:val="none" w:sz="0" w:space="0" w:color="auto"/>
        <w:left w:val="none" w:sz="0" w:space="0" w:color="auto"/>
        <w:bottom w:val="none" w:sz="0" w:space="0" w:color="auto"/>
        <w:right w:val="none" w:sz="0" w:space="0" w:color="auto"/>
      </w:divBdr>
    </w:div>
    <w:div w:id="188567779">
      <w:bodyDiv w:val="1"/>
      <w:marLeft w:val="0"/>
      <w:marRight w:val="0"/>
      <w:marTop w:val="0"/>
      <w:marBottom w:val="0"/>
      <w:divBdr>
        <w:top w:val="none" w:sz="0" w:space="0" w:color="auto"/>
        <w:left w:val="none" w:sz="0" w:space="0" w:color="auto"/>
        <w:bottom w:val="none" w:sz="0" w:space="0" w:color="auto"/>
        <w:right w:val="none" w:sz="0" w:space="0" w:color="auto"/>
      </w:divBdr>
    </w:div>
    <w:div w:id="190840993">
      <w:bodyDiv w:val="1"/>
      <w:marLeft w:val="0"/>
      <w:marRight w:val="0"/>
      <w:marTop w:val="0"/>
      <w:marBottom w:val="0"/>
      <w:divBdr>
        <w:top w:val="none" w:sz="0" w:space="0" w:color="auto"/>
        <w:left w:val="none" w:sz="0" w:space="0" w:color="auto"/>
        <w:bottom w:val="none" w:sz="0" w:space="0" w:color="auto"/>
        <w:right w:val="none" w:sz="0" w:space="0" w:color="auto"/>
      </w:divBdr>
    </w:div>
    <w:div w:id="191847063">
      <w:bodyDiv w:val="1"/>
      <w:marLeft w:val="0"/>
      <w:marRight w:val="0"/>
      <w:marTop w:val="0"/>
      <w:marBottom w:val="0"/>
      <w:divBdr>
        <w:top w:val="none" w:sz="0" w:space="0" w:color="auto"/>
        <w:left w:val="none" w:sz="0" w:space="0" w:color="auto"/>
        <w:bottom w:val="none" w:sz="0" w:space="0" w:color="auto"/>
        <w:right w:val="none" w:sz="0" w:space="0" w:color="auto"/>
      </w:divBdr>
    </w:div>
    <w:div w:id="192039474">
      <w:bodyDiv w:val="1"/>
      <w:marLeft w:val="0"/>
      <w:marRight w:val="0"/>
      <w:marTop w:val="0"/>
      <w:marBottom w:val="0"/>
      <w:divBdr>
        <w:top w:val="none" w:sz="0" w:space="0" w:color="auto"/>
        <w:left w:val="none" w:sz="0" w:space="0" w:color="auto"/>
        <w:bottom w:val="none" w:sz="0" w:space="0" w:color="auto"/>
        <w:right w:val="none" w:sz="0" w:space="0" w:color="auto"/>
      </w:divBdr>
    </w:div>
    <w:div w:id="193688673">
      <w:bodyDiv w:val="1"/>
      <w:marLeft w:val="0"/>
      <w:marRight w:val="0"/>
      <w:marTop w:val="0"/>
      <w:marBottom w:val="0"/>
      <w:divBdr>
        <w:top w:val="none" w:sz="0" w:space="0" w:color="auto"/>
        <w:left w:val="none" w:sz="0" w:space="0" w:color="auto"/>
        <w:bottom w:val="none" w:sz="0" w:space="0" w:color="auto"/>
        <w:right w:val="none" w:sz="0" w:space="0" w:color="auto"/>
      </w:divBdr>
    </w:div>
    <w:div w:id="193930309">
      <w:bodyDiv w:val="1"/>
      <w:marLeft w:val="0"/>
      <w:marRight w:val="0"/>
      <w:marTop w:val="0"/>
      <w:marBottom w:val="0"/>
      <w:divBdr>
        <w:top w:val="none" w:sz="0" w:space="0" w:color="auto"/>
        <w:left w:val="none" w:sz="0" w:space="0" w:color="auto"/>
        <w:bottom w:val="none" w:sz="0" w:space="0" w:color="auto"/>
        <w:right w:val="none" w:sz="0" w:space="0" w:color="auto"/>
      </w:divBdr>
    </w:div>
    <w:div w:id="196280920">
      <w:bodyDiv w:val="1"/>
      <w:marLeft w:val="0"/>
      <w:marRight w:val="0"/>
      <w:marTop w:val="0"/>
      <w:marBottom w:val="0"/>
      <w:divBdr>
        <w:top w:val="none" w:sz="0" w:space="0" w:color="auto"/>
        <w:left w:val="none" w:sz="0" w:space="0" w:color="auto"/>
        <w:bottom w:val="none" w:sz="0" w:space="0" w:color="auto"/>
        <w:right w:val="none" w:sz="0" w:space="0" w:color="auto"/>
      </w:divBdr>
    </w:div>
    <w:div w:id="200486409">
      <w:bodyDiv w:val="1"/>
      <w:marLeft w:val="0"/>
      <w:marRight w:val="0"/>
      <w:marTop w:val="0"/>
      <w:marBottom w:val="0"/>
      <w:divBdr>
        <w:top w:val="none" w:sz="0" w:space="0" w:color="auto"/>
        <w:left w:val="none" w:sz="0" w:space="0" w:color="auto"/>
        <w:bottom w:val="none" w:sz="0" w:space="0" w:color="auto"/>
        <w:right w:val="none" w:sz="0" w:space="0" w:color="auto"/>
      </w:divBdr>
    </w:div>
    <w:div w:id="201988007">
      <w:bodyDiv w:val="1"/>
      <w:marLeft w:val="0"/>
      <w:marRight w:val="0"/>
      <w:marTop w:val="0"/>
      <w:marBottom w:val="0"/>
      <w:divBdr>
        <w:top w:val="none" w:sz="0" w:space="0" w:color="auto"/>
        <w:left w:val="none" w:sz="0" w:space="0" w:color="auto"/>
        <w:bottom w:val="none" w:sz="0" w:space="0" w:color="auto"/>
        <w:right w:val="none" w:sz="0" w:space="0" w:color="auto"/>
      </w:divBdr>
    </w:div>
    <w:div w:id="204341641">
      <w:bodyDiv w:val="1"/>
      <w:marLeft w:val="0"/>
      <w:marRight w:val="0"/>
      <w:marTop w:val="0"/>
      <w:marBottom w:val="0"/>
      <w:divBdr>
        <w:top w:val="none" w:sz="0" w:space="0" w:color="auto"/>
        <w:left w:val="none" w:sz="0" w:space="0" w:color="auto"/>
        <w:bottom w:val="none" w:sz="0" w:space="0" w:color="auto"/>
        <w:right w:val="none" w:sz="0" w:space="0" w:color="auto"/>
      </w:divBdr>
    </w:div>
    <w:div w:id="205222080">
      <w:bodyDiv w:val="1"/>
      <w:marLeft w:val="0"/>
      <w:marRight w:val="0"/>
      <w:marTop w:val="0"/>
      <w:marBottom w:val="0"/>
      <w:divBdr>
        <w:top w:val="none" w:sz="0" w:space="0" w:color="auto"/>
        <w:left w:val="none" w:sz="0" w:space="0" w:color="auto"/>
        <w:bottom w:val="none" w:sz="0" w:space="0" w:color="auto"/>
        <w:right w:val="none" w:sz="0" w:space="0" w:color="auto"/>
      </w:divBdr>
    </w:div>
    <w:div w:id="207189373">
      <w:bodyDiv w:val="1"/>
      <w:marLeft w:val="0"/>
      <w:marRight w:val="0"/>
      <w:marTop w:val="0"/>
      <w:marBottom w:val="0"/>
      <w:divBdr>
        <w:top w:val="none" w:sz="0" w:space="0" w:color="auto"/>
        <w:left w:val="none" w:sz="0" w:space="0" w:color="auto"/>
        <w:bottom w:val="none" w:sz="0" w:space="0" w:color="auto"/>
        <w:right w:val="none" w:sz="0" w:space="0" w:color="auto"/>
      </w:divBdr>
    </w:div>
    <w:div w:id="207768286">
      <w:bodyDiv w:val="1"/>
      <w:marLeft w:val="0"/>
      <w:marRight w:val="0"/>
      <w:marTop w:val="0"/>
      <w:marBottom w:val="0"/>
      <w:divBdr>
        <w:top w:val="none" w:sz="0" w:space="0" w:color="auto"/>
        <w:left w:val="none" w:sz="0" w:space="0" w:color="auto"/>
        <w:bottom w:val="none" w:sz="0" w:space="0" w:color="auto"/>
        <w:right w:val="none" w:sz="0" w:space="0" w:color="auto"/>
      </w:divBdr>
    </w:div>
    <w:div w:id="209727800">
      <w:bodyDiv w:val="1"/>
      <w:marLeft w:val="0"/>
      <w:marRight w:val="0"/>
      <w:marTop w:val="0"/>
      <w:marBottom w:val="0"/>
      <w:divBdr>
        <w:top w:val="none" w:sz="0" w:space="0" w:color="auto"/>
        <w:left w:val="none" w:sz="0" w:space="0" w:color="auto"/>
        <w:bottom w:val="none" w:sz="0" w:space="0" w:color="auto"/>
        <w:right w:val="none" w:sz="0" w:space="0" w:color="auto"/>
      </w:divBdr>
    </w:div>
    <w:div w:id="215820001">
      <w:bodyDiv w:val="1"/>
      <w:marLeft w:val="0"/>
      <w:marRight w:val="0"/>
      <w:marTop w:val="0"/>
      <w:marBottom w:val="0"/>
      <w:divBdr>
        <w:top w:val="none" w:sz="0" w:space="0" w:color="auto"/>
        <w:left w:val="none" w:sz="0" w:space="0" w:color="auto"/>
        <w:bottom w:val="none" w:sz="0" w:space="0" w:color="auto"/>
        <w:right w:val="none" w:sz="0" w:space="0" w:color="auto"/>
      </w:divBdr>
    </w:div>
    <w:div w:id="218790278">
      <w:bodyDiv w:val="1"/>
      <w:marLeft w:val="0"/>
      <w:marRight w:val="0"/>
      <w:marTop w:val="0"/>
      <w:marBottom w:val="0"/>
      <w:divBdr>
        <w:top w:val="none" w:sz="0" w:space="0" w:color="auto"/>
        <w:left w:val="none" w:sz="0" w:space="0" w:color="auto"/>
        <w:bottom w:val="none" w:sz="0" w:space="0" w:color="auto"/>
        <w:right w:val="none" w:sz="0" w:space="0" w:color="auto"/>
      </w:divBdr>
    </w:div>
    <w:div w:id="220556079">
      <w:bodyDiv w:val="1"/>
      <w:marLeft w:val="0"/>
      <w:marRight w:val="0"/>
      <w:marTop w:val="0"/>
      <w:marBottom w:val="0"/>
      <w:divBdr>
        <w:top w:val="none" w:sz="0" w:space="0" w:color="auto"/>
        <w:left w:val="none" w:sz="0" w:space="0" w:color="auto"/>
        <w:bottom w:val="none" w:sz="0" w:space="0" w:color="auto"/>
        <w:right w:val="none" w:sz="0" w:space="0" w:color="auto"/>
      </w:divBdr>
    </w:div>
    <w:div w:id="222064449">
      <w:bodyDiv w:val="1"/>
      <w:marLeft w:val="0"/>
      <w:marRight w:val="0"/>
      <w:marTop w:val="0"/>
      <w:marBottom w:val="0"/>
      <w:divBdr>
        <w:top w:val="none" w:sz="0" w:space="0" w:color="auto"/>
        <w:left w:val="none" w:sz="0" w:space="0" w:color="auto"/>
        <w:bottom w:val="none" w:sz="0" w:space="0" w:color="auto"/>
        <w:right w:val="none" w:sz="0" w:space="0" w:color="auto"/>
      </w:divBdr>
    </w:div>
    <w:div w:id="222256032">
      <w:bodyDiv w:val="1"/>
      <w:marLeft w:val="0"/>
      <w:marRight w:val="0"/>
      <w:marTop w:val="0"/>
      <w:marBottom w:val="0"/>
      <w:divBdr>
        <w:top w:val="none" w:sz="0" w:space="0" w:color="auto"/>
        <w:left w:val="none" w:sz="0" w:space="0" w:color="auto"/>
        <w:bottom w:val="none" w:sz="0" w:space="0" w:color="auto"/>
        <w:right w:val="none" w:sz="0" w:space="0" w:color="auto"/>
      </w:divBdr>
    </w:div>
    <w:div w:id="224335151">
      <w:bodyDiv w:val="1"/>
      <w:marLeft w:val="0"/>
      <w:marRight w:val="0"/>
      <w:marTop w:val="0"/>
      <w:marBottom w:val="0"/>
      <w:divBdr>
        <w:top w:val="none" w:sz="0" w:space="0" w:color="auto"/>
        <w:left w:val="none" w:sz="0" w:space="0" w:color="auto"/>
        <w:bottom w:val="none" w:sz="0" w:space="0" w:color="auto"/>
        <w:right w:val="none" w:sz="0" w:space="0" w:color="auto"/>
      </w:divBdr>
    </w:div>
    <w:div w:id="226763461">
      <w:bodyDiv w:val="1"/>
      <w:marLeft w:val="0"/>
      <w:marRight w:val="0"/>
      <w:marTop w:val="0"/>
      <w:marBottom w:val="0"/>
      <w:divBdr>
        <w:top w:val="none" w:sz="0" w:space="0" w:color="auto"/>
        <w:left w:val="none" w:sz="0" w:space="0" w:color="auto"/>
        <w:bottom w:val="none" w:sz="0" w:space="0" w:color="auto"/>
        <w:right w:val="none" w:sz="0" w:space="0" w:color="auto"/>
      </w:divBdr>
    </w:div>
    <w:div w:id="226843042">
      <w:bodyDiv w:val="1"/>
      <w:marLeft w:val="0"/>
      <w:marRight w:val="0"/>
      <w:marTop w:val="0"/>
      <w:marBottom w:val="0"/>
      <w:divBdr>
        <w:top w:val="none" w:sz="0" w:space="0" w:color="auto"/>
        <w:left w:val="none" w:sz="0" w:space="0" w:color="auto"/>
        <w:bottom w:val="none" w:sz="0" w:space="0" w:color="auto"/>
        <w:right w:val="none" w:sz="0" w:space="0" w:color="auto"/>
      </w:divBdr>
    </w:div>
    <w:div w:id="227040158">
      <w:bodyDiv w:val="1"/>
      <w:marLeft w:val="0"/>
      <w:marRight w:val="0"/>
      <w:marTop w:val="0"/>
      <w:marBottom w:val="0"/>
      <w:divBdr>
        <w:top w:val="none" w:sz="0" w:space="0" w:color="auto"/>
        <w:left w:val="none" w:sz="0" w:space="0" w:color="auto"/>
        <w:bottom w:val="none" w:sz="0" w:space="0" w:color="auto"/>
        <w:right w:val="none" w:sz="0" w:space="0" w:color="auto"/>
      </w:divBdr>
    </w:div>
    <w:div w:id="229275594">
      <w:bodyDiv w:val="1"/>
      <w:marLeft w:val="0"/>
      <w:marRight w:val="0"/>
      <w:marTop w:val="0"/>
      <w:marBottom w:val="0"/>
      <w:divBdr>
        <w:top w:val="none" w:sz="0" w:space="0" w:color="auto"/>
        <w:left w:val="none" w:sz="0" w:space="0" w:color="auto"/>
        <w:bottom w:val="none" w:sz="0" w:space="0" w:color="auto"/>
        <w:right w:val="none" w:sz="0" w:space="0" w:color="auto"/>
      </w:divBdr>
    </w:div>
    <w:div w:id="229771656">
      <w:bodyDiv w:val="1"/>
      <w:marLeft w:val="0"/>
      <w:marRight w:val="0"/>
      <w:marTop w:val="0"/>
      <w:marBottom w:val="0"/>
      <w:divBdr>
        <w:top w:val="none" w:sz="0" w:space="0" w:color="auto"/>
        <w:left w:val="none" w:sz="0" w:space="0" w:color="auto"/>
        <w:bottom w:val="none" w:sz="0" w:space="0" w:color="auto"/>
        <w:right w:val="none" w:sz="0" w:space="0" w:color="auto"/>
      </w:divBdr>
    </w:div>
    <w:div w:id="230390501">
      <w:bodyDiv w:val="1"/>
      <w:marLeft w:val="0"/>
      <w:marRight w:val="0"/>
      <w:marTop w:val="0"/>
      <w:marBottom w:val="0"/>
      <w:divBdr>
        <w:top w:val="none" w:sz="0" w:space="0" w:color="auto"/>
        <w:left w:val="none" w:sz="0" w:space="0" w:color="auto"/>
        <w:bottom w:val="none" w:sz="0" w:space="0" w:color="auto"/>
        <w:right w:val="none" w:sz="0" w:space="0" w:color="auto"/>
      </w:divBdr>
    </w:div>
    <w:div w:id="230771991">
      <w:bodyDiv w:val="1"/>
      <w:marLeft w:val="0"/>
      <w:marRight w:val="0"/>
      <w:marTop w:val="0"/>
      <w:marBottom w:val="0"/>
      <w:divBdr>
        <w:top w:val="none" w:sz="0" w:space="0" w:color="auto"/>
        <w:left w:val="none" w:sz="0" w:space="0" w:color="auto"/>
        <w:bottom w:val="none" w:sz="0" w:space="0" w:color="auto"/>
        <w:right w:val="none" w:sz="0" w:space="0" w:color="auto"/>
      </w:divBdr>
    </w:div>
    <w:div w:id="231237011">
      <w:bodyDiv w:val="1"/>
      <w:marLeft w:val="0"/>
      <w:marRight w:val="0"/>
      <w:marTop w:val="0"/>
      <w:marBottom w:val="0"/>
      <w:divBdr>
        <w:top w:val="none" w:sz="0" w:space="0" w:color="auto"/>
        <w:left w:val="none" w:sz="0" w:space="0" w:color="auto"/>
        <w:bottom w:val="none" w:sz="0" w:space="0" w:color="auto"/>
        <w:right w:val="none" w:sz="0" w:space="0" w:color="auto"/>
      </w:divBdr>
    </w:div>
    <w:div w:id="231473899">
      <w:bodyDiv w:val="1"/>
      <w:marLeft w:val="0"/>
      <w:marRight w:val="0"/>
      <w:marTop w:val="0"/>
      <w:marBottom w:val="0"/>
      <w:divBdr>
        <w:top w:val="none" w:sz="0" w:space="0" w:color="auto"/>
        <w:left w:val="none" w:sz="0" w:space="0" w:color="auto"/>
        <w:bottom w:val="none" w:sz="0" w:space="0" w:color="auto"/>
        <w:right w:val="none" w:sz="0" w:space="0" w:color="auto"/>
      </w:divBdr>
    </w:div>
    <w:div w:id="231745947">
      <w:bodyDiv w:val="1"/>
      <w:marLeft w:val="0"/>
      <w:marRight w:val="0"/>
      <w:marTop w:val="0"/>
      <w:marBottom w:val="0"/>
      <w:divBdr>
        <w:top w:val="none" w:sz="0" w:space="0" w:color="auto"/>
        <w:left w:val="none" w:sz="0" w:space="0" w:color="auto"/>
        <w:bottom w:val="none" w:sz="0" w:space="0" w:color="auto"/>
        <w:right w:val="none" w:sz="0" w:space="0" w:color="auto"/>
      </w:divBdr>
    </w:div>
    <w:div w:id="233243491">
      <w:bodyDiv w:val="1"/>
      <w:marLeft w:val="0"/>
      <w:marRight w:val="0"/>
      <w:marTop w:val="0"/>
      <w:marBottom w:val="0"/>
      <w:divBdr>
        <w:top w:val="none" w:sz="0" w:space="0" w:color="auto"/>
        <w:left w:val="none" w:sz="0" w:space="0" w:color="auto"/>
        <w:bottom w:val="none" w:sz="0" w:space="0" w:color="auto"/>
        <w:right w:val="none" w:sz="0" w:space="0" w:color="auto"/>
      </w:divBdr>
    </w:div>
    <w:div w:id="236483397">
      <w:bodyDiv w:val="1"/>
      <w:marLeft w:val="0"/>
      <w:marRight w:val="0"/>
      <w:marTop w:val="0"/>
      <w:marBottom w:val="0"/>
      <w:divBdr>
        <w:top w:val="none" w:sz="0" w:space="0" w:color="auto"/>
        <w:left w:val="none" w:sz="0" w:space="0" w:color="auto"/>
        <w:bottom w:val="none" w:sz="0" w:space="0" w:color="auto"/>
        <w:right w:val="none" w:sz="0" w:space="0" w:color="auto"/>
      </w:divBdr>
    </w:div>
    <w:div w:id="238104105">
      <w:bodyDiv w:val="1"/>
      <w:marLeft w:val="0"/>
      <w:marRight w:val="0"/>
      <w:marTop w:val="0"/>
      <w:marBottom w:val="0"/>
      <w:divBdr>
        <w:top w:val="none" w:sz="0" w:space="0" w:color="auto"/>
        <w:left w:val="none" w:sz="0" w:space="0" w:color="auto"/>
        <w:bottom w:val="none" w:sz="0" w:space="0" w:color="auto"/>
        <w:right w:val="none" w:sz="0" w:space="0" w:color="auto"/>
      </w:divBdr>
    </w:div>
    <w:div w:id="243226073">
      <w:bodyDiv w:val="1"/>
      <w:marLeft w:val="0"/>
      <w:marRight w:val="0"/>
      <w:marTop w:val="0"/>
      <w:marBottom w:val="0"/>
      <w:divBdr>
        <w:top w:val="none" w:sz="0" w:space="0" w:color="auto"/>
        <w:left w:val="none" w:sz="0" w:space="0" w:color="auto"/>
        <w:bottom w:val="none" w:sz="0" w:space="0" w:color="auto"/>
        <w:right w:val="none" w:sz="0" w:space="0" w:color="auto"/>
      </w:divBdr>
    </w:div>
    <w:div w:id="244188816">
      <w:bodyDiv w:val="1"/>
      <w:marLeft w:val="0"/>
      <w:marRight w:val="0"/>
      <w:marTop w:val="0"/>
      <w:marBottom w:val="0"/>
      <w:divBdr>
        <w:top w:val="none" w:sz="0" w:space="0" w:color="auto"/>
        <w:left w:val="none" w:sz="0" w:space="0" w:color="auto"/>
        <w:bottom w:val="none" w:sz="0" w:space="0" w:color="auto"/>
        <w:right w:val="none" w:sz="0" w:space="0" w:color="auto"/>
      </w:divBdr>
    </w:div>
    <w:div w:id="247348864">
      <w:bodyDiv w:val="1"/>
      <w:marLeft w:val="0"/>
      <w:marRight w:val="0"/>
      <w:marTop w:val="0"/>
      <w:marBottom w:val="0"/>
      <w:divBdr>
        <w:top w:val="none" w:sz="0" w:space="0" w:color="auto"/>
        <w:left w:val="none" w:sz="0" w:space="0" w:color="auto"/>
        <w:bottom w:val="none" w:sz="0" w:space="0" w:color="auto"/>
        <w:right w:val="none" w:sz="0" w:space="0" w:color="auto"/>
      </w:divBdr>
    </w:div>
    <w:div w:id="249242826">
      <w:bodyDiv w:val="1"/>
      <w:marLeft w:val="0"/>
      <w:marRight w:val="0"/>
      <w:marTop w:val="0"/>
      <w:marBottom w:val="0"/>
      <w:divBdr>
        <w:top w:val="none" w:sz="0" w:space="0" w:color="auto"/>
        <w:left w:val="none" w:sz="0" w:space="0" w:color="auto"/>
        <w:bottom w:val="none" w:sz="0" w:space="0" w:color="auto"/>
        <w:right w:val="none" w:sz="0" w:space="0" w:color="auto"/>
      </w:divBdr>
    </w:div>
    <w:div w:id="249391767">
      <w:bodyDiv w:val="1"/>
      <w:marLeft w:val="0"/>
      <w:marRight w:val="0"/>
      <w:marTop w:val="0"/>
      <w:marBottom w:val="0"/>
      <w:divBdr>
        <w:top w:val="none" w:sz="0" w:space="0" w:color="auto"/>
        <w:left w:val="none" w:sz="0" w:space="0" w:color="auto"/>
        <w:bottom w:val="none" w:sz="0" w:space="0" w:color="auto"/>
        <w:right w:val="none" w:sz="0" w:space="0" w:color="auto"/>
      </w:divBdr>
    </w:div>
    <w:div w:id="255289465">
      <w:bodyDiv w:val="1"/>
      <w:marLeft w:val="0"/>
      <w:marRight w:val="0"/>
      <w:marTop w:val="0"/>
      <w:marBottom w:val="0"/>
      <w:divBdr>
        <w:top w:val="none" w:sz="0" w:space="0" w:color="auto"/>
        <w:left w:val="none" w:sz="0" w:space="0" w:color="auto"/>
        <w:bottom w:val="none" w:sz="0" w:space="0" w:color="auto"/>
        <w:right w:val="none" w:sz="0" w:space="0" w:color="auto"/>
      </w:divBdr>
    </w:div>
    <w:div w:id="256331279">
      <w:bodyDiv w:val="1"/>
      <w:marLeft w:val="0"/>
      <w:marRight w:val="0"/>
      <w:marTop w:val="0"/>
      <w:marBottom w:val="0"/>
      <w:divBdr>
        <w:top w:val="none" w:sz="0" w:space="0" w:color="auto"/>
        <w:left w:val="none" w:sz="0" w:space="0" w:color="auto"/>
        <w:bottom w:val="none" w:sz="0" w:space="0" w:color="auto"/>
        <w:right w:val="none" w:sz="0" w:space="0" w:color="auto"/>
      </w:divBdr>
    </w:div>
    <w:div w:id="257762294">
      <w:bodyDiv w:val="1"/>
      <w:marLeft w:val="0"/>
      <w:marRight w:val="0"/>
      <w:marTop w:val="0"/>
      <w:marBottom w:val="0"/>
      <w:divBdr>
        <w:top w:val="none" w:sz="0" w:space="0" w:color="auto"/>
        <w:left w:val="none" w:sz="0" w:space="0" w:color="auto"/>
        <w:bottom w:val="none" w:sz="0" w:space="0" w:color="auto"/>
        <w:right w:val="none" w:sz="0" w:space="0" w:color="auto"/>
      </w:divBdr>
    </w:div>
    <w:div w:id="260338372">
      <w:bodyDiv w:val="1"/>
      <w:marLeft w:val="0"/>
      <w:marRight w:val="0"/>
      <w:marTop w:val="0"/>
      <w:marBottom w:val="0"/>
      <w:divBdr>
        <w:top w:val="none" w:sz="0" w:space="0" w:color="auto"/>
        <w:left w:val="none" w:sz="0" w:space="0" w:color="auto"/>
        <w:bottom w:val="none" w:sz="0" w:space="0" w:color="auto"/>
        <w:right w:val="none" w:sz="0" w:space="0" w:color="auto"/>
      </w:divBdr>
    </w:div>
    <w:div w:id="261113720">
      <w:bodyDiv w:val="1"/>
      <w:marLeft w:val="0"/>
      <w:marRight w:val="0"/>
      <w:marTop w:val="0"/>
      <w:marBottom w:val="0"/>
      <w:divBdr>
        <w:top w:val="none" w:sz="0" w:space="0" w:color="auto"/>
        <w:left w:val="none" w:sz="0" w:space="0" w:color="auto"/>
        <w:bottom w:val="none" w:sz="0" w:space="0" w:color="auto"/>
        <w:right w:val="none" w:sz="0" w:space="0" w:color="auto"/>
      </w:divBdr>
    </w:div>
    <w:div w:id="261957123">
      <w:bodyDiv w:val="1"/>
      <w:marLeft w:val="0"/>
      <w:marRight w:val="0"/>
      <w:marTop w:val="0"/>
      <w:marBottom w:val="0"/>
      <w:divBdr>
        <w:top w:val="none" w:sz="0" w:space="0" w:color="auto"/>
        <w:left w:val="none" w:sz="0" w:space="0" w:color="auto"/>
        <w:bottom w:val="none" w:sz="0" w:space="0" w:color="auto"/>
        <w:right w:val="none" w:sz="0" w:space="0" w:color="auto"/>
      </w:divBdr>
    </w:div>
    <w:div w:id="262960888">
      <w:bodyDiv w:val="1"/>
      <w:marLeft w:val="0"/>
      <w:marRight w:val="0"/>
      <w:marTop w:val="0"/>
      <w:marBottom w:val="0"/>
      <w:divBdr>
        <w:top w:val="none" w:sz="0" w:space="0" w:color="auto"/>
        <w:left w:val="none" w:sz="0" w:space="0" w:color="auto"/>
        <w:bottom w:val="none" w:sz="0" w:space="0" w:color="auto"/>
        <w:right w:val="none" w:sz="0" w:space="0" w:color="auto"/>
      </w:divBdr>
    </w:div>
    <w:div w:id="267851770">
      <w:bodyDiv w:val="1"/>
      <w:marLeft w:val="0"/>
      <w:marRight w:val="0"/>
      <w:marTop w:val="0"/>
      <w:marBottom w:val="0"/>
      <w:divBdr>
        <w:top w:val="none" w:sz="0" w:space="0" w:color="auto"/>
        <w:left w:val="none" w:sz="0" w:space="0" w:color="auto"/>
        <w:bottom w:val="none" w:sz="0" w:space="0" w:color="auto"/>
        <w:right w:val="none" w:sz="0" w:space="0" w:color="auto"/>
      </w:divBdr>
    </w:div>
    <w:div w:id="269824975">
      <w:bodyDiv w:val="1"/>
      <w:marLeft w:val="0"/>
      <w:marRight w:val="0"/>
      <w:marTop w:val="0"/>
      <w:marBottom w:val="0"/>
      <w:divBdr>
        <w:top w:val="none" w:sz="0" w:space="0" w:color="auto"/>
        <w:left w:val="none" w:sz="0" w:space="0" w:color="auto"/>
        <w:bottom w:val="none" w:sz="0" w:space="0" w:color="auto"/>
        <w:right w:val="none" w:sz="0" w:space="0" w:color="auto"/>
      </w:divBdr>
    </w:div>
    <w:div w:id="269972723">
      <w:bodyDiv w:val="1"/>
      <w:marLeft w:val="0"/>
      <w:marRight w:val="0"/>
      <w:marTop w:val="0"/>
      <w:marBottom w:val="0"/>
      <w:divBdr>
        <w:top w:val="none" w:sz="0" w:space="0" w:color="auto"/>
        <w:left w:val="none" w:sz="0" w:space="0" w:color="auto"/>
        <w:bottom w:val="none" w:sz="0" w:space="0" w:color="auto"/>
        <w:right w:val="none" w:sz="0" w:space="0" w:color="auto"/>
      </w:divBdr>
    </w:div>
    <w:div w:id="271209012">
      <w:bodyDiv w:val="1"/>
      <w:marLeft w:val="0"/>
      <w:marRight w:val="0"/>
      <w:marTop w:val="0"/>
      <w:marBottom w:val="0"/>
      <w:divBdr>
        <w:top w:val="none" w:sz="0" w:space="0" w:color="auto"/>
        <w:left w:val="none" w:sz="0" w:space="0" w:color="auto"/>
        <w:bottom w:val="none" w:sz="0" w:space="0" w:color="auto"/>
        <w:right w:val="none" w:sz="0" w:space="0" w:color="auto"/>
      </w:divBdr>
    </w:div>
    <w:div w:id="271792020">
      <w:bodyDiv w:val="1"/>
      <w:marLeft w:val="0"/>
      <w:marRight w:val="0"/>
      <w:marTop w:val="0"/>
      <w:marBottom w:val="0"/>
      <w:divBdr>
        <w:top w:val="none" w:sz="0" w:space="0" w:color="auto"/>
        <w:left w:val="none" w:sz="0" w:space="0" w:color="auto"/>
        <w:bottom w:val="none" w:sz="0" w:space="0" w:color="auto"/>
        <w:right w:val="none" w:sz="0" w:space="0" w:color="auto"/>
      </w:divBdr>
    </w:div>
    <w:div w:id="272826673">
      <w:bodyDiv w:val="1"/>
      <w:marLeft w:val="0"/>
      <w:marRight w:val="0"/>
      <w:marTop w:val="0"/>
      <w:marBottom w:val="0"/>
      <w:divBdr>
        <w:top w:val="none" w:sz="0" w:space="0" w:color="auto"/>
        <w:left w:val="none" w:sz="0" w:space="0" w:color="auto"/>
        <w:bottom w:val="none" w:sz="0" w:space="0" w:color="auto"/>
        <w:right w:val="none" w:sz="0" w:space="0" w:color="auto"/>
      </w:divBdr>
    </w:div>
    <w:div w:id="276108943">
      <w:bodyDiv w:val="1"/>
      <w:marLeft w:val="0"/>
      <w:marRight w:val="0"/>
      <w:marTop w:val="0"/>
      <w:marBottom w:val="0"/>
      <w:divBdr>
        <w:top w:val="none" w:sz="0" w:space="0" w:color="auto"/>
        <w:left w:val="none" w:sz="0" w:space="0" w:color="auto"/>
        <w:bottom w:val="none" w:sz="0" w:space="0" w:color="auto"/>
        <w:right w:val="none" w:sz="0" w:space="0" w:color="auto"/>
      </w:divBdr>
    </w:div>
    <w:div w:id="277370786">
      <w:bodyDiv w:val="1"/>
      <w:marLeft w:val="0"/>
      <w:marRight w:val="0"/>
      <w:marTop w:val="0"/>
      <w:marBottom w:val="0"/>
      <w:divBdr>
        <w:top w:val="none" w:sz="0" w:space="0" w:color="auto"/>
        <w:left w:val="none" w:sz="0" w:space="0" w:color="auto"/>
        <w:bottom w:val="none" w:sz="0" w:space="0" w:color="auto"/>
        <w:right w:val="none" w:sz="0" w:space="0" w:color="auto"/>
      </w:divBdr>
    </w:div>
    <w:div w:id="278217772">
      <w:bodyDiv w:val="1"/>
      <w:marLeft w:val="0"/>
      <w:marRight w:val="0"/>
      <w:marTop w:val="0"/>
      <w:marBottom w:val="0"/>
      <w:divBdr>
        <w:top w:val="none" w:sz="0" w:space="0" w:color="auto"/>
        <w:left w:val="none" w:sz="0" w:space="0" w:color="auto"/>
        <w:bottom w:val="none" w:sz="0" w:space="0" w:color="auto"/>
        <w:right w:val="none" w:sz="0" w:space="0" w:color="auto"/>
      </w:divBdr>
    </w:div>
    <w:div w:id="278218295">
      <w:bodyDiv w:val="1"/>
      <w:marLeft w:val="0"/>
      <w:marRight w:val="0"/>
      <w:marTop w:val="0"/>
      <w:marBottom w:val="0"/>
      <w:divBdr>
        <w:top w:val="none" w:sz="0" w:space="0" w:color="auto"/>
        <w:left w:val="none" w:sz="0" w:space="0" w:color="auto"/>
        <w:bottom w:val="none" w:sz="0" w:space="0" w:color="auto"/>
        <w:right w:val="none" w:sz="0" w:space="0" w:color="auto"/>
      </w:divBdr>
    </w:div>
    <w:div w:id="278295245">
      <w:bodyDiv w:val="1"/>
      <w:marLeft w:val="0"/>
      <w:marRight w:val="0"/>
      <w:marTop w:val="0"/>
      <w:marBottom w:val="0"/>
      <w:divBdr>
        <w:top w:val="none" w:sz="0" w:space="0" w:color="auto"/>
        <w:left w:val="none" w:sz="0" w:space="0" w:color="auto"/>
        <w:bottom w:val="none" w:sz="0" w:space="0" w:color="auto"/>
        <w:right w:val="none" w:sz="0" w:space="0" w:color="auto"/>
      </w:divBdr>
    </w:div>
    <w:div w:id="279148550">
      <w:bodyDiv w:val="1"/>
      <w:marLeft w:val="0"/>
      <w:marRight w:val="0"/>
      <w:marTop w:val="0"/>
      <w:marBottom w:val="0"/>
      <w:divBdr>
        <w:top w:val="none" w:sz="0" w:space="0" w:color="auto"/>
        <w:left w:val="none" w:sz="0" w:space="0" w:color="auto"/>
        <w:bottom w:val="none" w:sz="0" w:space="0" w:color="auto"/>
        <w:right w:val="none" w:sz="0" w:space="0" w:color="auto"/>
      </w:divBdr>
    </w:div>
    <w:div w:id="279150305">
      <w:bodyDiv w:val="1"/>
      <w:marLeft w:val="0"/>
      <w:marRight w:val="0"/>
      <w:marTop w:val="0"/>
      <w:marBottom w:val="0"/>
      <w:divBdr>
        <w:top w:val="none" w:sz="0" w:space="0" w:color="auto"/>
        <w:left w:val="none" w:sz="0" w:space="0" w:color="auto"/>
        <w:bottom w:val="none" w:sz="0" w:space="0" w:color="auto"/>
        <w:right w:val="none" w:sz="0" w:space="0" w:color="auto"/>
      </w:divBdr>
    </w:div>
    <w:div w:id="279801223">
      <w:bodyDiv w:val="1"/>
      <w:marLeft w:val="0"/>
      <w:marRight w:val="0"/>
      <w:marTop w:val="0"/>
      <w:marBottom w:val="0"/>
      <w:divBdr>
        <w:top w:val="none" w:sz="0" w:space="0" w:color="auto"/>
        <w:left w:val="none" w:sz="0" w:space="0" w:color="auto"/>
        <w:bottom w:val="none" w:sz="0" w:space="0" w:color="auto"/>
        <w:right w:val="none" w:sz="0" w:space="0" w:color="auto"/>
      </w:divBdr>
    </w:div>
    <w:div w:id="280111663">
      <w:bodyDiv w:val="1"/>
      <w:marLeft w:val="0"/>
      <w:marRight w:val="0"/>
      <w:marTop w:val="0"/>
      <w:marBottom w:val="0"/>
      <w:divBdr>
        <w:top w:val="none" w:sz="0" w:space="0" w:color="auto"/>
        <w:left w:val="none" w:sz="0" w:space="0" w:color="auto"/>
        <w:bottom w:val="none" w:sz="0" w:space="0" w:color="auto"/>
        <w:right w:val="none" w:sz="0" w:space="0" w:color="auto"/>
      </w:divBdr>
    </w:div>
    <w:div w:id="282854232">
      <w:bodyDiv w:val="1"/>
      <w:marLeft w:val="0"/>
      <w:marRight w:val="0"/>
      <w:marTop w:val="0"/>
      <w:marBottom w:val="0"/>
      <w:divBdr>
        <w:top w:val="none" w:sz="0" w:space="0" w:color="auto"/>
        <w:left w:val="none" w:sz="0" w:space="0" w:color="auto"/>
        <w:bottom w:val="none" w:sz="0" w:space="0" w:color="auto"/>
        <w:right w:val="none" w:sz="0" w:space="0" w:color="auto"/>
      </w:divBdr>
    </w:div>
    <w:div w:id="288434871">
      <w:bodyDiv w:val="1"/>
      <w:marLeft w:val="0"/>
      <w:marRight w:val="0"/>
      <w:marTop w:val="0"/>
      <w:marBottom w:val="0"/>
      <w:divBdr>
        <w:top w:val="none" w:sz="0" w:space="0" w:color="auto"/>
        <w:left w:val="none" w:sz="0" w:space="0" w:color="auto"/>
        <w:bottom w:val="none" w:sz="0" w:space="0" w:color="auto"/>
        <w:right w:val="none" w:sz="0" w:space="0" w:color="auto"/>
      </w:divBdr>
    </w:div>
    <w:div w:id="289211791">
      <w:bodyDiv w:val="1"/>
      <w:marLeft w:val="0"/>
      <w:marRight w:val="0"/>
      <w:marTop w:val="0"/>
      <w:marBottom w:val="0"/>
      <w:divBdr>
        <w:top w:val="none" w:sz="0" w:space="0" w:color="auto"/>
        <w:left w:val="none" w:sz="0" w:space="0" w:color="auto"/>
        <w:bottom w:val="none" w:sz="0" w:space="0" w:color="auto"/>
        <w:right w:val="none" w:sz="0" w:space="0" w:color="auto"/>
      </w:divBdr>
    </w:div>
    <w:div w:id="289242671">
      <w:bodyDiv w:val="1"/>
      <w:marLeft w:val="0"/>
      <w:marRight w:val="0"/>
      <w:marTop w:val="0"/>
      <w:marBottom w:val="0"/>
      <w:divBdr>
        <w:top w:val="none" w:sz="0" w:space="0" w:color="auto"/>
        <w:left w:val="none" w:sz="0" w:space="0" w:color="auto"/>
        <w:bottom w:val="none" w:sz="0" w:space="0" w:color="auto"/>
        <w:right w:val="none" w:sz="0" w:space="0" w:color="auto"/>
      </w:divBdr>
    </w:div>
    <w:div w:id="290867555">
      <w:bodyDiv w:val="1"/>
      <w:marLeft w:val="0"/>
      <w:marRight w:val="0"/>
      <w:marTop w:val="0"/>
      <w:marBottom w:val="0"/>
      <w:divBdr>
        <w:top w:val="none" w:sz="0" w:space="0" w:color="auto"/>
        <w:left w:val="none" w:sz="0" w:space="0" w:color="auto"/>
        <w:bottom w:val="none" w:sz="0" w:space="0" w:color="auto"/>
        <w:right w:val="none" w:sz="0" w:space="0" w:color="auto"/>
      </w:divBdr>
    </w:div>
    <w:div w:id="291135668">
      <w:bodyDiv w:val="1"/>
      <w:marLeft w:val="0"/>
      <w:marRight w:val="0"/>
      <w:marTop w:val="0"/>
      <w:marBottom w:val="0"/>
      <w:divBdr>
        <w:top w:val="none" w:sz="0" w:space="0" w:color="auto"/>
        <w:left w:val="none" w:sz="0" w:space="0" w:color="auto"/>
        <w:bottom w:val="none" w:sz="0" w:space="0" w:color="auto"/>
        <w:right w:val="none" w:sz="0" w:space="0" w:color="auto"/>
      </w:divBdr>
    </w:div>
    <w:div w:id="292297414">
      <w:bodyDiv w:val="1"/>
      <w:marLeft w:val="0"/>
      <w:marRight w:val="0"/>
      <w:marTop w:val="0"/>
      <w:marBottom w:val="0"/>
      <w:divBdr>
        <w:top w:val="none" w:sz="0" w:space="0" w:color="auto"/>
        <w:left w:val="none" w:sz="0" w:space="0" w:color="auto"/>
        <w:bottom w:val="none" w:sz="0" w:space="0" w:color="auto"/>
        <w:right w:val="none" w:sz="0" w:space="0" w:color="auto"/>
      </w:divBdr>
    </w:div>
    <w:div w:id="293604473">
      <w:bodyDiv w:val="1"/>
      <w:marLeft w:val="0"/>
      <w:marRight w:val="0"/>
      <w:marTop w:val="0"/>
      <w:marBottom w:val="0"/>
      <w:divBdr>
        <w:top w:val="none" w:sz="0" w:space="0" w:color="auto"/>
        <w:left w:val="none" w:sz="0" w:space="0" w:color="auto"/>
        <w:bottom w:val="none" w:sz="0" w:space="0" w:color="auto"/>
        <w:right w:val="none" w:sz="0" w:space="0" w:color="auto"/>
      </w:divBdr>
    </w:div>
    <w:div w:id="294800108">
      <w:bodyDiv w:val="1"/>
      <w:marLeft w:val="0"/>
      <w:marRight w:val="0"/>
      <w:marTop w:val="0"/>
      <w:marBottom w:val="0"/>
      <w:divBdr>
        <w:top w:val="none" w:sz="0" w:space="0" w:color="auto"/>
        <w:left w:val="none" w:sz="0" w:space="0" w:color="auto"/>
        <w:bottom w:val="none" w:sz="0" w:space="0" w:color="auto"/>
        <w:right w:val="none" w:sz="0" w:space="0" w:color="auto"/>
      </w:divBdr>
    </w:div>
    <w:div w:id="297539409">
      <w:bodyDiv w:val="1"/>
      <w:marLeft w:val="0"/>
      <w:marRight w:val="0"/>
      <w:marTop w:val="0"/>
      <w:marBottom w:val="0"/>
      <w:divBdr>
        <w:top w:val="none" w:sz="0" w:space="0" w:color="auto"/>
        <w:left w:val="none" w:sz="0" w:space="0" w:color="auto"/>
        <w:bottom w:val="none" w:sz="0" w:space="0" w:color="auto"/>
        <w:right w:val="none" w:sz="0" w:space="0" w:color="auto"/>
      </w:divBdr>
    </w:div>
    <w:div w:id="299649613">
      <w:bodyDiv w:val="1"/>
      <w:marLeft w:val="0"/>
      <w:marRight w:val="0"/>
      <w:marTop w:val="0"/>
      <w:marBottom w:val="0"/>
      <w:divBdr>
        <w:top w:val="none" w:sz="0" w:space="0" w:color="auto"/>
        <w:left w:val="none" w:sz="0" w:space="0" w:color="auto"/>
        <w:bottom w:val="none" w:sz="0" w:space="0" w:color="auto"/>
        <w:right w:val="none" w:sz="0" w:space="0" w:color="auto"/>
      </w:divBdr>
    </w:div>
    <w:div w:id="300498104">
      <w:bodyDiv w:val="1"/>
      <w:marLeft w:val="0"/>
      <w:marRight w:val="0"/>
      <w:marTop w:val="0"/>
      <w:marBottom w:val="0"/>
      <w:divBdr>
        <w:top w:val="none" w:sz="0" w:space="0" w:color="auto"/>
        <w:left w:val="none" w:sz="0" w:space="0" w:color="auto"/>
        <w:bottom w:val="none" w:sz="0" w:space="0" w:color="auto"/>
        <w:right w:val="none" w:sz="0" w:space="0" w:color="auto"/>
      </w:divBdr>
    </w:div>
    <w:div w:id="300503310">
      <w:bodyDiv w:val="1"/>
      <w:marLeft w:val="0"/>
      <w:marRight w:val="0"/>
      <w:marTop w:val="0"/>
      <w:marBottom w:val="0"/>
      <w:divBdr>
        <w:top w:val="none" w:sz="0" w:space="0" w:color="auto"/>
        <w:left w:val="none" w:sz="0" w:space="0" w:color="auto"/>
        <w:bottom w:val="none" w:sz="0" w:space="0" w:color="auto"/>
        <w:right w:val="none" w:sz="0" w:space="0" w:color="auto"/>
      </w:divBdr>
    </w:div>
    <w:div w:id="300960447">
      <w:bodyDiv w:val="1"/>
      <w:marLeft w:val="0"/>
      <w:marRight w:val="0"/>
      <w:marTop w:val="0"/>
      <w:marBottom w:val="0"/>
      <w:divBdr>
        <w:top w:val="none" w:sz="0" w:space="0" w:color="auto"/>
        <w:left w:val="none" w:sz="0" w:space="0" w:color="auto"/>
        <w:bottom w:val="none" w:sz="0" w:space="0" w:color="auto"/>
        <w:right w:val="none" w:sz="0" w:space="0" w:color="auto"/>
      </w:divBdr>
    </w:div>
    <w:div w:id="309988539">
      <w:bodyDiv w:val="1"/>
      <w:marLeft w:val="0"/>
      <w:marRight w:val="0"/>
      <w:marTop w:val="0"/>
      <w:marBottom w:val="0"/>
      <w:divBdr>
        <w:top w:val="none" w:sz="0" w:space="0" w:color="auto"/>
        <w:left w:val="none" w:sz="0" w:space="0" w:color="auto"/>
        <w:bottom w:val="none" w:sz="0" w:space="0" w:color="auto"/>
        <w:right w:val="none" w:sz="0" w:space="0" w:color="auto"/>
      </w:divBdr>
    </w:div>
    <w:div w:id="313068145">
      <w:bodyDiv w:val="1"/>
      <w:marLeft w:val="0"/>
      <w:marRight w:val="0"/>
      <w:marTop w:val="0"/>
      <w:marBottom w:val="0"/>
      <w:divBdr>
        <w:top w:val="none" w:sz="0" w:space="0" w:color="auto"/>
        <w:left w:val="none" w:sz="0" w:space="0" w:color="auto"/>
        <w:bottom w:val="none" w:sz="0" w:space="0" w:color="auto"/>
        <w:right w:val="none" w:sz="0" w:space="0" w:color="auto"/>
      </w:divBdr>
    </w:div>
    <w:div w:id="316035727">
      <w:bodyDiv w:val="1"/>
      <w:marLeft w:val="0"/>
      <w:marRight w:val="0"/>
      <w:marTop w:val="0"/>
      <w:marBottom w:val="0"/>
      <w:divBdr>
        <w:top w:val="none" w:sz="0" w:space="0" w:color="auto"/>
        <w:left w:val="none" w:sz="0" w:space="0" w:color="auto"/>
        <w:bottom w:val="none" w:sz="0" w:space="0" w:color="auto"/>
        <w:right w:val="none" w:sz="0" w:space="0" w:color="auto"/>
      </w:divBdr>
    </w:div>
    <w:div w:id="319890086">
      <w:bodyDiv w:val="1"/>
      <w:marLeft w:val="0"/>
      <w:marRight w:val="0"/>
      <w:marTop w:val="0"/>
      <w:marBottom w:val="0"/>
      <w:divBdr>
        <w:top w:val="none" w:sz="0" w:space="0" w:color="auto"/>
        <w:left w:val="none" w:sz="0" w:space="0" w:color="auto"/>
        <w:bottom w:val="none" w:sz="0" w:space="0" w:color="auto"/>
        <w:right w:val="none" w:sz="0" w:space="0" w:color="auto"/>
      </w:divBdr>
    </w:div>
    <w:div w:id="322467061">
      <w:bodyDiv w:val="1"/>
      <w:marLeft w:val="0"/>
      <w:marRight w:val="0"/>
      <w:marTop w:val="0"/>
      <w:marBottom w:val="0"/>
      <w:divBdr>
        <w:top w:val="none" w:sz="0" w:space="0" w:color="auto"/>
        <w:left w:val="none" w:sz="0" w:space="0" w:color="auto"/>
        <w:bottom w:val="none" w:sz="0" w:space="0" w:color="auto"/>
        <w:right w:val="none" w:sz="0" w:space="0" w:color="auto"/>
      </w:divBdr>
    </w:div>
    <w:div w:id="324092416">
      <w:bodyDiv w:val="1"/>
      <w:marLeft w:val="0"/>
      <w:marRight w:val="0"/>
      <w:marTop w:val="0"/>
      <w:marBottom w:val="0"/>
      <w:divBdr>
        <w:top w:val="none" w:sz="0" w:space="0" w:color="auto"/>
        <w:left w:val="none" w:sz="0" w:space="0" w:color="auto"/>
        <w:bottom w:val="none" w:sz="0" w:space="0" w:color="auto"/>
        <w:right w:val="none" w:sz="0" w:space="0" w:color="auto"/>
      </w:divBdr>
    </w:div>
    <w:div w:id="324750701">
      <w:bodyDiv w:val="1"/>
      <w:marLeft w:val="0"/>
      <w:marRight w:val="0"/>
      <w:marTop w:val="0"/>
      <w:marBottom w:val="0"/>
      <w:divBdr>
        <w:top w:val="none" w:sz="0" w:space="0" w:color="auto"/>
        <w:left w:val="none" w:sz="0" w:space="0" w:color="auto"/>
        <w:bottom w:val="none" w:sz="0" w:space="0" w:color="auto"/>
        <w:right w:val="none" w:sz="0" w:space="0" w:color="auto"/>
      </w:divBdr>
    </w:div>
    <w:div w:id="326128636">
      <w:bodyDiv w:val="1"/>
      <w:marLeft w:val="0"/>
      <w:marRight w:val="0"/>
      <w:marTop w:val="0"/>
      <w:marBottom w:val="0"/>
      <w:divBdr>
        <w:top w:val="none" w:sz="0" w:space="0" w:color="auto"/>
        <w:left w:val="none" w:sz="0" w:space="0" w:color="auto"/>
        <w:bottom w:val="none" w:sz="0" w:space="0" w:color="auto"/>
        <w:right w:val="none" w:sz="0" w:space="0" w:color="auto"/>
      </w:divBdr>
    </w:div>
    <w:div w:id="326254839">
      <w:bodyDiv w:val="1"/>
      <w:marLeft w:val="0"/>
      <w:marRight w:val="0"/>
      <w:marTop w:val="0"/>
      <w:marBottom w:val="0"/>
      <w:divBdr>
        <w:top w:val="none" w:sz="0" w:space="0" w:color="auto"/>
        <w:left w:val="none" w:sz="0" w:space="0" w:color="auto"/>
        <w:bottom w:val="none" w:sz="0" w:space="0" w:color="auto"/>
        <w:right w:val="none" w:sz="0" w:space="0" w:color="auto"/>
      </w:divBdr>
    </w:div>
    <w:div w:id="326595670">
      <w:bodyDiv w:val="1"/>
      <w:marLeft w:val="0"/>
      <w:marRight w:val="0"/>
      <w:marTop w:val="0"/>
      <w:marBottom w:val="0"/>
      <w:divBdr>
        <w:top w:val="none" w:sz="0" w:space="0" w:color="auto"/>
        <w:left w:val="none" w:sz="0" w:space="0" w:color="auto"/>
        <w:bottom w:val="none" w:sz="0" w:space="0" w:color="auto"/>
        <w:right w:val="none" w:sz="0" w:space="0" w:color="auto"/>
      </w:divBdr>
    </w:div>
    <w:div w:id="331612964">
      <w:bodyDiv w:val="1"/>
      <w:marLeft w:val="0"/>
      <w:marRight w:val="0"/>
      <w:marTop w:val="0"/>
      <w:marBottom w:val="0"/>
      <w:divBdr>
        <w:top w:val="none" w:sz="0" w:space="0" w:color="auto"/>
        <w:left w:val="none" w:sz="0" w:space="0" w:color="auto"/>
        <w:bottom w:val="none" w:sz="0" w:space="0" w:color="auto"/>
        <w:right w:val="none" w:sz="0" w:space="0" w:color="auto"/>
      </w:divBdr>
    </w:div>
    <w:div w:id="332413821">
      <w:bodyDiv w:val="1"/>
      <w:marLeft w:val="0"/>
      <w:marRight w:val="0"/>
      <w:marTop w:val="0"/>
      <w:marBottom w:val="0"/>
      <w:divBdr>
        <w:top w:val="none" w:sz="0" w:space="0" w:color="auto"/>
        <w:left w:val="none" w:sz="0" w:space="0" w:color="auto"/>
        <w:bottom w:val="none" w:sz="0" w:space="0" w:color="auto"/>
        <w:right w:val="none" w:sz="0" w:space="0" w:color="auto"/>
      </w:divBdr>
    </w:div>
    <w:div w:id="335882342">
      <w:bodyDiv w:val="1"/>
      <w:marLeft w:val="0"/>
      <w:marRight w:val="0"/>
      <w:marTop w:val="0"/>
      <w:marBottom w:val="0"/>
      <w:divBdr>
        <w:top w:val="none" w:sz="0" w:space="0" w:color="auto"/>
        <w:left w:val="none" w:sz="0" w:space="0" w:color="auto"/>
        <w:bottom w:val="none" w:sz="0" w:space="0" w:color="auto"/>
        <w:right w:val="none" w:sz="0" w:space="0" w:color="auto"/>
      </w:divBdr>
    </w:div>
    <w:div w:id="336230351">
      <w:bodyDiv w:val="1"/>
      <w:marLeft w:val="0"/>
      <w:marRight w:val="0"/>
      <w:marTop w:val="0"/>
      <w:marBottom w:val="0"/>
      <w:divBdr>
        <w:top w:val="none" w:sz="0" w:space="0" w:color="auto"/>
        <w:left w:val="none" w:sz="0" w:space="0" w:color="auto"/>
        <w:bottom w:val="none" w:sz="0" w:space="0" w:color="auto"/>
        <w:right w:val="none" w:sz="0" w:space="0" w:color="auto"/>
      </w:divBdr>
    </w:div>
    <w:div w:id="337002038">
      <w:bodyDiv w:val="1"/>
      <w:marLeft w:val="0"/>
      <w:marRight w:val="0"/>
      <w:marTop w:val="0"/>
      <w:marBottom w:val="0"/>
      <w:divBdr>
        <w:top w:val="none" w:sz="0" w:space="0" w:color="auto"/>
        <w:left w:val="none" w:sz="0" w:space="0" w:color="auto"/>
        <w:bottom w:val="none" w:sz="0" w:space="0" w:color="auto"/>
        <w:right w:val="none" w:sz="0" w:space="0" w:color="auto"/>
      </w:divBdr>
    </w:div>
    <w:div w:id="339090256">
      <w:bodyDiv w:val="1"/>
      <w:marLeft w:val="0"/>
      <w:marRight w:val="0"/>
      <w:marTop w:val="0"/>
      <w:marBottom w:val="0"/>
      <w:divBdr>
        <w:top w:val="none" w:sz="0" w:space="0" w:color="auto"/>
        <w:left w:val="none" w:sz="0" w:space="0" w:color="auto"/>
        <w:bottom w:val="none" w:sz="0" w:space="0" w:color="auto"/>
        <w:right w:val="none" w:sz="0" w:space="0" w:color="auto"/>
      </w:divBdr>
    </w:div>
    <w:div w:id="340355244">
      <w:bodyDiv w:val="1"/>
      <w:marLeft w:val="0"/>
      <w:marRight w:val="0"/>
      <w:marTop w:val="0"/>
      <w:marBottom w:val="0"/>
      <w:divBdr>
        <w:top w:val="none" w:sz="0" w:space="0" w:color="auto"/>
        <w:left w:val="none" w:sz="0" w:space="0" w:color="auto"/>
        <w:bottom w:val="none" w:sz="0" w:space="0" w:color="auto"/>
        <w:right w:val="none" w:sz="0" w:space="0" w:color="auto"/>
      </w:divBdr>
    </w:div>
    <w:div w:id="340738404">
      <w:bodyDiv w:val="1"/>
      <w:marLeft w:val="0"/>
      <w:marRight w:val="0"/>
      <w:marTop w:val="0"/>
      <w:marBottom w:val="0"/>
      <w:divBdr>
        <w:top w:val="none" w:sz="0" w:space="0" w:color="auto"/>
        <w:left w:val="none" w:sz="0" w:space="0" w:color="auto"/>
        <w:bottom w:val="none" w:sz="0" w:space="0" w:color="auto"/>
        <w:right w:val="none" w:sz="0" w:space="0" w:color="auto"/>
      </w:divBdr>
    </w:div>
    <w:div w:id="344022603">
      <w:bodyDiv w:val="1"/>
      <w:marLeft w:val="0"/>
      <w:marRight w:val="0"/>
      <w:marTop w:val="0"/>
      <w:marBottom w:val="0"/>
      <w:divBdr>
        <w:top w:val="none" w:sz="0" w:space="0" w:color="auto"/>
        <w:left w:val="none" w:sz="0" w:space="0" w:color="auto"/>
        <w:bottom w:val="none" w:sz="0" w:space="0" w:color="auto"/>
        <w:right w:val="none" w:sz="0" w:space="0" w:color="auto"/>
      </w:divBdr>
    </w:div>
    <w:div w:id="345179828">
      <w:bodyDiv w:val="1"/>
      <w:marLeft w:val="0"/>
      <w:marRight w:val="0"/>
      <w:marTop w:val="0"/>
      <w:marBottom w:val="0"/>
      <w:divBdr>
        <w:top w:val="none" w:sz="0" w:space="0" w:color="auto"/>
        <w:left w:val="none" w:sz="0" w:space="0" w:color="auto"/>
        <w:bottom w:val="none" w:sz="0" w:space="0" w:color="auto"/>
        <w:right w:val="none" w:sz="0" w:space="0" w:color="auto"/>
      </w:divBdr>
    </w:div>
    <w:div w:id="346951902">
      <w:bodyDiv w:val="1"/>
      <w:marLeft w:val="0"/>
      <w:marRight w:val="0"/>
      <w:marTop w:val="0"/>
      <w:marBottom w:val="0"/>
      <w:divBdr>
        <w:top w:val="none" w:sz="0" w:space="0" w:color="auto"/>
        <w:left w:val="none" w:sz="0" w:space="0" w:color="auto"/>
        <w:bottom w:val="none" w:sz="0" w:space="0" w:color="auto"/>
        <w:right w:val="none" w:sz="0" w:space="0" w:color="auto"/>
      </w:divBdr>
    </w:div>
    <w:div w:id="348487524">
      <w:bodyDiv w:val="1"/>
      <w:marLeft w:val="0"/>
      <w:marRight w:val="0"/>
      <w:marTop w:val="0"/>
      <w:marBottom w:val="0"/>
      <w:divBdr>
        <w:top w:val="none" w:sz="0" w:space="0" w:color="auto"/>
        <w:left w:val="none" w:sz="0" w:space="0" w:color="auto"/>
        <w:bottom w:val="none" w:sz="0" w:space="0" w:color="auto"/>
        <w:right w:val="none" w:sz="0" w:space="0" w:color="auto"/>
      </w:divBdr>
    </w:div>
    <w:div w:id="354429993">
      <w:bodyDiv w:val="1"/>
      <w:marLeft w:val="0"/>
      <w:marRight w:val="0"/>
      <w:marTop w:val="0"/>
      <w:marBottom w:val="0"/>
      <w:divBdr>
        <w:top w:val="none" w:sz="0" w:space="0" w:color="auto"/>
        <w:left w:val="none" w:sz="0" w:space="0" w:color="auto"/>
        <w:bottom w:val="none" w:sz="0" w:space="0" w:color="auto"/>
        <w:right w:val="none" w:sz="0" w:space="0" w:color="auto"/>
      </w:divBdr>
    </w:div>
    <w:div w:id="357509178">
      <w:bodyDiv w:val="1"/>
      <w:marLeft w:val="0"/>
      <w:marRight w:val="0"/>
      <w:marTop w:val="0"/>
      <w:marBottom w:val="0"/>
      <w:divBdr>
        <w:top w:val="none" w:sz="0" w:space="0" w:color="auto"/>
        <w:left w:val="none" w:sz="0" w:space="0" w:color="auto"/>
        <w:bottom w:val="none" w:sz="0" w:space="0" w:color="auto"/>
        <w:right w:val="none" w:sz="0" w:space="0" w:color="auto"/>
      </w:divBdr>
    </w:div>
    <w:div w:id="358237070">
      <w:bodyDiv w:val="1"/>
      <w:marLeft w:val="0"/>
      <w:marRight w:val="0"/>
      <w:marTop w:val="0"/>
      <w:marBottom w:val="0"/>
      <w:divBdr>
        <w:top w:val="none" w:sz="0" w:space="0" w:color="auto"/>
        <w:left w:val="none" w:sz="0" w:space="0" w:color="auto"/>
        <w:bottom w:val="none" w:sz="0" w:space="0" w:color="auto"/>
        <w:right w:val="none" w:sz="0" w:space="0" w:color="auto"/>
      </w:divBdr>
    </w:div>
    <w:div w:id="365522490">
      <w:bodyDiv w:val="1"/>
      <w:marLeft w:val="0"/>
      <w:marRight w:val="0"/>
      <w:marTop w:val="0"/>
      <w:marBottom w:val="0"/>
      <w:divBdr>
        <w:top w:val="none" w:sz="0" w:space="0" w:color="auto"/>
        <w:left w:val="none" w:sz="0" w:space="0" w:color="auto"/>
        <w:bottom w:val="none" w:sz="0" w:space="0" w:color="auto"/>
        <w:right w:val="none" w:sz="0" w:space="0" w:color="auto"/>
      </w:divBdr>
    </w:div>
    <w:div w:id="365721003">
      <w:bodyDiv w:val="1"/>
      <w:marLeft w:val="0"/>
      <w:marRight w:val="0"/>
      <w:marTop w:val="0"/>
      <w:marBottom w:val="0"/>
      <w:divBdr>
        <w:top w:val="none" w:sz="0" w:space="0" w:color="auto"/>
        <w:left w:val="none" w:sz="0" w:space="0" w:color="auto"/>
        <w:bottom w:val="none" w:sz="0" w:space="0" w:color="auto"/>
        <w:right w:val="none" w:sz="0" w:space="0" w:color="auto"/>
      </w:divBdr>
    </w:div>
    <w:div w:id="366032699">
      <w:bodyDiv w:val="1"/>
      <w:marLeft w:val="0"/>
      <w:marRight w:val="0"/>
      <w:marTop w:val="0"/>
      <w:marBottom w:val="0"/>
      <w:divBdr>
        <w:top w:val="none" w:sz="0" w:space="0" w:color="auto"/>
        <w:left w:val="none" w:sz="0" w:space="0" w:color="auto"/>
        <w:bottom w:val="none" w:sz="0" w:space="0" w:color="auto"/>
        <w:right w:val="none" w:sz="0" w:space="0" w:color="auto"/>
      </w:divBdr>
    </w:div>
    <w:div w:id="368920947">
      <w:bodyDiv w:val="1"/>
      <w:marLeft w:val="0"/>
      <w:marRight w:val="0"/>
      <w:marTop w:val="0"/>
      <w:marBottom w:val="0"/>
      <w:divBdr>
        <w:top w:val="none" w:sz="0" w:space="0" w:color="auto"/>
        <w:left w:val="none" w:sz="0" w:space="0" w:color="auto"/>
        <w:bottom w:val="none" w:sz="0" w:space="0" w:color="auto"/>
        <w:right w:val="none" w:sz="0" w:space="0" w:color="auto"/>
      </w:divBdr>
    </w:div>
    <w:div w:id="369377094">
      <w:bodyDiv w:val="1"/>
      <w:marLeft w:val="0"/>
      <w:marRight w:val="0"/>
      <w:marTop w:val="0"/>
      <w:marBottom w:val="0"/>
      <w:divBdr>
        <w:top w:val="none" w:sz="0" w:space="0" w:color="auto"/>
        <w:left w:val="none" w:sz="0" w:space="0" w:color="auto"/>
        <w:bottom w:val="none" w:sz="0" w:space="0" w:color="auto"/>
        <w:right w:val="none" w:sz="0" w:space="0" w:color="auto"/>
      </w:divBdr>
    </w:div>
    <w:div w:id="373502125">
      <w:bodyDiv w:val="1"/>
      <w:marLeft w:val="0"/>
      <w:marRight w:val="0"/>
      <w:marTop w:val="0"/>
      <w:marBottom w:val="0"/>
      <w:divBdr>
        <w:top w:val="none" w:sz="0" w:space="0" w:color="auto"/>
        <w:left w:val="none" w:sz="0" w:space="0" w:color="auto"/>
        <w:bottom w:val="none" w:sz="0" w:space="0" w:color="auto"/>
        <w:right w:val="none" w:sz="0" w:space="0" w:color="auto"/>
      </w:divBdr>
    </w:div>
    <w:div w:id="375350689">
      <w:bodyDiv w:val="1"/>
      <w:marLeft w:val="0"/>
      <w:marRight w:val="0"/>
      <w:marTop w:val="0"/>
      <w:marBottom w:val="0"/>
      <w:divBdr>
        <w:top w:val="none" w:sz="0" w:space="0" w:color="auto"/>
        <w:left w:val="none" w:sz="0" w:space="0" w:color="auto"/>
        <w:bottom w:val="none" w:sz="0" w:space="0" w:color="auto"/>
        <w:right w:val="none" w:sz="0" w:space="0" w:color="auto"/>
      </w:divBdr>
    </w:div>
    <w:div w:id="381514508">
      <w:bodyDiv w:val="1"/>
      <w:marLeft w:val="0"/>
      <w:marRight w:val="0"/>
      <w:marTop w:val="0"/>
      <w:marBottom w:val="0"/>
      <w:divBdr>
        <w:top w:val="none" w:sz="0" w:space="0" w:color="auto"/>
        <w:left w:val="none" w:sz="0" w:space="0" w:color="auto"/>
        <w:bottom w:val="none" w:sz="0" w:space="0" w:color="auto"/>
        <w:right w:val="none" w:sz="0" w:space="0" w:color="auto"/>
      </w:divBdr>
    </w:div>
    <w:div w:id="381638246">
      <w:bodyDiv w:val="1"/>
      <w:marLeft w:val="0"/>
      <w:marRight w:val="0"/>
      <w:marTop w:val="0"/>
      <w:marBottom w:val="0"/>
      <w:divBdr>
        <w:top w:val="none" w:sz="0" w:space="0" w:color="auto"/>
        <w:left w:val="none" w:sz="0" w:space="0" w:color="auto"/>
        <w:bottom w:val="none" w:sz="0" w:space="0" w:color="auto"/>
        <w:right w:val="none" w:sz="0" w:space="0" w:color="auto"/>
      </w:divBdr>
    </w:div>
    <w:div w:id="381757751">
      <w:bodyDiv w:val="1"/>
      <w:marLeft w:val="0"/>
      <w:marRight w:val="0"/>
      <w:marTop w:val="0"/>
      <w:marBottom w:val="0"/>
      <w:divBdr>
        <w:top w:val="none" w:sz="0" w:space="0" w:color="auto"/>
        <w:left w:val="none" w:sz="0" w:space="0" w:color="auto"/>
        <w:bottom w:val="none" w:sz="0" w:space="0" w:color="auto"/>
        <w:right w:val="none" w:sz="0" w:space="0" w:color="auto"/>
      </w:divBdr>
    </w:div>
    <w:div w:id="386223055">
      <w:bodyDiv w:val="1"/>
      <w:marLeft w:val="0"/>
      <w:marRight w:val="0"/>
      <w:marTop w:val="0"/>
      <w:marBottom w:val="0"/>
      <w:divBdr>
        <w:top w:val="none" w:sz="0" w:space="0" w:color="auto"/>
        <w:left w:val="none" w:sz="0" w:space="0" w:color="auto"/>
        <w:bottom w:val="none" w:sz="0" w:space="0" w:color="auto"/>
        <w:right w:val="none" w:sz="0" w:space="0" w:color="auto"/>
      </w:divBdr>
    </w:div>
    <w:div w:id="388841711">
      <w:bodyDiv w:val="1"/>
      <w:marLeft w:val="0"/>
      <w:marRight w:val="0"/>
      <w:marTop w:val="0"/>
      <w:marBottom w:val="0"/>
      <w:divBdr>
        <w:top w:val="none" w:sz="0" w:space="0" w:color="auto"/>
        <w:left w:val="none" w:sz="0" w:space="0" w:color="auto"/>
        <w:bottom w:val="none" w:sz="0" w:space="0" w:color="auto"/>
        <w:right w:val="none" w:sz="0" w:space="0" w:color="auto"/>
      </w:divBdr>
    </w:div>
    <w:div w:id="389038780">
      <w:bodyDiv w:val="1"/>
      <w:marLeft w:val="0"/>
      <w:marRight w:val="0"/>
      <w:marTop w:val="0"/>
      <w:marBottom w:val="0"/>
      <w:divBdr>
        <w:top w:val="none" w:sz="0" w:space="0" w:color="auto"/>
        <w:left w:val="none" w:sz="0" w:space="0" w:color="auto"/>
        <w:bottom w:val="none" w:sz="0" w:space="0" w:color="auto"/>
        <w:right w:val="none" w:sz="0" w:space="0" w:color="auto"/>
      </w:divBdr>
    </w:div>
    <w:div w:id="392194991">
      <w:bodyDiv w:val="1"/>
      <w:marLeft w:val="0"/>
      <w:marRight w:val="0"/>
      <w:marTop w:val="0"/>
      <w:marBottom w:val="0"/>
      <w:divBdr>
        <w:top w:val="none" w:sz="0" w:space="0" w:color="auto"/>
        <w:left w:val="none" w:sz="0" w:space="0" w:color="auto"/>
        <w:bottom w:val="none" w:sz="0" w:space="0" w:color="auto"/>
        <w:right w:val="none" w:sz="0" w:space="0" w:color="auto"/>
      </w:divBdr>
    </w:div>
    <w:div w:id="392318630">
      <w:bodyDiv w:val="1"/>
      <w:marLeft w:val="0"/>
      <w:marRight w:val="0"/>
      <w:marTop w:val="0"/>
      <w:marBottom w:val="0"/>
      <w:divBdr>
        <w:top w:val="none" w:sz="0" w:space="0" w:color="auto"/>
        <w:left w:val="none" w:sz="0" w:space="0" w:color="auto"/>
        <w:bottom w:val="none" w:sz="0" w:space="0" w:color="auto"/>
        <w:right w:val="none" w:sz="0" w:space="0" w:color="auto"/>
      </w:divBdr>
    </w:div>
    <w:div w:id="392974539">
      <w:bodyDiv w:val="1"/>
      <w:marLeft w:val="0"/>
      <w:marRight w:val="0"/>
      <w:marTop w:val="0"/>
      <w:marBottom w:val="0"/>
      <w:divBdr>
        <w:top w:val="none" w:sz="0" w:space="0" w:color="auto"/>
        <w:left w:val="none" w:sz="0" w:space="0" w:color="auto"/>
        <w:bottom w:val="none" w:sz="0" w:space="0" w:color="auto"/>
        <w:right w:val="none" w:sz="0" w:space="0" w:color="auto"/>
      </w:divBdr>
    </w:div>
    <w:div w:id="396512752">
      <w:bodyDiv w:val="1"/>
      <w:marLeft w:val="0"/>
      <w:marRight w:val="0"/>
      <w:marTop w:val="0"/>
      <w:marBottom w:val="0"/>
      <w:divBdr>
        <w:top w:val="none" w:sz="0" w:space="0" w:color="auto"/>
        <w:left w:val="none" w:sz="0" w:space="0" w:color="auto"/>
        <w:bottom w:val="none" w:sz="0" w:space="0" w:color="auto"/>
        <w:right w:val="none" w:sz="0" w:space="0" w:color="auto"/>
      </w:divBdr>
    </w:div>
    <w:div w:id="397240994">
      <w:bodyDiv w:val="1"/>
      <w:marLeft w:val="0"/>
      <w:marRight w:val="0"/>
      <w:marTop w:val="0"/>
      <w:marBottom w:val="0"/>
      <w:divBdr>
        <w:top w:val="none" w:sz="0" w:space="0" w:color="auto"/>
        <w:left w:val="none" w:sz="0" w:space="0" w:color="auto"/>
        <w:bottom w:val="none" w:sz="0" w:space="0" w:color="auto"/>
        <w:right w:val="none" w:sz="0" w:space="0" w:color="auto"/>
      </w:divBdr>
    </w:div>
    <w:div w:id="400249471">
      <w:bodyDiv w:val="1"/>
      <w:marLeft w:val="0"/>
      <w:marRight w:val="0"/>
      <w:marTop w:val="0"/>
      <w:marBottom w:val="0"/>
      <w:divBdr>
        <w:top w:val="none" w:sz="0" w:space="0" w:color="auto"/>
        <w:left w:val="none" w:sz="0" w:space="0" w:color="auto"/>
        <w:bottom w:val="none" w:sz="0" w:space="0" w:color="auto"/>
        <w:right w:val="none" w:sz="0" w:space="0" w:color="auto"/>
      </w:divBdr>
    </w:div>
    <w:div w:id="400910244">
      <w:bodyDiv w:val="1"/>
      <w:marLeft w:val="0"/>
      <w:marRight w:val="0"/>
      <w:marTop w:val="0"/>
      <w:marBottom w:val="0"/>
      <w:divBdr>
        <w:top w:val="none" w:sz="0" w:space="0" w:color="auto"/>
        <w:left w:val="none" w:sz="0" w:space="0" w:color="auto"/>
        <w:bottom w:val="none" w:sz="0" w:space="0" w:color="auto"/>
        <w:right w:val="none" w:sz="0" w:space="0" w:color="auto"/>
      </w:divBdr>
    </w:div>
    <w:div w:id="407272163">
      <w:bodyDiv w:val="1"/>
      <w:marLeft w:val="0"/>
      <w:marRight w:val="0"/>
      <w:marTop w:val="0"/>
      <w:marBottom w:val="0"/>
      <w:divBdr>
        <w:top w:val="none" w:sz="0" w:space="0" w:color="auto"/>
        <w:left w:val="none" w:sz="0" w:space="0" w:color="auto"/>
        <w:bottom w:val="none" w:sz="0" w:space="0" w:color="auto"/>
        <w:right w:val="none" w:sz="0" w:space="0" w:color="auto"/>
      </w:divBdr>
    </w:div>
    <w:div w:id="408617008">
      <w:bodyDiv w:val="1"/>
      <w:marLeft w:val="0"/>
      <w:marRight w:val="0"/>
      <w:marTop w:val="0"/>
      <w:marBottom w:val="0"/>
      <w:divBdr>
        <w:top w:val="none" w:sz="0" w:space="0" w:color="auto"/>
        <w:left w:val="none" w:sz="0" w:space="0" w:color="auto"/>
        <w:bottom w:val="none" w:sz="0" w:space="0" w:color="auto"/>
        <w:right w:val="none" w:sz="0" w:space="0" w:color="auto"/>
      </w:divBdr>
    </w:div>
    <w:div w:id="418063172">
      <w:bodyDiv w:val="1"/>
      <w:marLeft w:val="0"/>
      <w:marRight w:val="0"/>
      <w:marTop w:val="0"/>
      <w:marBottom w:val="0"/>
      <w:divBdr>
        <w:top w:val="none" w:sz="0" w:space="0" w:color="auto"/>
        <w:left w:val="none" w:sz="0" w:space="0" w:color="auto"/>
        <w:bottom w:val="none" w:sz="0" w:space="0" w:color="auto"/>
        <w:right w:val="none" w:sz="0" w:space="0" w:color="auto"/>
      </w:divBdr>
    </w:div>
    <w:div w:id="418605266">
      <w:bodyDiv w:val="1"/>
      <w:marLeft w:val="0"/>
      <w:marRight w:val="0"/>
      <w:marTop w:val="0"/>
      <w:marBottom w:val="0"/>
      <w:divBdr>
        <w:top w:val="none" w:sz="0" w:space="0" w:color="auto"/>
        <w:left w:val="none" w:sz="0" w:space="0" w:color="auto"/>
        <w:bottom w:val="none" w:sz="0" w:space="0" w:color="auto"/>
        <w:right w:val="none" w:sz="0" w:space="0" w:color="auto"/>
      </w:divBdr>
    </w:div>
    <w:div w:id="420806843">
      <w:bodyDiv w:val="1"/>
      <w:marLeft w:val="0"/>
      <w:marRight w:val="0"/>
      <w:marTop w:val="0"/>
      <w:marBottom w:val="0"/>
      <w:divBdr>
        <w:top w:val="none" w:sz="0" w:space="0" w:color="auto"/>
        <w:left w:val="none" w:sz="0" w:space="0" w:color="auto"/>
        <w:bottom w:val="none" w:sz="0" w:space="0" w:color="auto"/>
        <w:right w:val="none" w:sz="0" w:space="0" w:color="auto"/>
      </w:divBdr>
    </w:div>
    <w:div w:id="423769929">
      <w:bodyDiv w:val="1"/>
      <w:marLeft w:val="0"/>
      <w:marRight w:val="0"/>
      <w:marTop w:val="0"/>
      <w:marBottom w:val="0"/>
      <w:divBdr>
        <w:top w:val="none" w:sz="0" w:space="0" w:color="auto"/>
        <w:left w:val="none" w:sz="0" w:space="0" w:color="auto"/>
        <w:bottom w:val="none" w:sz="0" w:space="0" w:color="auto"/>
        <w:right w:val="none" w:sz="0" w:space="0" w:color="auto"/>
      </w:divBdr>
    </w:div>
    <w:div w:id="425344252">
      <w:bodyDiv w:val="1"/>
      <w:marLeft w:val="0"/>
      <w:marRight w:val="0"/>
      <w:marTop w:val="0"/>
      <w:marBottom w:val="0"/>
      <w:divBdr>
        <w:top w:val="none" w:sz="0" w:space="0" w:color="auto"/>
        <w:left w:val="none" w:sz="0" w:space="0" w:color="auto"/>
        <w:bottom w:val="none" w:sz="0" w:space="0" w:color="auto"/>
        <w:right w:val="none" w:sz="0" w:space="0" w:color="auto"/>
      </w:divBdr>
      <w:divsChild>
        <w:div w:id="1668940250">
          <w:marLeft w:val="0"/>
          <w:marRight w:val="0"/>
          <w:marTop w:val="0"/>
          <w:marBottom w:val="0"/>
          <w:divBdr>
            <w:top w:val="none" w:sz="0" w:space="0" w:color="auto"/>
            <w:left w:val="none" w:sz="0" w:space="0" w:color="auto"/>
            <w:bottom w:val="none" w:sz="0" w:space="0" w:color="auto"/>
            <w:right w:val="none" w:sz="0" w:space="0" w:color="auto"/>
          </w:divBdr>
        </w:div>
      </w:divsChild>
    </w:div>
    <w:div w:id="426124294">
      <w:bodyDiv w:val="1"/>
      <w:marLeft w:val="0"/>
      <w:marRight w:val="0"/>
      <w:marTop w:val="0"/>
      <w:marBottom w:val="0"/>
      <w:divBdr>
        <w:top w:val="none" w:sz="0" w:space="0" w:color="auto"/>
        <w:left w:val="none" w:sz="0" w:space="0" w:color="auto"/>
        <w:bottom w:val="none" w:sz="0" w:space="0" w:color="auto"/>
        <w:right w:val="none" w:sz="0" w:space="0" w:color="auto"/>
      </w:divBdr>
    </w:div>
    <w:div w:id="427237102">
      <w:bodyDiv w:val="1"/>
      <w:marLeft w:val="0"/>
      <w:marRight w:val="0"/>
      <w:marTop w:val="0"/>
      <w:marBottom w:val="0"/>
      <w:divBdr>
        <w:top w:val="none" w:sz="0" w:space="0" w:color="auto"/>
        <w:left w:val="none" w:sz="0" w:space="0" w:color="auto"/>
        <w:bottom w:val="none" w:sz="0" w:space="0" w:color="auto"/>
        <w:right w:val="none" w:sz="0" w:space="0" w:color="auto"/>
      </w:divBdr>
    </w:div>
    <w:div w:id="430394216">
      <w:bodyDiv w:val="1"/>
      <w:marLeft w:val="0"/>
      <w:marRight w:val="0"/>
      <w:marTop w:val="0"/>
      <w:marBottom w:val="0"/>
      <w:divBdr>
        <w:top w:val="none" w:sz="0" w:space="0" w:color="auto"/>
        <w:left w:val="none" w:sz="0" w:space="0" w:color="auto"/>
        <w:bottom w:val="none" w:sz="0" w:space="0" w:color="auto"/>
        <w:right w:val="none" w:sz="0" w:space="0" w:color="auto"/>
      </w:divBdr>
    </w:div>
    <w:div w:id="431319711">
      <w:bodyDiv w:val="1"/>
      <w:marLeft w:val="0"/>
      <w:marRight w:val="0"/>
      <w:marTop w:val="0"/>
      <w:marBottom w:val="0"/>
      <w:divBdr>
        <w:top w:val="none" w:sz="0" w:space="0" w:color="auto"/>
        <w:left w:val="none" w:sz="0" w:space="0" w:color="auto"/>
        <w:bottom w:val="none" w:sz="0" w:space="0" w:color="auto"/>
        <w:right w:val="none" w:sz="0" w:space="0" w:color="auto"/>
      </w:divBdr>
    </w:div>
    <w:div w:id="431436108">
      <w:bodyDiv w:val="1"/>
      <w:marLeft w:val="0"/>
      <w:marRight w:val="0"/>
      <w:marTop w:val="0"/>
      <w:marBottom w:val="0"/>
      <w:divBdr>
        <w:top w:val="none" w:sz="0" w:space="0" w:color="auto"/>
        <w:left w:val="none" w:sz="0" w:space="0" w:color="auto"/>
        <w:bottom w:val="none" w:sz="0" w:space="0" w:color="auto"/>
        <w:right w:val="none" w:sz="0" w:space="0" w:color="auto"/>
      </w:divBdr>
    </w:div>
    <w:div w:id="433862748">
      <w:bodyDiv w:val="1"/>
      <w:marLeft w:val="0"/>
      <w:marRight w:val="0"/>
      <w:marTop w:val="0"/>
      <w:marBottom w:val="0"/>
      <w:divBdr>
        <w:top w:val="none" w:sz="0" w:space="0" w:color="auto"/>
        <w:left w:val="none" w:sz="0" w:space="0" w:color="auto"/>
        <w:bottom w:val="none" w:sz="0" w:space="0" w:color="auto"/>
        <w:right w:val="none" w:sz="0" w:space="0" w:color="auto"/>
      </w:divBdr>
    </w:div>
    <w:div w:id="433982501">
      <w:bodyDiv w:val="1"/>
      <w:marLeft w:val="0"/>
      <w:marRight w:val="0"/>
      <w:marTop w:val="0"/>
      <w:marBottom w:val="0"/>
      <w:divBdr>
        <w:top w:val="none" w:sz="0" w:space="0" w:color="auto"/>
        <w:left w:val="none" w:sz="0" w:space="0" w:color="auto"/>
        <w:bottom w:val="none" w:sz="0" w:space="0" w:color="auto"/>
        <w:right w:val="none" w:sz="0" w:space="0" w:color="auto"/>
      </w:divBdr>
    </w:div>
    <w:div w:id="437718289">
      <w:bodyDiv w:val="1"/>
      <w:marLeft w:val="0"/>
      <w:marRight w:val="0"/>
      <w:marTop w:val="0"/>
      <w:marBottom w:val="0"/>
      <w:divBdr>
        <w:top w:val="none" w:sz="0" w:space="0" w:color="auto"/>
        <w:left w:val="none" w:sz="0" w:space="0" w:color="auto"/>
        <w:bottom w:val="none" w:sz="0" w:space="0" w:color="auto"/>
        <w:right w:val="none" w:sz="0" w:space="0" w:color="auto"/>
      </w:divBdr>
    </w:div>
    <w:div w:id="438110737">
      <w:bodyDiv w:val="1"/>
      <w:marLeft w:val="0"/>
      <w:marRight w:val="0"/>
      <w:marTop w:val="0"/>
      <w:marBottom w:val="0"/>
      <w:divBdr>
        <w:top w:val="none" w:sz="0" w:space="0" w:color="auto"/>
        <w:left w:val="none" w:sz="0" w:space="0" w:color="auto"/>
        <w:bottom w:val="none" w:sz="0" w:space="0" w:color="auto"/>
        <w:right w:val="none" w:sz="0" w:space="0" w:color="auto"/>
      </w:divBdr>
    </w:div>
    <w:div w:id="439883797">
      <w:bodyDiv w:val="1"/>
      <w:marLeft w:val="0"/>
      <w:marRight w:val="0"/>
      <w:marTop w:val="0"/>
      <w:marBottom w:val="0"/>
      <w:divBdr>
        <w:top w:val="none" w:sz="0" w:space="0" w:color="auto"/>
        <w:left w:val="none" w:sz="0" w:space="0" w:color="auto"/>
        <w:bottom w:val="none" w:sz="0" w:space="0" w:color="auto"/>
        <w:right w:val="none" w:sz="0" w:space="0" w:color="auto"/>
      </w:divBdr>
    </w:div>
    <w:div w:id="444545180">
      <w:bodyDiv w:val="1"/>
      <w:marLeft w:val="0"/>
      <w:marRight w:val="0"/>
      <w:marTop w:val="0"/>
      <w:marBottom w:val="0"/>
      <w:divBdr>
        <w:top w:val="none" w:sz="0" w:space="0" w:color="auto"/>
        <w:left w:val="none" w:sz="0" w:space="0" w:color="auto"/>
        <w:bottom w:val="none" w:sz="0" w:space="0" w:color="auto"/>
        <w:right w:val="none" w:sz="0" w:space="0" w:color="auto"/>
      </w:divBdr>
    </w:div>
    <w:div w:id="444815906">
      <w:bodyDiv w:val="1"/>
      <w:marLeft w:val="0"/>
      <w:marRight w:val="0"/>
      <w:marTop w:val="0"/>
      <w:marBottom w:val="0"/>
      <w:divBdr>
        <w:top w:val="none" w:sz="0" w:space="0" w:color="auto"/>
        <w:left w:val="none" w:sz="0" w:space="0" w:color="auto"/>
        <w:bottom w:val="none" w:sz="0" w:space="0" w:color="auto"/>
        <w:right w:val="none" w:sz="0" w:space="0" w:color="auto"/>
      </w:divBdr>
    </w:div>
    <w:div w:id="449520275">
      <w:bodyDiv w:val="1"/>
      <w:marLeft w:val="0"/>
      <w:marRight w:val="0"/>
      <w:marTop w:val="0"/>
      <w:marBottom w:val="0"/>
      <w:divBdr>
        <w:top w:val="none" w:sz="0" w:space="0" w:color="auto"/>
        <w:left w:val="none" w:sz="0" w:space="0" w:color="auto"/>
        <w:bottom w:val="none" w:sz="0" w:space="0" w:color="auto"/>
        <w:right w:val="none" w:sz="0" w:space="0" w:color="auto"/>
      </w:divBdr>
    </w:div>
    <w:div w:id="450125623">
      <w:bodyDiv w:val="1"/>
      <w:marLeft w:val="0"/>
      <w:marRight w:val="0"/>
      <w:marTop w:val="0"/>
      <w:marBottom w:val="0"/>
      <w:divBdr>
        <w:top w:val="none" w:sz="0" w:space="0" w:color="auto"/>
        <w:left w:val="none" w:sz="0" w:space="0" w:color="auto"/>
        <w:bottom w:val="none" w:sz="0" w:space="0" w:color="auto"/>
        <w:right w:val="none" w:sz="0" w:space="0" w:color="auto"/>
      </w:divBdr>
    </w:div>
    <w:div w:id="450324170">
      <w:bodyDiv w:val="1"/>
      <w:marLeft w:val="0"/>
      <w:marRight w:val="0"/>
      <w:marTop w:val="0"/>
      <w:marBottom w:val="0"/>
      <w:divBdr>
        <w:top w:val="none" w:sz="0" w:space="0" w:color="auto"/>
        <w:left w:val="none" w:sz="0" w:space="0" w:color="auto"/>
        <w:bottom w:val="none" w:sz="0" w:space="0" w:color="auto"/>
        <w:right w:val="none" w:sz="0" w:space="0" w:color="auto"/>
      </w:divBdr>
    </w:div>
    <w:div w:id="452863824">
      <w:bodyDiv w:val="1"/>
      <w:marLeft w:val="0"/>
      <w:marRight w:val="0"/>
      <w:marTop w:val="0"/>
      <w:marBottom w:val="0"/>
      <w:divBdr>
        <w:top w:val="none" w:sz="0" w:space="0" w:color="auto"/>
        <w:left w:val="none" w:sz="0" w:space="0" w:color="auto"/>
        <w:bottom w:val="none" w:sz="0" w:space="0" w:color="auto"/>
        <w:right w:val="none" w:sz="0" w:space="0" w:color="auto"/>
      </w:divBdr>
    </w:div>
    <w:div w:id="454056348">
      <w:bodyDiv w:val="1"/>
      <w:marLeft w:val="0"/>
      <w:marRight w:val="0"/>
      <w:marTop w:val="0"/>
      <w:marBottom w:val="0"/>
      <w:divBdr>
        <w:top w:val="none" w:sz="0" w:space="0" w:color="auto"/>
        <w:left w:val="none" w:sz="0" w:space="0" w:color="auto"/>
        <w:bottom w:val="none" w:sz="0" w:space="0" w:color="auto"/>
        <w:right w:val="none" w:sz="0" w:space="0" w:color="auto"/>
      </w:divBdr>
    </w:div>
    <w:div w:id="457527634">
      <w:bodyDiv w:val="1"/>
      <w:marLeft w:val="0"/>
      <w:marRight w:val="0"/>
      <w:marTop w:val="0"/>
      <w:marBottom w:val="0"/>
      <w:divBdr>
        <w:top w:val="none" w:sz="0" w:space="0" w:color="auto"/>
        <w:left w:val="none" w:sz="0" w:space="0" w:color="auto"/>
        <w:bottom w:val="none" w:sz="0" w:space="0" w:color="auto"/>
        <w:right w:val="none" w:sz="0" w:space="0" w:color="auto"/>
      </w:divBdr>
    </w:div>
    <w:div w:id="461774639">
      <w:bodyDiv w:val="1"/>
      <w:marLeft w:val="0"/>
      <w:marRight w:val="0"/>
      <w:marTop w:val="0"/>
      <w:marBottom w:val="0"/>
      <w:divBdr>
        <w:top w:val="none" w:sz="0" w:space="0" w:color="auto"/>
        <w:left w:val="none" w:sz="0" w:space="0" w:color="auto"/>
        <w:bottom w:val="none" w:sz="0" w:space="0" w:color="auto"/>
        <w:right w:val="none" w:sz="0" w:space="0" w:color="auto"/>
      </w:divBdr>
    </w:div>
    <w:div w:id="464082240">
      <w:bodyDiv w:val="1"/>
      <w:marLeft w:val="0"/>
      <w:marRight w:val="0"/>
      <w:marTop w:val="0"/>
      <w:marBottom w:val="0"/>
      <w:divBdr>
        <w:top w:val="none" w:sz="0" w:space="0" w:color="auto"/>
        <w:left w:val="none" w:sz="0" w:space="0" w:color="auto"/>
        <w:bottom w:val="none" w:sz="0" w:space="0" w:color="auto"/>
        <w:right w:val="none" w:sz="0" w:space="0" w:color="auto"/>
      </w:divBdr>
    </w:div>
    <w:div w:id="466164989">
      <w:bodyDiv w:val="1"/>
      <w:marLeft w:val="0"/>
      <w:marRight w:val="0"/>
      <w:marTop w:val="0"/>
      <w:marBottom w:val="0"/>
      <w:divBdr>
        <w:top w:val="none" w:sz="0" w:space="0" w:color="auto"/>
        <w:left w:val="none" w:sz="0" w:space="0" w:color="auto"/>
        <w:bottom w:val="none" w:sz="0" w:space="0" w:color="auto"/>
        <w:right w:val="none" w:sz="0" w:space="0" w:color="auto"/>
      </w:divBdr>
    </w:div>
    <w:div w:id="466973344">
      <w:bodyDiv w:val="1"/>
      <w:marLeft w:val="0"/>
      <w:marRight w:val="0"/>
      <w:marTop w:val="0"/>
      <w:marBottom w:val="0"/>
      <w:divBdr>
        <w:top w:val="none" w:sz="0" w:space="0" w:color="auto"/>
        <w:left w:val="none" w:sz="0" w:space="0" w:color="auto"/>
        <w:bottom w:val="none" w:sz="0" w:space="0" w:color="auto"/>
        <w:right w:val="none" w:sz="0" w:space="0" w:color="auto"/>
      </w:divBdr>
    </w:div>
    <w:div w:id="476848621">
      <w:bodyDiv w:val="1"/>
      <w:marLeft w:val="0"/>
      <w:marRight w:val="0"/>
      <w:marTop w:val="0"/>
      <w:marBottom w:val="0"/>
      <w:divBdr>
        <w:top w:val="none" w:sz="0" w:space="0" w:color="auto"/>
        <w:left w:val="none" w:sz="0" w:space="0" w:color="auto"/>
        <w:bottom w:val="none" w:sz="0" w:space="0" w:color="auto"/>
        <w:right w:val="none" w:sz="0" w:space="0" w:color="auto"/>
      </w:divBdr>
    </w:div>
    <w:div w:id="479008276">
      <w:bodyDiv w:val="1"/>
      <w:marLeft w:val="0"/>
      <w:marRight w:val="0"/>
      <w:marTop w:val="0"/>
      <w:marBottom w:val="0"/>
      <w:divBdr>
        <w:top w:val="none" w:sz="0" w:space="0" w:color="auto"/>
        <w:left w:val="none" w:sz="0" w:space="0" w:color="auto"/>
        <w:bottom w:val="none" w:sz="0" w:space="0" w:color="auto"/>
        <w:right w:val="none" w:sz="0" w:space="0" w:color="auto"/>
      </w:divBdr>
    </w:div>
    <w:div w:id="482164041">
      <w:bodyDiv w:val="1"/>
      <w:marLeft w:val="0"/>
      <w:marRight w:val="0"/>
      <w:marTop w:val="0"/>
      <w:marBottom w:val="0"/>
      <w:divBdr>
        <w:top w:val="none" w:sz="0" w:space="0" w:color="auto"/>
        <w:left w:val="none" w:sz="0" w:space="0" w:color="auto"/>
        <w:bottom w:val="none" w:sz="0" w:space="0" w:color="auto"/>
        <w:right w:val="none" w:sz="0" w:space="0" w:color="auto"/>
      </w:divBdr>
    </w:div>
    <w:div w:id="482477031">
      <w:bodyDiv w:val="1"/>
      <w:marLeft w:val="0"/>
      <w:marRight w:val="0"/>
      <w:marTop w:val="0"/>
      <w:marBottom w:val="0"/>
      <w:divBdr>
        <w:top w:val="none" w:sz="0" w:space="0" w:color="auto"/>
        <w:left w:val="none" w:sz="0" w:space="0" w:color="auto"/>
        <w:bottom w:val="none" w:sz="0" w:space="0" w:color="auto"/>
        <w:right w:val="none" w:sz="0" w:space="0" w:color="auto"/>
      </w:divBdr>
    </w:div>
    <w:div w:id="484668137">
      <w:bodyDiv w:val="1"/>
      <w:marLeft w:val="0"/>
      <w:marRight w:val="0"/>
      <w:marTop w:val="0"/>
      <w:marBottom w:val="0"/>
      <w:divBdr>
        <w:top w:val="none" w:sz="0" w:space="0" w:color="auto"/>
        <w:left w:val="none" w:sz="0" w:space="0" w:color="auto"/>
        <w:bottom w:val="none" w:sz="0" w:space="0" w:color="auto"/>
        <w:right w:val="none" w:sz="0" w:space="0" w:color="auto"/>
      </w:divBdr>
    </w:div>
    <w:div w:id="490800752">
      <w:bodyDiv w:val="1"/>
      <w:marLeft w:val="0"/>
      <w:marRight w:val="0"/>
      <w:marTop w:val="0"/>
      <w:marBottom w:val="0"/>
      <w:divBdr>
        <w:top w:val="none" w:sz="0" w:space="0" w:color="auto"/>
        <w:left w:val="none" w:sz="0" w:space="0" w:color="auto"/>
        <w:bottom w:val="none" w:sz="0" w:space="0" w:color="auto"/>
        <w:right w:val="none" w:sz="0" w:space="0" w:color="auto"/>
      </w:divBdr>
    </w:div>
    <w:div w:id="498233362">
      <w:bodyDiv w:val="1"/>
      <w:marLeft w:val="0"/>
      <w:marRight w:val="0"/>
      <w:marTop w:val="0"/>
      <w:marBottom w:val="0"/>
      <w:divBdr>
        <w:top w:val="none" w:sz="0" w:space="0" w:color="auto"/>
        <w:left w:val="none" w:sz="0" w:space="0" w:color="auto"/>
        <w:bottom w:val="none" w:sz="0" w:space="0" w:color="auto"/>
        <w:right w:val="none" w:sz="0" w:space="0" w:color="auto"/>
      </w:divBdr>
    </w:div>
    <w:div w:id="500392172">
      <w:bodyDiv w:val="1"/>
      <w:marLeft w:val="0"/>
      <w:marRight w:val="0"/>
      <w:marTop w:val="0"/>
      <w:marBottom w:val="0"/>
      <w:divBdr>
        <w:top w:val="none" w:sz="0" w:space="0" w:color="auto"/>
        <w:left w:val="none" w:sz="0" w:space="0" w:color="auto"/>
        <w:bottom w:val="none" w:sz="0" w:space="0" w:color="auto"/>
        <w:right w:val="none" w:sz="0" w:space="0" w:color="auto"/>
      </w:divBdr>
    </w:div>
    <w:div w:id="502016142">
      <w:bodyDiv w:val="1"/>
      <w:marLeft w:val="0"/>
      <w:marRight w:val="0"/>
      <w:marTop w:val="0"/>
      <w:marBottom w:val="0"/>
      <w:divBdr>
        <w:top w:val="none" w:sz="0" w:space="0" w:color="auto"/>
        <w:left w:val="none" w:sz="0" w:space="0" w:color="auto"/>
        <w:bottom w:val="none" w:sz="0" w:space="0" w:color="auto"/>
        <w:right w:val="none" w:sz="0" w:space="0" w:color="auto"/>
      </w:divBdr>
    </w:div>
    <w:div w:id="504636503">
      <w:bodyDiv w:val="1"/>
      <w:marLeft w:val="0"/>
      <w:marRight w:val="0"/>
      <w:marTop w:val="0"/>
      <w:marBottom w:val="0"/>
      <w:divBdr>
        <w:top w:val="none" w:sz="0" w:space="0" w:color="auto"/>
        <w:left w:val="none" w:sz="0" w:space="0" w:color="auto"/>
        <w:bottom w:val="none" w:sz="0" w:space="0" w:color="auto"/>
        <w:right w:val="none" w:sz="0" w:space="0" w:color="auto"/>
      </w:divBdr>
    </w:div>
    <w:div w:id="508562883">
      <w:bodyDiv w:val="1"/>
      <w:marLeft w:val="0"/>
      <w:marRight w:val="0"/>
      <w:marTop w:val="0"/>
      <w:marBottom w:val="0"/>
      <w:divBdr>
        <w:top w:val="none" w:sz="0" w:space="0" w:color="auto"/>
        <w:left w:val="none" w:sz="0" w:space="0" w:color="auto"/>
        <w:bottom w:val="none" w:sz="0" w:space="0" w:color="auto"/>
        <w:right w:val="none" w:sz="0" w:space="0" w:color="auto"/>
      </w:divBdr>
    </w:div>
    <w:div w:id="508636888">
      <w:bodyDiv w:val="1"/>
      <w:marLeft w:val="0"/>
      <w:marRight w:val="0"/>
      <w:marTop w:val="0"/>
      <w:marBottom w:val="0"/>
      <w:divBdr>
        <w:top w:val="none" w:sz="0" w:space="0" w:color="auto"/>
        <w:left w:val="none" w:sz="0" w:space="0" w:color="auto"/>
        <w:bottom w:val="none" w:sz="0" w:space="0" w:color="auto"/>
        <w:right w:val="none" w:sz="0" w:space="0" w:color="auto"/>
      </w:divBdr>
    </w:div>
    <w:div w:id="510683466">
      <w:bodyDiv w:val="1"/>
      <w:marLeft w:val="0"/>
      <w:marRight w:val="0"/>
      <w:marTop w:val="0"/>
      <w:marBottom w:val="0"/>
      <w:divBdr>
        <w:top w:val="none" w:sz="0" w:space="0" w:color="auto"/>
        <w:left w:val="none" w:sz="0" w:space="0" w:color="auto"/>
        <w:bottom w:val="none" w:sz="0" w:space="0" w:color="auto"/>
        <w:right w:val="none" w:sz="0" w:space="0" w:color="auto"/>
      </w:divBdr>
    </w:div>
    <w:div w:id="514222901">
      <w:bodyDiv w:val="1"/>
      <w:marLeft w:val="0"/>
      <w:marRight w:val="0"/>
      <w:marTop w:val="0"/>
      <w:marBottom w:val="0"/>
      <w:divBdr>
        <w:top w:val="none" w:sz="0" w:space="0" w:color="auto"/>
        <w:left w:val="none" w:sz="0" w:space="0" w:color="auto"/>
        <w:bottom w:val="none" w:sz="0" w:space="0" w:color="auto"/>
        <w:right w:val="none" w:sz="0" w:space="0" w:color="auto"/>
      </w:divBdr>
    </w:div>
    <w:div w:id="515197294">
      <w:bodyDiv w:val="1"/>
      <w:marLeft w:val="0"/>
      <w:marRight w:val="0"/>
      <w:marTop w:val="0"/>
      <w:marBottom w:val="0"/>
      <w:divBdr>
        <w:top w:val="none" w:sz="0" w:space="0" w:color="auto"/>
        <w:left w:val="none" w:sz="0" w:space="0" w:color="auto"/>
        <w:bottom w:val="none" w:sz="0" w:space="0" w:color="auto"/>
        <w:right w:val="none" w:sz="0" w:space="0" w:color="auto"/>
      </w:divBdr>
    </w:div>
    <w:div w:id="515313537">
      <w:bodyDiv w:val="1"/>
      <w:marLeft w:val="0"/>
      <w:marRight w:val="0"/>
      <w:marTop w:val="0"/>
      <w:marBottom w:val="0"/>
      <w:divBdr>
        <w:top w:val="none" w:sz="0" w:space="0" w:color="auto"/>
        <w:left w:val="none" w:sz="0" w:space="0" w:color="auto"/>
        <w:bottom w:val="none" w:sz="0" w:space="0" w:color="auto"/>
        <w:right w:val="none" w:sz="0" w:space="0" w:color="auto"/>
      </w:divBdr>
    </w:div>
    <w:div w:id="516114956">
      <w:bodyDiv w:val="1"/>
      <w:marLeft w:val="0"/>
      <w:marRight w:val="0"/>
      <w:marTop w:val="0"/>
      <w:marBottom w:val="0"/>
      <w:divBdr>
        <w:top w:val="none" w:sz="0" w:space="0" w:color="auto"/>
        <w:left w:val="none" w:sz="0" w:space="0" w:color="auto"/>
        <w:bottom w:val="none" w:sz="0" w:space="0" w:color="auto"/>
        <w:right w:val="none" w:sz="0" w:space="0" w:color="auto"/>
      </w:divBdr>
    </w:div>
    <w:div w:id="517232697">
      <w:bodyDiv w:val="1"/>
      <w:marLeft w:val="0"/>
      <w:marRight w:val="0"/>
      <w:marTop w:val="0"/>
      <w:marBottom w:val="0"/>
      <w:divBdr>
        <w:top w:val="none" w:sz="0" w:space="0" w:color="auto"/>
        <w:left w:val="none" w:sz="0" w:space="0" w:color="auto"/>
        <w:bottom w:val="none" w:sz="0" w:space="0" w:color="auto"/>
        <w:right w:val="none" w:sz="0" w:space="0" w:color="auto"/>
      </w:divBdr>
    </w:div>
    <w:div w:id="518205142">
      <w:bodyDiv w:val="1"/>
      <w:marLeft w:val="0"/>
      <w:marRight w:val="0"/>
      <w:marTop w:val="0"/>
      <w:marBottom w:val="0"/>
      <w:divBdr>
        <w:top w:val="none" w:sz="0" w:space="0" w:color="auto"/>
        <w:left w:val="none" w:sz="0" w:space="0" w:color="auto"/>
        <w:bottom w:val="none" w:sz="0" w:space="0" w:color="auto"/>
        <w:right w:val="none" w:sz="0" w:space="0" w:color="auto"/>
      </w:divBdr>
    </w:div>
    <w:div w:id="520708757">
      <w:bodyDiv w:val="1"/>
      <w:marLeft w:val="0"/>
      <w:marRight w:val="0"/>
      <w:marTop w:val="0"/>
      <w:marBottom w:val="0"/>
      <w:divBdr>
        <w:top w:val="none" w:sz="0" w:space="0" w:color="auto"/>
        <w:left w:val="none" w:sz="0" w:space="0" w:color="auto"/>
        <w:bottom w:val="none" w:sz="0" w:space="0" w:color="auto"/>
        <w:right w:val="none" w:sz="0" w:space="0" w:color="auto"/>
      </w:divBdr>
    </w:div>
    <w:div w:id="520827777">
      <w:bodyDiv w:val="1"/>
      <w:marLeft w:val="0"/>
      <w:marRight w:val="0"/>
      <w:marTop w:val="0"/>
      <w:marBottom w:val="0"/>
      <w:divBdr>
        <w:top w:val="none" w:sz="0" w:space="0" w:color="auto"/>
        <w:left w:val="none" w:sz="0" w:space="0" w:color="auto"/>
        <w:bottom w:val="none" w:sz="0" w:space="0" w:color="auto"/>
        <w:right w:val="none" w:sz="0" w:space="0" w:color="auto"/>
      </w:divBdr>
    </w:div>
    <w:div w:id="525673873">
      <w:bodyDiv w:val="1"/>
      <w:marLeft w:val="0"/>
      <w:marRight w:val="0"/>
      <w:marTop w:val="0"/>
      <w:marBottom w:val="0"/>
      <w:divBdr>
        <w:top w:val="none" w:sz="0" w:space="0" w:color="auto"/>
        <w:left w:val="none" w:sz="0" w:space="0" w:color="auto"/>
        <w:bottom w:val="none" w:sz="0" w:space="0" w:color="auto"/>
        <w:right w:val="none" w:sz="0" w:space="0" w:color="auto"/>
      </w:divBdr>
    </w:div>
    <w:div w:id="525827155">
      <w:bodyDiv w:val="1"/>
      <w:marLeft w:val="0"/>
      <w:marRight w:val="0"/>
      <w:marTop w:val="0"/>
      <w:marBottom w:val="0"/>
      <w:divBdr>
        <w:top w:val="none" w:sz="0" w:space="0" w:color="auto"/>
        <w:left w:val="none" w:sz="0" w:space="0" w:color="auto"/>
        <w:bottom w:val="none" w:sz="0" w:space="0" w:color="auto"/>
        <w:right w:val="none" w:sz="0" w:space="0" w:color="auto"/>
      </w:divBdr>
    </w:div>
    <w:div w:id="526329755">
      <w:bodyDiv w:val="1"/>
      <w:marLeft w:val="0"/>
      <w:marRight w:val="0"/>
      <w:marTop w:val="0"/>
      <w:marBottom w:val="0"/>
      <w:divBdr>
        <w:top w:val="none" w:sz="0" w:space="0" w:color="auto"/>
        <w:left w:val="none" w:sz="0" w:space="0" w:color="auto"/>
        <w:bottom w:val="none" w:sz="0" w:space="0" w:color="auto"/>
        <w:right w:val="none" w:sz="0" w:space="0" w:color="auto"/>
      </w:divBdr>
    </w:div>
    <w:div w:id="527524588">
      <w:bodyDiv w:val="1"/>
      <w:marLeft w:val="0"/>
      <w:marRight w:val="0"/>
      <w:marTop w:val="0"/>
      <w:marBottom w:val="0"/>
      <w:divBdr>
        <w:top w:val="none" w:sz="0" w:space="0" w:color="auto"/>
        <w:left w:val="none" w:sz="0" w:space="0" w:color="auto"/>
        <w:bottom w:val="none" w:sz="0" w:space="0" w:color="auto"/>
        <w:right w:val="none" w:sz="0" w:space="0" w:color="auto"/>
      </w:divBdr>
    </w:div>
    <w:div w:id="527719895">
      <w:bodyDiv w:val="1"/>
      <w:marLeft w:val="0"/>
      <w:marRight w:val="0"/>
      <w:marTop w:val="0"/>
      <w:marBottom w:val="0"/>
      <w:divBdr>
        <w:top w:val="none" w:sz="0" w:space="0" w:color="auto"/>
        <w:left w:val="none" w:sz="0" w:space="0" w:color="auto"/>
        <w:bottom w:val="none" w:sz="0" w:space="0" w:color="auto"/>
        <w:right w:val="none" w:sz="0" w:space="0" w:color="auto"/>
      </w:divBdr>
    </w:div>
    <w:div w:id="531921823">
      <w:bodyDiv w:val="1"/>
      <w:marLeft w:val="0"/>
      <w:marRight w:val="0"/>
      <w:marTop w:val="0"/>
      <w:marBottom w:val="0"/>
      <w:divBdr>
        <w:top w:val="none" w:sz="0" w:space="0" w:color="auto"/>
        <w:left w:val="none" w:sz="0" w:space="0" w:color="auto"/>
        <w:bottom w:val="none" w:sz="0" w:space="0" w:color="auto"/>
        <w:right w:val="none" w:sz="0" w:space="0" w:color="auto"/>
      </w:divBdr>
    </w:div>
    <w:div w:id="543058995">
      <w:bodyDiv w:val="1"/>
      <w:marLeft w:val="0"/>
      <w:marRight w:val="0"/>
      <w:marTop w:val="0"/>
      <w:marBottom w:val="0"/>
      <w:divBdr>
        <w:top w:val="none" w:sz="0" w:space="0" w:color="auto"/>
        <w:left w:val="none" w:sz="0" w:space="0" w:color="auto"/>
        <w:bottom w:val="none" w:sz="0" w:space="0" w:color="auto"/>
        <w:right w:val="none" w:sz="0" w:space="0" w:color="auto"/>
      </w:divBdr>
    </w:div>
    <w:div w:id="543370429">
      <w:bodyDiv w:val="1"/>
      <w:marLeft w:val="0"/>
      <w:marRight w:val="0"/>
      <w:marTop w:val="0"/>
      <w:marBottom w:val="0"/>
      <w:divBdr>
        <w:top w:val="none" w:sz="0" w:space="0" w:color="auto"/>
        <w:left w:val="none" w:sz="0" w:space="0" w:color="auto"/>
        <w:bottom w:val="none" w:sz="0" w:space="0" w:color="auto"/>
        <w:right w:val="none" w:sz="0" w:space="0" w:color="auto"/>
      </w:divBdr>
    </w:div>
    <w:div w:id="548078730">
      <w:bodyDiv w:val="1"/>
      <w:marLeft w:val="0"/>
      <w:marRight w:val="0"/>
      <w:marTop w:val="0"/>
      <w:marBottom w:val="0"/>
      <w:divBdr>
        <w:top w:val="none" w:sz="0" w:space="0" w:color="auto"/>
        <w:left w:val="none" w:sz="0" w:space="0" w:color="auto"/>
        <w:bottom w:val="none" w:sz="0" w:space="0" w:color="auto"/>
        <w:right w:val="none" w:sz="0" w:space="0" w:color="auto"/>
      </w:divBdr>
    </w:div>
    <w:div w:id="548808273">
      <w:bodyDiv w:val="1"/>
      <w:marLeft w:val="0"/>
      <w:marRight w:val="0"/>
      <w:marTop w:val="0"/>
      <w:marBottom w:val="0"/>
      <w:divBdr>
        <w:top w:val="none" w:sz="0" w:space="0" w:color="auto"/>
        <w:left w:val="none" w:sz="0" w:space="0" w:color="auto"/>
        <w:bottom w:val="none" w:sz="0" w:space="0" w:color="auto"/>
        <w:right w:val="none" w:sz="0" w:space="0" w:color="auto"/>
      </w:divBdr>
    </w:div>
    <w:div w:id="556548426">
      <w:bodyDiv w:val="1"/>
      <w:marLeft w:val="0"/>
      <w:marRight w:val="0"/>
      <w:marTop w:val="0"/>
      <w:marBottom w:val="0"/>
      <w:divBdr>
        <w:top w:val="none" w:sz="0" w:space="0" w:color="auto"/>
        <w:left w:val="none" w:sz="0" w:space="0" w:color="auto"/>
        <w:bottom w:val="none" w:sz="0" w:space="0" w:color="auto"/>
        <w:right w:val="none" w:sz="0" w:space="0" w:color="auto"/>
      </w:divBdr>
    </w:div>
    <w:div w:id="556746994">
      <w:bodyDiv w:val="1"/>
      <w:marLeft w:val="0"/>
      <w:marRight w:val="0"/>
      <w:marTop w:val="0"/>
      <w:marBottom w:val="0"/>
      <w:divBdr>
        <w:top w:val="none" w:sz="0" w:space="0" w:color="auto"/>
        <w:left w:val="none" w:sz="0" w:space="0" w:color="auto"/>
        <w:bottom w:val="none" w:sz="0" w:space="0" w:color="auto"/>
        <w:right w:val="none" w:sz="0" w:space="0" w:color="auto"/>
      </w:divBdr>
    </w:div>
    <w:div w:id="557590950">
      <w:bodyDiv w:val="1"/>
      <w:marLeft w:val="0"/>
      <w:marRight w:val="0"/>
      <w:marTop w:val="0"/>
      <w:marBottom w:val="0"/>
      <w:divBdr>
        <w:top w:val="none" w:sz="0" w:space="0" w:color="auto"/>
        <w:left w:val="none" w:sz="0" w:space="0" w:color="auto"/>
        <w:bottom w:val="none" w:sz="0" w:space="0" w:color="auto"/>
        <w:right w:val="none" w:sz="0" w:space="0" w:color="auto"/>
      </w:divBdr>
    </w:div>
    <w:div w:id="557975756">
      <w:bodyDiv w:val="1"/>
      <w:marLeft w:val="0"/>
      <w:marRight w:val="0"/>
      <w:marTop w:val="0"/>
      <w:marBottom w:val="0"/>
      <w:divBdr>
        <w:top w:val="none" w:sz="0" w:space="0" w:color="auto"/>
        <w:left w:val="none" w:sz="0" w:space="0" w:color="auto"/>
        <w:bottom w:val="none" w:sz="0" w:space="0" w:color="auto"/>
        <w:right w:val="none" w:sz="0" w:space="0" w:color="auto"/>
      </w:divBdr>
    </w:div>
    <w:div w:id="558592043">
      <w:bodyDiv w:val="1"/>
      <w:marLeft w:val="0"/>
      <w:marRight w:val="0"/>
      <w:marTop w:val="0"/>
      <w:marBottom w:val="0"/>
      <w:divBdr>
        <w:top w:val="none" w:sz="0" w:space="0" w:color="auto"/>
        <w:left w:val="none" w:sz="0" w:space="0" w:color="auto"/>
        <w:bottom w:val="none" w:sz="0" w:space="0" w:color="auto"/>
        <w:right w:val="none" w:sz="0" w:space="0" w:color="auto"/>
      </w:divBdr>
    </w:div>
    <w:div w:id="559945341">
      <w:bodyDiv w:val="1"/>
      <w:marLeft w:val="0"/>
      <w:marRight w:val="0"/>
      <w:marTop w:val="0"/>
      <w:marBottom w:val="0"/>
      <w:divBdr>
        <w:top w:val="none" w:sz="0" w:space="0" w:color="auto"/>
        <w:left w:val="none" w:sz="0" w:space="0" w:color="auto"/>
        <w:bottom w:val="none" w:sz="0" w:space="0" w:color="auto"/>
        <w:right w:val="none" w:sz="0" w:space="0" w:color="auto"/>
      </w:divBdr>
    </w:div>
    <w:div w:id="560678143">
      <w:bodyDiv w:val="1"/>
      <w:marLeft w:val="0"/>
      <w:marRight w:val="0"/>
      <w:marTop w:val="0"/>
      <w:marBottom w:val="0"/>
      <w:divBdr>
        <w:top w:val="none" w:sz="0" w:space="0" w:color="auto"/>
        <w:left w:val="none" w:sz="0" w:space="0" w:color="auto"/>
        <w:bottom w:val="none" w:sz="0" w:space="0" w:color="auto"/>
        <w:right w:val="none" w:sz="0" w:space="0" w:color="auto"/>
      </w:divBdr>
    </w:div>
    <w:div w:id="561142697">
      <w:bodyDiv w:val="1"/>
      <w:marLeft w:val="0"/>
      <w:marRight w:val="0"/>
      <w:marTop w:val="0"/>
      <w:marBottom w:val="0"/>
      <w:divBdr>
        <w:top w:val="none" w:sz="0" w:space="0" w:color="auto"/>
        <w:left w:val="none" w:sz="0" w:space="0" w:color="auto"/>
        <w:bottom w:val="none" w:sz="0" w:space="0" w:color="auto"/>
        <w:right w:val="none" w:sz="0" w:space="0" w:color="auto"/>
      </w:divBdr>
    </w:div>
    <w:div w:id="561866507">
      <w:bodyDiv w:val="1"/>
      <w:marLeft w:val="0"/>
      <w:marRight w:val="0"/>
      <w:marTop w:val="0"/>
      <w:marBottom w:val="0"/>
      <w:divBdr>
        <w:top w:val="none" w:sz="0" w:space="0" w:color="auto"/>
        <w:left w:val="none" w:sz="0" w:space="0" w:color="auto"/>
        <w:bottom w:val="none" w:sz="0" w:space="0" w:color="auto"/>
        <w:right w:val="none" w:sz="0" w:space="0" w:color="auto"/>
      </w:divBdr>
    </w:div>
    <w:div w:id="562495500">
      <w:bodyDiv w:val="1"/>
      <w:marLeft w:val="0"/>
      <w:marRight w:val="0"/>
      <w:marTop w:val="0"/>
      <w:marBottom w:val="0"/>
      <w:divBdr>
        <w:top w:val="none" w:sz="0" w:space="0" w:color="auto"/>
        <w:left w:val="none" w:sz="0" w:space="0" w:color="auto"/>
        <w:bottom w:val="none" w:sz="0" w:space="0" w:color="auto"/>
        <w:right w:val="none" w:sz="0" w:space="0" w:color="auto"/>
      </w:divBdr>
    </w:div>
    <w:div w:id="564491640">
      <w:bodyDiv w:val="1"/>
      <w:marLeft w:val="0"/>
      <w:marRight w:val="0"/>
      <w:marTop w:val="0"/>
      <w:marBottom w:val="0"/>
      <w:divBdr>
        <w:top w:val="none" w:sz="0" w:space="0" w:color="auto"/>
        <w:left w:val="none" w:sz="0" w:space="0" w:color="auto"/>
        <w:bottom w:val="none" w:sz="0" w:space="0" w:color="auto"/>
        <w:right w:val="none" w:sz="0" w:space="0" w:color="auto"/>
      </w:divBdr>
    </w:div>
    <w:div w:id="567233212">
      <w:bodyDiv w:val="1"/>
      <w:marLeft w:val="0"/>
      <w:marRight w:val="0"/>
      <w:marTop w:val="0"/>
      <w:marBottom w:val="0"/>
      <w:divBdr>
        <w:top w:val="none" w:sz="0" w:space="0" w:color="auto"/>
        <w:left w:val="none" w:sz="0" w:space="0" w:color="auto"/>
        <w:bottom w:val="none" w:sz="0" w:space="0" w:color="auto"/>
        <w:right w:val="none" w:sz="0" w:space="0" w:color="auto"/>
      </w:divBdr>
    </w:div>
    <w:div w:id="567615699">
      <w:bodyDiv w:val="1"/>
      <w:marLeft w:val="0"/>
      <w:marRight w:val="0"/>
      <w:marTop w:val="0"/>
      <w:marBottom w:val="0"/>
      <w:divBdr>
        <w:top w:val="none" w:sz="0" w:space="0" w:color="auto"/>
        <w:left w:val="none" w:sz="0" w:space="0" w:color="auto"/>
        <w:bottom w:val="none" w:sz="0" w:space="0" w:color="auto"/>
        <w:right w:val="none" w:sz="0" w:space="0" w:color="auto"/>
      </w:divBdr>
    </w:div>
    <w:div w:id="577325592">
      <w:bodyDiv w:val="1"/>
      <w:marLeft w:val="0"/>
      <w:marRight w:val="0"/>
      <w:marTop w:val="0"/>
      <w:marBottom w:val="0"/>
      <w:divBdr>
        <w:top w:val="none" w:sz="0" w:space="0" w:color="auto"/>
        <w:left w:val="none" w:sz="0" w:space="0" w:color="auto"/>
        <w:bottom w:val="none" w:sz="0" w:space="0" w:color="auto"/>
        <w:right w:val="none" w:sz="0" w:space="0" w:color="auto"/>
      </w:divBdr>
    </w:div>
    <w:div w:id="578439569">
      <w:bodyDiv w:val="1"/>
      <w:marLeft w:val="0"/>
      <w:marRight w:val="0"/>
      <w:marTop w:val="0"/>
      <w:marBottom w:val="0"/>
      <w:divBdr>
        <w:top w:val="none" w:sz="0" w:space="0" w:color="auto"/>
        <w:left w:val="none" w:sz="0" w:space="0" w:color="auto"/>
        <w:bottom w:val="none" w:sz="0" w:space="0" w:color="auto"/>
        <w:right w:val="none" w:sz="0" w:space="0" w:color="auto"/>
      </w:divBdr>
    </w:div>
    <w:div w:id="581527545">
      <w:bodyDiv w:val="1"/>
      <w:marLeft w:val="0"/>
      <w:marRight w:val="0"/>
      <w:marTop w:val="0"/>
      <w:marBottom w:val="0"/>
      <w:divBdr>
        <w:top w:val="none" w:sz="0" w:space="0" w:color="auto"/>
        <w:left w:val="none" w:sz="0" w:space="0" w:color="auto"/>
        <w:bottom w:val="none" w:sz="0" w:space="0" w:color="auto"/>
        <w:right w:val="none" w:sz="0" w:space="0" w:color="auto"/>
      </w:divBdr>
    </w:div>
    <w:div w:id="582447067">
      <w:bodyDiv w:val="1"/>
      <w:marLeft w:val="0"/>
      <w:marRight w:val="0"/>
      <w:marTop w:val="0"/>
      <w:marBottom w:val="0"/>
      <w:divBdr>
        <w:top w:val="none" w:sz="0" w:space="0" w:color="auto"/>
        <w:left w:val="none" w:sz="0" w:space="0" w:color="auto"/>
        <w:bottom w:val="none" w:sz="0" w:space="0" w:color="auto"/>
        <w:right w:val="none" w:sz="0" w:space="0" w:color="auto"/>
      </w:divBdr>
    </w:div>
    <w:div w:id="584220332">
      <w:bodyDiv w:val="1"/>
      <w:marLeft w:val="0"/>
      <w:marRight w:val="0"/>
      <w:marTop w:val="0"/>
      <w:marBottom w:val="0"/>
      <w:divBdr>
        <w:top w:val="none" w:sz="0" w:space="0" w:color="auto"/>
        <w:left w:val="none" w:sz="0" w:space="0" w:color="auto"/>
        <w:bottom w:val="none" w:sz="0" w:space="0" w:color="auto"/>
        <w:right w:val="none" w:sz="0" w:space="0" w:color="auto"/>
      </w:divBdr>
    </w:div>
    <w:div w:id="585726356">
      <w:bodyDiv w:val="1"/>
      <w:marLeft w:val="0"/>
      <w:marRight w:val="0"/>
      <w:marTop w:val="0"/>
      <w:marBottom w:val="0"/>
      <w:divBdr>
        <w:top w:val="none" w:sz="0" w:space="0" w:color="auto"/>
        <w:left w:val="none" w:sz="0" w:space="0" w:color="auto"/>
        <w:bottom w:val="none" w:sz="0" w:space="0" w:color="auto"/>
        <w:right w:val="none" w:sz="0" w:space="0" w:color="auto"/>
      </w:divBdr>
    </w:div>
    <w:div w:id="587890084">
      <w:bodyDiv w:val="1"/>
      <w:marLeft w:val="0"/>
      <w:marRight w:val="0"/>
      <w:marTop w:val="0"/>
      <w:marBottom w:val="0"/>
      <w:divBdr>
        <w:top w:val="none" w:sz="0" w:space="0" w:color="auto"/>
        <w:left w:val="none" w:sz="0" w:space="0" w:color="auto"/>
        <w:bottom w:val="none" w:sz="0" w:space="0" w:color="auto"/>
        <w:right w:val="none" w:sz="0" w:space="0" w:color="auto"/>
      </w:divBdr>
    </w:div>
    <w:div w:id="588461485">
      <w:bodyDiv w:val="1"/>
      <w:marLeft w:val="0"/>
      <w:marRight w:val="0"/>
      <w:marTop w:val="0"/>
      <w:marBottom w:val="0"/>
      <w:divBdr>
        <w:top w:val="none" w:sz="0" w:space="0" w:color="auto"/>
        <w:left w:val="none" w:sz="0" w:space="0" w:color="auto"/>
        <w:bottom w:val="none" w:sz="0" w:space="0" w:color="auto"/>
        <w:right w:val="none" w:sz="0" w:space="0" w:color="auto"/>
      </w:divBdr>
    </w:div>
    <w:div w:id="591163661">
      <w:bodyDiv w:val="1"/>
      <w:marLeft w:val="0"/>
      <w:marRight w:val="0"/>
      <w:marTop w:val="0"/>
      <w:marBottom w:val="0"/>
      <w:divBdr>
        <w:top w:val="none" w:sz="0" w:space="0" w:color="auto"/>
        <w:left w:val="none" w:sz="0" w:space="0" w:color="auto"/>
        <w:bottom w:val="none" w:sz="0" w:space="0" w:color="auto"/>
        <w:right w:val="none" w:sz="0" w:space="0" w:color="auto"/>
      </w:divBdr>
    </w:div>
    <w:div w:id="592975152">
      <w:bodyDiv w:val="1"/>
      <w:marLeft w:val="0"/>
      <w:marRight w:val="0"/>
      <w:marTop w:val="0"/>
      <w:marBottom w:val="0"/>
      <w:divBdr>
        <w:top w:val="none" w:sz="0" w:space="0" w:color="auto"/>
        <w:left w:val="none" w:sz="0" w:space="0" w:color="auto"/>
        <w:bottom w:val="none" w:sz="0" w:space="0" w:color="auto"/>
        <w:right w:val="none" w:sz="0" w:space="0" w:color="auto"/>
      </w:divBdr>
    </w:div>
    <w:div w:id="595551466">
      <w:bodyDiv w:val="1"/>
      <w:marLeft w:val="0"/>
      <w:marRight w:val="0"/>
      <w:marTop w:val="0"/>
      <w:marBottom w:val="0"/>
      <w:divBdr>
        <w:top w:val="none" w:sz="0" w:space="0" w:color="auto"/>
        <w:left w:val="none" w:sz="0" w:space="0" w:color="auto"/>
        <w:bottom w:val="none" w:sz="0" w:space="0" w:color="auto"/>
        <w:right w:val="none" w:sz="0" w:space="0" w:color="auto"/>
      </w:divBdr>
    </w:div>
    <w:div w:id="596450800">
      <w:bodyDiv w:val="1"/>
      <w:marLeft w:val="0"/>
      <w:marRight w:val="0"/>
      <w:marTop w:val="0"/>
      <w:marBottom w:val="0"/>
      <w:divBdr>
        <w:top w:val="none" w:sz="0" w:space="0" w:color="auto"/>
        <w:left w:val="none" w:sz="0" w:space="0" w:color="auto"/>
        <w:bottom w:val="none" w:sz="0" w:space="0" w:color="auto"/>
        <w:right w:val="none" w:sz="0" w:space="0" w:color="auto"/>
      </w:divBdr>
    </w:div>
    <w:div w:id="596796349">
      <w:bodyDiv w:val="1"/>
      <w:marLeft w:val="0"/>
      <w:marRight w:val="0"/>
      <w:marTop w:val="0"/>
      <w:marBottom w:val="0"/>
      <w:divBdr>
        <w:top w:val="none" w:sz="0" w:space="0" w:color="auto"/>
        <w:left w:val="none" w:sz="0" w:space="0" w:color="auto"/>
        <w:bottom w:val="none" w:sz="0" w:space="0" w:color="auto"/>
        <w:right w:val="none" w:sz="0" w:space="0" w:color="auto"/>
      </w:divBdr>
    </w:div>
    <w:div w:id="599147672">
      <w:bodyDiv w:val="1"/>
      <w:marLeft w:val="0"/>
      <w:marRight w:val="0"/>
      <w:marTop w:val="0"/>
      <w:marBottom w:val="0"/>
      <w:divBdr>
        <w:top w:val="none" w:sz="0" w:space="0" w:color="auto"/>
        <w:left w:val="none" w:sz="0" w:space="0" w:color="auto"/>
        <w:bottom w:val="none" w:sz="0" w:space="0" w:color="auto"/>
        <w:right w:val="none" w:sz="0" w:space="0" w:color="auto"/>
      </w:divBdr>
    </w:div>
    <w:div w:id="599336717">
      <w:bodyDiv w:val="1"/>
      <w:marLeft w:val="0"/>
      <w:marRight w:val="0"/>
      <w:marTop w:val="0"/>
      <w:marBottom w:val="0"/>
      <w:divBdr>
        <w:top w:val="none" w:sz="0" w:space="0" w:color="auto"/>
        <w:left w:val="none" w:sz="0" w:space="0" w:color="auto"/>
        <w:bottom w:val="none" w:sz="0" w:space="0" w:color="auto"/>
        <w:right w:val="none" w:sz="0" w:space="0" w:color="auto"/>
      </w:divBdr>
    </w:div>
    <w:div w:id="601227964">
      <w:bodyDiv w:val="1"/>
      <w:marLeft w:val="0"/>
      <w:marRight w:val="0"/>
      <w:marTop w:val="0"/>
      <w:marBottom w:val="0"/>
      <w:divBdr>
        <w:top w:val="none" w:sz="0" w:space="0" w:color="auto"/>
        <w:left w:val="none" w:sz="0" w:space="0" w:color="auto"/>
        <w:bottom w:val="none" w:sz="0" w:space="0" w:color="auto"/>
        <w:right w:val="none" w:sz="0" w:space="0" w:color="auto"/>
      </w:divBdr>
    </w:div>
    <w:div w:id="601885779">
      <w:bodyDiv w:val="1"/>
      <w:marLeft w:val="0"/>
      <w:marRight w:val="0"/>
      <w:marTop w:val="0"/>
      <w:marBottom w:val="0"/>
      <w:divBdr>
        <w:top w:val="none" w:sz="0" w:space="0" w:color="auto"/>
        <w:left w:val="none" w:sz="0" w:space="0" w:color="auto"/>
        <w:bottom w:val="none" w:sz="0" w:space="0" w:color="auto"/>
        <w:right w:val="none" w:sz="0" w:space="0" w:color="auto"/>
      </w:divBdr>
    </w:div>
    <w:div w:id="602109295">
      <w:bodyDiv w:val="1"/>
      <w:marLeft w:val="0"/>
      <w:marRight w:val="0"/>
      <w:marTop w:val="0"/>
      <w:marBottom w:val="0"/>
      <w:divBdr>
        <w:top w:val="none" w:sz="0" w:space="0" w:color="auto"/>
        <w:left w:val="none" w:sz="0" w:space="0" w:color="auto"/>
        <w:bottom w:val="none" w:sz="0" w:space="0" w:color="auto"/>
        <w:right w:val="none" w:sz="0" w:space="0" w:color="auto"/>
      </w:divBdr>
    </w:div>
    <w:div w:id="604578245">
      <w:bodyDiv w:val="1"/>
      <w:marLeft w:val="0"/>
      <w:marRight w:val="0"/>
      <w:marTop w:val="0"/>
      <w:marBottom w:val="0"/>
      <w:divBdr>
        <w:top w:val="none" w:sz="0" w:space="0" w:color="auto"/>
        <w:left w:val="none" w:sz="0" w:space="0" w:color="auto"/>
        <w:bottom w:val="none" w:sz="0" w:space="0" w:color="auto"/>
        <w:right w:val="none" w:sz="0" w:space="0" w:color="auto"/>
      </w:divBdr>
    </w:div>
    <w:div w:id="606934589">
      <w:bodyDiv w:val="1"/>
      <w:marLeft w:val="0"/>
      <w:marRight w:val="0"/>
      <w:marTop w:val="0"/>
      <w:marBottom w:val="0"/>
      <w:divBdr>
        <w:top w:val="none" w:sz="0" w:space="0" w:color="auto"/>
        <w:left w:val="none" w:sz="0" w:space="0" w:color="auto"/>
        <w:bottom w:val="none" w:sz="0" w:space="0" w:color="auto"/>
        <w:right w:val="none" w:sz="0" w:space="0" w:color="auto"/>
      </w:divBdr>
    </w:div>
    <w:div w:id="610941827">
      <w:bodyDiv w:val="1"/>
      <w:marLeft w:val="0"/>
      <w:marRight w:val="0"/>
      <w:marTop w:val="0"/>
      <w:marBottom w:val="0"/>
      <w:divBdr>
        <w:top w:val="none" w:sz="0" w:space="0" w:color="auto"/>
        <w:left w:val="none" w:sz="0" w:space="0" w:color="auto"/>
        <w:bottom w:val="none" w:sz="0" w:space="0" w:color="auto"/>
        <w:right w:val="none" w:sz="0" w:space="0" w:color="auto"/>
      </w:divBdr>
    </w:div>
    <w:div w:id="612129123">
      <w:bodyDiv w:val="1"/>
      <w:marLeft w:val="0"/>
      <w:marRight w:val="0"/>
      <w:marTop w:val="0"/>
      <w:marBottom w:val="0"/>
      <w:divBdr>
        <w:top w:val="none" w:sz="0" w:space="0" w:color="auto"/>
        <w:left w:val="none" w:sz="0" w:space="0" w:color="auto"/>
        <w:bottom w:val="none" w:sz="0" w:space="0" w:color="auto"/>
        <w:right w:val="none" w:sz="0" w:space="0" w:color="auto"/>
      </w:divBdr>
    </w:div>
    <w:div w:id="613638243">
      <w:bodyDiv w:val="1"/>
      <w:marLeft w:val="0"/>
      <w:marRight w:val="0"/>
      <w:marTop w:val="0"/>
      <w:marBottom w:val="0"/>
      <w:divBdr>
        <w:top w:val="none" w:sz="0" w:space="0" w:color="auto"/>
        <w:left w:val="none" w:sz="0" w:space="0" w:color="auto"/>
        <w:bottom w:val="none" w:sz="0" w:space="0" w:color="auto"/>
        <w:right w:val="none" w:sz="0" w:space="0" w:color="auto"/>
      </w:divBdr>
    </w:div>
    <w:div w:id="616985266">
      <w:bodyDiv w:val="1"/>
      <w:marLeft w:val="0"/>
      <w:marRight w:val="0"/>
      <w:marTop w:val="0"/>
      <w:marBottom w:val="0"/>
      <w:divBdr>
        <w:top w:val="none" w:sz="0" w:space="0" w:color="auto"/>
        <w:left w:val="none" w:sz="0" w:space="0" w:color="auto"/>
        <w:bottom w:val="none" w:sz="0" w:space="0" w:color="auto"/>
        <w:right w:val="none" w:sz="0" w:space="0" w:color="auto"/>
      </w:divBdr>
    </w:div>
    <w:div w:id="619192084">
      <w:bodyDiv w:val="1"/>
      <w:marLeft w:val="0"/>
      <w:marRight w:val="0"/>
      <w:marTop w:val="0"/>
      <w:marBottom w:val="0"/>
      <w:divBdr>
        <w:top w:val="none" w:sz="0" w:space="0" w:color="auto"/>
        <w:left w:val="none" w:sz="0" w:space="0" w:color="auto"/>
        <w:bottom w:val="none" w:sz="0" w:space="0" w:color="auto"/>
        <w:right w:val="none" w:sz="0" w:space="0" w:color="auto"/>
      </w:divBdr>
    </w:div>
    <w:div w:id="619384970">
      <w:bodyDiv w:val="1"/>
      <w:marLeft w:val="0"/>
      <w:marRight w:val="0"/>
      <w:marTop w:val="0"/>
      <w:marBottom w:val="0"/>
      <w:divBdr>
        <w:top w:val="none" w:sz="0" w:space="0" w:color="auto"/>
        <w:left w:val="none" w:sz="0" w:space="0" w:color="auto"/>
        <w:bottom w:val="none" w:sz="0" w:space="0" w:color="auto"/>
        <w:right w:val="none" w:sz="0" w:space="0" w:color="auto"/>
      </w:divBdr>
    </w:div>
    <w:div w:id="619650591">
      <w:bodyDiv w:val="1"/>
      <w:marLeft w:val="0"/>
      <w:marRight w:val="0"/>
      <w:marTop w:val="0"/>
      <w:marBottom w:val="0"/>
      <w:divBdr>
        <w:top w:val="none" w:sz="0" w:space="0" w:color="auto"/>
        <w:left w:val="none" w:sz="0" w:space="0" w:color="auto"/>
        <w:bottom w:val="none" w:sz="0" w:space="0" w:color="auto"/>
        <w:right w:val="none" w:sz="0" w:space="0" w:color="auto"/>
      </w:divBdr>
    </w:div>
    <w:div w:id="622151038">
      <w:bodyDiv w:val="1"/>
      <w:marLeft w:val="0"/>
      <w:marRight w:val="0"/>
      <w:marTop w:val="0"/>
      <w:marBottom w:val="0"/>
      <w:divBdr>
        <w:top w:val="none" w:sz="0" w:space="0" w:color="auto"/>
        <w:left w:val="none" w:sz="0" w:space="0" w:color="auto"/>
        <w:bottom w:val="none" w:sz="0" w:space="0" w:color="auto"/>
        <w:right w:val="none" w:sz="0" w:space="0" w:color="auto"/>
      </w:divBdr>
    </w:div>
    <w:div w:id="626082403">
      <w:bodyDiv w:val="1"/>
      <w:marLeft w:val="0"/>
      <w:marRight w:val="0"/>
      <w:marTop w:val="0"/>
      <w:marBottom w:val="0"/>
      <w:divBdr>
        <w:top w:val="none" w:sz="0" w:space="0" w:color="auto"/>
        <w:left w:val="none" w:sz="0" w:space="0" w:color="auto"/>
        <w:bottom w:val="none" w:sz="0" w:space="0" w:color="auto"/>
        <w:right w:val="none" w:sz="0" w:space="0" w:color="auto"/>
      </w:divBdr>
    </w:div>
    <w:div w:id="627317818">
      <w:bodyDiv w:val="1"/>
      <w:marLeft w:val="0"/>
      <w:marRight w:val="0"/>
      <w:marTop w:val="0"/>
      <w:marBottom w:val="0"/>
      <w:divBdr>
        <w:top w:val="none" w:sz="0" w:space="0" w:color="auto"/>
        <w:left w:val="none" w:sz="0" w:space="0" w:color="auto"/>
        <w:bottom w:val="none" w:sz="0" w:space="0" w:color="auto"/>
        <w:right w:val="none" w:sz="0" w:space="0" w:color="auto"/>
      </w:divBdr>
    </w:div>
    <w:div w:id="627513356">
      <w:bodyDiv w:val="1"/>
      <w:marLeft w:val="0"/>
      <w:marRight w:val="0"/>
      <w:marTop w:val="0"/>
      <w:marBottom w:val="0"/>
      <w:divBdr>
        <w:top w:val="none" w:sz="0" w:space="0" w:color="auto"/>
        <w:left w:val="none" w:sz="0" w:space="0" w:color="auto"/>
        <w:bottom w:val="none" w:sz="0" w:space="0" w:color="auto"/>
        <w:right w:val="none" w:sz="0" w:space="0" w:color="auto"/>
      </w:divBdr>
    </w:div>
    <w:div w:id="630744863">
      <w:bodyDiv w:val="1"/>
      <w:marLeft w:val="0"/>
      <w:marRight w:val="0"/>
      <w:marTop w:val="0"/>
      <w:marBottom w:val="0"/>
      <w:divBdr>
        <w:top w:val="none" w:sz="0" w:space="0" w:color="auto"/>
        <w:left w:val="none" w:sz="0" w:space="0" w:color="auto"/>
        <w:bottom w:val="none" w:sz="0" w:space="0" w:color="auto"/>
        <w:right w:val="none" w:sz="0" w:space="0" w:color="auto"/>
      </w:divBdr>
    </w:div>
    <w:div w:id="631207660">
      <w:bodyDiv w:val="1"/>
      <w:marLeft w:val="0"/>
      <w:marRight w:val="0"/>
      <w:marTop w:val="0"/>
      <w:marBottom w:val="0"/>
      <w:divBdr>
        <w:top w:val="none" w:sz="0" w:space="0" w:color="auto"/>
        <w:left w:val="none" w:sz="0" w:space="0" w:color="auto"/>
        <w:bottom w:val="none" w:sz="0" w:space="0" w:color="auto"/>
        <w:right w:val="none" w:sz="0" w:space="0" w:color="auto"/>
      </w:divBdr>
    </w:div>
    <w:div w:id="633027415">
      <w:bodyDiv w:val="1"/>
      <w:marLeft w:val="0"/>
      <w:marRight w:val="0"/>
      <w:marTop w:val="0"/>
      <w:marBottom w:val="0"/>
      <w:divBdr>
        <w:top w:val="none" w:sz="0" w:space="0" w:color="auto"/>
        <w:left w:val="none" w:sz="0" w:space="0" w:color="auto"/>
        <w:bottom w:val="none" w:sz="0" w:space="0" w:color="auto"/>
        <w:right w:val="none" w:sz="0" w:space="0" w:color="auto"/>
      </w:divBdr>
    </w:div>
    <w:div w:id="634070533">
      <w:bodyDiv w:val="1"/>
      <w:marLeft w:val="0"/>
      <w:marRight w:val="0"/>
      <w:marTop w:val="0"/>
      <w:marBottom w:val="0"/>
      <w:divBdr>
        <w:top w:val="none" w:sz="0" w:space="0" w:color="auto"/>
        <w:left w:val="none" w:sz="0" w:space="0" w:color="auto"/>
        <w:bottom w:val="none" w:sz="0" w:space="0" w:color="auto"/>
        <w:right w:val="none" w:sz="0" w:space="0" w:color="auto"/>
      </w:divBdr>
    </w:div>
    <w:div w:id="635111456">
      <w:bodyDiv w:val="1"/>
      <w:marLeft w:val="0"/>
      <w:marRight w:val="0"/>
      <w:marTop w:val="0"/>
      <w:marBottom w:val="0"/>
      <w:divBdr>
        <w:top w:val="none" w:sz="0" w:space="0" w:color="auto"/>
        <w:left w:val="none" w:sz="0" w:space="0" w:color="auto"/>
        <w:bottom w:val="none" w:sz="0" w:space="0" w:color="auto"/>
        <w:right w:val="none" w:sz="0" w:space="0" w:color="auto"/>
      </w:divBdr>
    </w:div>
    <w:div w:id="638922407">
      <w:bodyDiv w:val="1"/>
      <w:marLeft w:val="0"/>
      <w:marRight w:val="0"/>
      <w:marTop w:val="0"/>
      <w:marBottom w:val="0"/>
      <w:divBdr>
        <w:top w:val="none" w:sz="0" w:space="0" w:color="auto"/>
        <w:left w:val="none" w:sz="0" w:space="0" w:color="auto"/>
        <w:bottom w:val="none" w:sz="0" w:space="0" w:color="auto"/>
        <w:right w:val="none" w:sz="0" w:space="0" w:color="auto"/>
      </w:divBdr>
    </w:div>
    <w:div w:id="642004325">
      <w:bodyDiv w:val="1"/>
      <w:marLeft w:val="0"/>
      <w:marRight w:val="0"/>
      <w:marTop w:val="0"/>
      <w:marBottom w:val="0"/>
      <w:divBdr>
        <w:top w:val="none" w:sz="0" w:space="0" w:color="auto"/>
        <w:left w:val="none" w:sz="0" w:space="0" w:color="auto"/>
        <w:bottom w:val="none" w:sz="0" w:space="0" w:color="auto"/>
        <w:right w:val="none" w:sz="0" w:space="0" w:color="auto"/>
      </w:divBdr>
    </w:div>
    <w:div w:id="652291241">
      <w:bodyDiv w:val="1"/>
      <w:marLeft w:val="0"/>
      <w:marRight w:val="0"/>
      <w:marTop w:val="0"/>
      <w:marBottom w:val="0"/>
      <w:divBdr>
        <w:top w:val="none" w:sz="0" w:space="0" w:color="auto"/>
        <w:left w:val="none" w:sz="0" w:space="0" w:color="auto"/>
        <w:bottom w:val="none" w:sz="0" w:space="0" w:color="auto"/>
        <w:right w:val="none" w:sz="0" w:space="0" w:color="auto"/>
      </w:divBdr>
    </w:div>
    <w:div w:id="652413995">
      <w:bodyDiv w:val="1"/>
      <w:marLeft w:val="0"/>
      <w:marRight w:val="0"/>
      <w:marTop w:val="0"/>
      <w:marBottom w:val="0"/>
      <w:divBdr>
        <w:top w:val="none" w:sz="0" w:space="0" w:color="auto"/>
        <w:left w:val="none" w:sz="0" w:space="0" w:color="auto"/>
        <w:bottom w:val="none" w:sz="0" w:space="0" w:color="auto"/>
        <w:right w:val="none" w:sz="0" w:space="0" w:color="auto"/>
      </w:divBdr>
    </w:div>
    <w:div w:id="654382417">
      <w:bodyDiv w:val="1"/>
      <w:marLeft w:val="0"/>
      <w:marRight w:val="0"/>
      <w:marTop w:val="0"/>
      <w:marBottom w:val="0"/>
      <w:divBdr>
        <w:top w:val="none" w:sz="0" w:space="0" w:color="auto"/>
        <w:left w:val="none" w:sz="0" w:space="0" w:color="auto"/>
        <w:bottom w:val="none" w:sz="0" w:space="0" w:color="auto"/>
        <w:right w:val="none" w:sz="0" w:space="0" w:color="auto"/>
      </w:divBdr>
    </w:div>
    <w:div w:id="658074375">
      <w:bodyDiv w:val="1"/>
      <w:marLeft w:val="0"/>
      <w:marRight w:val="0"/>
      <w:marTop w:val="0"/>
      <w:marBottom w:val="0"/>
      <w:divBdr>
        <w:top w:val="none" w:sz="0" w:space="0" w:color="auto"/>
        <w:left w:val="none" w:sz="0" w:space="0" w:color="auto"/>
        <w:bottom w:val="none" w:sz="0" w:space="0" w:color="auto"/>
        <w:right w:val="none" w:sz="0" w:space="0" w:color="auto"/>
      </w:divBdr>
    </w:div>
    <w:div w:id="658310061">
      <w:bodyDiv w:val="1"/>
      <w:marLeft w:val="0"/>
      <w:marRight w:val="0"/>
      <w:marTop w:val="0"/>
      <w:marBottom w:val="0"/>
      <w:divBdr>
        <w:top w:val="none" w:sz="0" w:space="0" w:color="auto"/>
        <w:left w:val="none" w:sz="0" w:space="0" w:color="auto"/>
        <w:bottom w:val="none" w:sz="0" w:space="0" w:color="auto"/>
        <w:right w:val="none" w:sz="0" w:space="0" w:color="auto"/>
      </w:divBdr>
    </w:div>
    <w:div w:id="659771824">
      <w:bodyDiv w:val="1"/>
      <w:marLeft w:val="0"/>
      <w:marRight w:val="0"/>
      <w:marTop w:val="0"/>
      <w:marBottom w:val="0"/>
      <w:divBdr>
        <w:top w:val="none" w:sz="0" w:space="0" w:color="auto"/>
        <w:left w:val="none" w:sz="0" w:space="0" w:color="auto"/>
        <w:bottom w:val="none" w:sz="0" w:space="0" w:color="auto"/>
        <w:right w:val="none" w:sz="0" w:space="0" w:color="auto"/>
      </w:divBdr>
    </w:div>
    <w:div w:id="660504092">
      <w:bodyDiv w:val="1"/>
      <w:marLeft w:val="0"/>
      <w:marRight w:val="0"/>
      <w:marTop w:val="0"/>
      <w:marBottom w:val="0"/>
      <w:divBdr>
        <w:top w:val="none" w:sz="0" w:space="0" w:color="auto"/>
        <w:left w:val="none" w:sz="0" w:space="0" w:color="auto"/>
        <w:bottom w:val="none" w:sz="0" w:space="0" w:color="auto"/>
        <w:right w:val="none" w:sz="0" w:space="0" w:color="auto"/>
      </w:divBdr>
    </w:div>
    <w:div w:id="663047760">
      <w:bodyDiv w:val="1"/>
      <w:marLeft w:val="0"/>
      <w:marRight w:val="0"/>
      <w:marTop w:val="0"/>
      <w:marBottom w:val="0"/>
      <w:divBdr>
        <w:top w:val="none" w:sz="0" w:space="0" w:color="auto"/>
        <w:left w:val="none" w:sz="0" w:space="0" w:color="auto"/>
        <w:bottom w:val="none" w:sz="0" w:space="0" w:color="auto"/>
        <w:right w:val="none" w:sz="0" w:space="0" w:color="auto"/>
      </w:divBdr>
    </w:div>
    <w:div w:id="663630012">
      <w:bodyDiv w:val="1"/>
      <w:marLeft w:val="0"/>
      <w:marRight w:val="0"/>
      <w:marTop w:val="0"/>
      <w:marBottom w:val="0"/>
      <w:divBdr>
        <w:top w:val="none" w:sz="0" w:space="0" w:color="auto"/>
        <w:left w:val="none" w:sz="0" w:space="0" w:color="auto"/>
        <w:bottom w:val="none" w:sz="0" w:space="0" w:color="auto"/>
        <w:right w:val="none" w:sz="0" w:space="0" w:color="auto"/>
      </w:divBdr>
    </w:div>
    <w:div w:id="664475516">
      <w:bodyDiv w:val="1"/>
      <w:marLeft w:val="0"/>
      <w:marRight w:val="0"/>
      <w:marTop w:val="0"/>
      <w:marBottom w:val="0"/>
      <w:divBdr>
        <w:top w:val="none" w:sz="0" w:space="0" w:color="auto"/>
        <w:left w:val="none" w:sz="0" w:space="0" w:color="auto"/>
        <w:bottom w:val="none" w:sz="0" w:space="0" w:color="auto"/>
        <w:right w:val="none" w:sz="0" w:space="0" w:color="auto"/>
      </w:divBdr>
    </w:div>
    <w:div w:id="664863806">
      <w:bodyDiv w:val="1"/>
      <w:marLeft w:val="0"/>
      <w:marRight w:val="0"/>
      <w:marTop w:val="0"/>
      <w:marBottom w:val="0"/>
      <w:divBdr>
        <w:top w:val="none" w:sz="0" w:space="0" w:color="auto"/>
        <w:left w:val="none" w:sz="0" w:space="0" w:color="auto"/>
        <w:bottom w:val="none" w:sz="0" w:space="0" w:color="auto"/>
        <w:right w:val="none" w:sz="0" w:space="0" w:color="auto"/>
      </w:divBdr>
    </w:div>
    <w:div w:id="665480377">
      <w:bodyDiv w:val="1"/>
      <w:marLeft w:val="0"/>
      <w:marRight w:val="0"/>
      <w:marTop w:val="0"/>
      <w:marBottom w:val="0"/>
      <w:divBdr>
        <w:top w:val="none" w:sz="0" w:space="0" w:color="auto"/>
        <w:left w:val="none" w:sz="0" w:space="0" w:color="auto"/>
        <w:bottom w:val="none" w:sz="0" w:space="0" w:color="auto"/>
        <w:right w:val="none" w:sz="0" w:space="0" w:color="auto"/>
      </w:divBdr>
    </w:div>
    <w:div w:id="666326137">
      <w:bodyDiv w:val="1"/>
      <w:marLeft w:val="0"/>
      <w:marRight w:val="0"/>
      <w:marTop w:val="0"/>
      <w:marBottom w:val="0"/>
      <w:divBdr>
        <w:top w:val="none" w:sz="0" w:space="0" w:color="auto"/>
        <w:left w:val="none" w:sz="0" w:space="0" w:color="auto"/>
        <w:bottom w:val="none" w:sz="0" w:space="0" w:color="auto"/>
        <w:right w:val="none" w:sz="0" w:space="0" w:color="auto"/>
      </w:divBdr>
    </w:div>
    <w:div w:id="672952988">
      <w:bodyDiv w:val="1"/>
      <w:marLeft w:val="0"/>
      <w:marRight w:val="0"/>
      <w:marTop w:val="0"/>
      <w:marBottom w:val="0"/>
      <w:divBdr>
        <w:top w:val="none" w:sz="0" w:space="0" w:color="auto"/>
        <w:left w:val="none" w:sz="0" w:space="0" w:color="auto"/>
        <w:bottom w:val="none" w:sz="0" w:space="0" w:color="auto"/>
        <w:right w:val="none" w:sz="0" w:space="0" w:color="auto"/>
      </w:divBdr>
    </w:div>
    <w:div w:id="674959578">
      <w:bodyDiv w:val="1"/>
      <w:marLeft w:val="0"/>
      <w:marRight w:val="0"/>
      <w:marTop w:val="0"/>
      <w:marBottom w:val="0"/>
      <w:divBdr>
        <w:top w:val="none" w:sz="0" w:space="0" w:color="auto"/>
        <w:left w:val="none" w:sz="0" w:space="0" w:color="auto"/>
        <w:bottom w:val="none" w:sz="0" w:space="0" w:color="auto"/>
        <w:right w:val="none" w:sz="0" w:space="0" w:color="auto"/>
      </w:divBdr>
    </w:div>
    <w:div w:id="675689890">
      <w:bodyDiv w:val="1"/>
      <w:marLeft w:val="0"/>
      <w:marRight w:val="0"/>
      <w:marTop w:val="0"/>
      <w:marBottom w:val="0"/>
      <w:divBdr>
        <w:top w:val="none" w:sz="0" w:space="0" w:color="auto"/>
        <w:left w:val="none" w:sz="0" w:space="0" w:color="auto"/>
        <w:bottom w:val="none" w:sz="0" w:space="0" w:color="auto"/>
        <w:right w:val="none" w:sz="0" w:space="0" w:color="auto"/>
      </w:divBdr>
    </w:div>
    <w:div w:id="680664780">
      <w:bodyDiv w:val="1"/>
      <w:marLeft w:val="0"/>
      <w:marRight w:val="0"/>
      <w:marTop w:val="0"/>
      <w:marBottom w:val="0"/>
      <w:divBdr>
        <w:top w:val="none" w:sz="0" w:space="0" w:color="auto"/>
        <w:left w:val="none" w:sz="0" w:space="0" w:color="auto"/>
        <w:bottom w:val="none" w:sz="0" w:space="0" w:color="auto"/>
        <w:right w:val="none" w:sz="0" w:space="0" w:color="auto"/>
      </w:divBdr>
    </w:div>
    <w:div w:id="680818644">
      <w:bodyDiv w:val="1"/>
      <w:marLeft w:val="0"/>
      <w:marRight w:val="0"/>
      <w:marTop w:val="0"/>
      <w:marBottom w:val="0"/>
      <w:divBdr>
        <w:top w:val="none" w:sz="0" w:space="0" w:color="auto"/>
        <w:left w:val="none" w:sz="0" w:space="0" w:color="auto"/>
        <w:bottom w:val="none" w:sz="0" w:space="0" w:color="auto"/>
        <w:right w:val="none" w:sz="0" w:space="0" w:color="auto"/>
      </w:divBdr>
    </w:div>
    <w:div w:id="680933470">
      <w:bodyDiv w:val="1"/>
      <w:marLeft w:val="0"/>
      <w:marRight w:val="0"/>
      <w:marTop w:val="0"/>
      <w:marBottom w:val="0"/>
      <w:divBdr>
        <w:top w:val="none" w:sz="0" w:space="0" w:color="auto"/>
        <w:left w:val="none" w:sz="0" w:space="0" w:color="auto"/>
        <w:bottom w:val="none" w:sz="0" w:space="0" w:color="auto"/>
        <w:right w:val="none" w:sz="0" w:space="0" w:color="auto"/>
      </w:divBdr>
    </w:div>
    <w:div w:id="681201530">
      <w:bodyDiv w:val="1"/>
      <w:marLeft w:val="0"/>
      <w:marRight w:val="0"/>
      <w:marTop w:val="0"/>
      <w:marBottom w:val="0"/>
      <w:divBdr>
        <w:top w:val="none" w:sz="0" w:space="0" w:color="auto"/>
        <w:left w:val="none" w:sz="0" w:space="0" w:color="auto"/>
        <w:bottom w:val="none" w:sz="0" w:space="0" w:color="auto"/>
        <w:right w:val="none" w:sz="0" w:space="0" w:color="auto"/>
      </w:divBdr>
    </w:div>
    <w:div w:id="683479060">
      <w:bodyDiv w:val="1"/>
      <w:marLeft w:val="0"/>
      <w:marRight w:val="0"/>
      <w:marTop w:val="0"/>
      <w:marBottom w:val="0"/>
      <w:divBdr>
        <w:top w:val="none" w:sz="0" w:space="0" w:color="auto"/>
        <w:left w:val="none" w:sz="0" w:space="0" w:color="auto"/>
        <w:bottom w:val="none" w:sz="0" w:space="0" w:color="auto"/>
        <w:right w:val="none" w:sz="0" w:space="0" w:color="auto"/>
      </w:divBdr>
    </w:div>
    <w:div w:id="683485135">
      <w:bodyDiv w:val="1"/>
      <w:marLeft w:val="0"/>
      <w:marRight w:val="0"/>
      <w:marTop w:val="0"/>
      <w:marBottom w:val="0"/>
      <w:divBdr>
        <w:top w:val="none" w:sz="0" w:space="0" w:color="auto"/>
        <w:left w:val="none" w:sz="0" w:space="0" w:color="auto"/>
        <w:bottom w:val="none" w:sz="0" w:space="0" w:color="auto"/>
        <w:right w:val="none" w:sz="0" w:space="0" w:color="auto"/>
      </w:divBdr>
    </w:div>
    <w:div w:id="685712304">
      <w:bodyDiv w:val="1"/>
      <w:marLeft w:val="0"/>
      <w:marRight w:val="0"/>
      <w:marTop w:val="0"/>
      <w:marBottom w:val="0"/>
      <w:divBdr>
        <w:top w:val="none" w:sz="0" w:space="0" w:color="auto"/>
        <w:left w:val="none" w:sz="0" w:space="0" w:color="auto"/>
        <w:bottom w:val="none" w:sz="0" w:space="0" w:color="auto"/>
        <w:right w:val="none" w:sz="0" w:space="0" w:color="auto"/>
      </w:divBdr>
    </w:div>
    <w:div w:id="687213984">
      <w:bodyDiv w:val="1"/>
      <w:marLeft w:val="0"/>
      <w:marRight w:val="0"/>
      <w:marTop w:val="0"/>
      <w:marBottom w:val="0"/>
      <w:divBdr>
        <w:top w:val="none" w:sz="0" w:space="0" w:color="auto"/>
        <w:left w:val="none" w:sz="0" w:space="0" w:color="auto"/>
        <w:bottom w:val="none" w:sz="0" w:space="0" w:color="auto"/>
        <w:right w:val="none" w:sz="0" w:space="0" w:color="auto"/>
      </w:divBdr>
    </w:div>
    <w:div w:id="688482438">
      <w:bodyDiv w:val="1"/>
      <w:marLeft w:val="0"/>
      <w:marRight w:val="0"/>
      <w:marTop w:val="0"/>
      <w:marBottom w:val="0"/>
      <w:divBdr>
        <w:top w:val="none" w:sz="0" w:space="0" w:color="auto"/>
        <w:left w:val="none" w:sz="0" w:space="0" w:color="auto"/>
        <w:bottom w:val="none" w:sz="0" w:space="0" w:color="auto"/>
        <w:right w:val="none" w:sz="0" w:space="0" w:color="auto"/>
      </w:divBdr>
    </w:div>
    <w:div w:id="689376950">
      <w:bodyDiv w:val="1"/>
      <w:marLeft w:val="0"/>
      <w:marRight w:val="0"/>
      <w:marTop w:val="0"/>
      <w:marBottom w:val="0"/>
      <w:divBdr>
        <w:top w:val="none" w:sz="0" w:space="0" w:color="auto"/>
        <w:left w:val="none" w:sz="0" w:space="0" w:color="auto"/>
        <w:bottom w:val="none" w:sz="0" w:space="0" w:color="auto"/>
        <w:right w:val="none" w:sz="0" w:space="0" w:color="auto"/>
      </w:divBdr>
    </w:div>
    <w:div w:id="689379266">
      <w:bodyDiv w:val="1"/>
      <w:marLeft w:val="0"/>
      <w:marRight w:val="0"/>
      <w:marTop w:val="0"/>
      <w:marBottom w:val="0"/>
      <w:divBdr>
        <w:top w:val="none" w:sz="0" w:space="0" w:color="auto"/>
        <w:left w:val="none" w:sz="0" w:space="0" w:color="auto"/>
        <w:bottom w:val="none" w:sz="0" w:space="0" w:color="auto"/>
        <w:right w:val="none" w:sz="0" w:space="0" w:color="auto"/>
      </w:divBdr>
    </w:div>
    <w:div w:id="691150987">
      <w:bodyDiv w:val="1"/>
      <w:marLeft w:val="0"/>
      <w:marRight w:val="0"/>
      <w:marTop w:val="0"/>
      <w:marBottom w:val="0"/>
      <w:divBdr>
        <w:top w:val="none" w:sz="0" w:space="0" w:color="auto"/>
        <w:left w:val="none" w:sz="0" w:space="0" w:color="auto"/>
        <w:bottom w:val="none" w:sz="0" w:space="0" w:color="auto"/>
        <w:right w:val="none" w:sz="0" w:space="0" w:color="auto"/>
      </w:divBdr>
    </w:div>
    <w:div w:id="693382487">
      <w:bodyDiv w:val="1"/>
      <w:marLeft w:val="0"/>
      <w:marRight w:val="0"/>
      <w:marTop w:val="0"/>
      <w:marBottom w:val="0"/>
      <w:divBdr>
        <w:top w:val="none" w:sz="0" w:space="0" w:color="auto"/>
        <w:left w:val="none" w:sz="0" w:space="0" w:color="auto"/>
        <w:bottom w:val="none" w:sz="0" w:space="0" w:color="auto"/>
        <w:right w:val="none" w:sz="0" w:space="0" w:color="auto"/>
      </w:divBdr>
    </w:div>
    <w:div w:id="693456306">
      <w:bodyDiv w:val="1"/>
      <w:marLeft w:val="0"/>
      <w:marRight w:val="0"/>
      <w:marTop w:val="0"/>
      <w:marBottom w:val="0"/>
      <w:divBdr>
        <w:top w:val="none" w:sz="0" w:space="0" w:color="auto"/>
        <w:left w:val="none" w:sz="0" w:space="0" w:color="auto"/>
        <w:bottom w:val="none" w:sz="0" w:space="0" w:color="auto"/>
        <w:right w:val="none" w:sz="0" w:space="0" w:color="auto"/>
      </w:divBdr>
    </w:div>
    <w:div w:id="695424613">
      <w:bodyDiv w:val="1"/>
      <w:marLeft w:val="0"/>
      <w:marRight w:val="0"/>
      <w:marTop w:val="0"/>
      <w:marBottom w:val="0"/>
      <w:divBdr>
        <w:top w:val="none" w:sz="0" w:space="0" w:color="auto"/>
        <w:left w:val="none" w:sz="0" w:space="0" w:color="auto"/>
        <w:bottom w:val="none" w:sz="0" w:space="0" w:color="auto"/>
        <w:right w:val="none" w:sz="0" w:space="0" w:color="auto"/>
      </w:divBdr>
    </w:div>
    <w:div w:id="695473127">
      <w:bodyDiv w:val="1"/>
      <w:marLeft w:val="0"/>
      <w:marRight w:val="0"/>
      <w:marTop w:val="0"/>
      <w:marBottom w:val="0"/>
      <w:divBdr>
        <w:top w:val="none" w:sz="0" w:space="0" w:color="auto"/>
        <w:left w:val="none" w:sz="0" w:space="0" w:color="auto"/>
        <w:bottom w:val="none" w:sz="0" w:space="0" w:color="auto"/>
        <w:right w:val="none" w:sz="0" w:space="0" w:color="auto"/>
      </w:divBdr>
    </w:div>
    <w:div w:id="696741081">
      <w:bodyDiv w:val="1"/>
      <w:marLeft w:val="0"/>
      <w:marRight w:val="0"/>
      <w:marTop w:val="0"/>
      <w:marBottom w:val="0"/>
      <w:divBdr>
        <w:top w:val="none" w:sz="0" w:space="0" w:color="auto"/>
        <w:left w:val="none" w:sz="0" w:space="0" w:color="auto"/>
        <w:bottom w:val="none" w:sz="0" w:space="0" w:color="auto"/>
        <w:right w:val="none" w:sz="0" w:space="0" w:color="auto"/>
      </w:divBdr>
    </w:div>
    <w:div w:id="697583901">
      <w:bodyDiv w:val="1"/>
      <w:marLeft w:val="0"/>
      <w:marRight w:val="0"/>
      <w:marTop w:val="0"/>
      <w:marBottom w:val="0"/>
      <w:divBdr>
        <w:top w:val="none" w:sz="0" w:space="0" w:color="auto"/>
        <w:left w:val="none" w:sz="0" w:space="0" w:color="auto"/>
        <w:bottom w:val="none" w:sz="0" w:space="0" w:color="auto"/>
        <w:right w:val="none" w:sz="0" w:space="0" w:color="auto"/>
      </w:divBdr>
    </w:div>
    <w:div w:id="699011366">
      <w:bodyDiv w:val="1"/>
      <w:marLeft w:val="0"/>
      <w:marRight w:val="0"/>
      <w:marTop w:val="0"/>
      <w:marBottom w:val="0"/>
      <w:divBdr>
        <w:top w:val="none" w:sz="0" w:space="0" w:color="auto"/>
        <w:left w:val="none" w:sz="0" w:space="0" w:color="auto"/>
        <w:bottom w:val="none" w:sz="0" w:space="0" w:color="auto"/>
        <w:right w:val="none" w:sz="0" w:space="0" w:color="auto"/>
      </w:divBdr>
    </w:div>
    <w:div w:id="699890319">
      <w:bodyDiv w:val="1"/>
      <w:marLeft w:val="0"/>
      <w:marRight w:val="0"/>
      <w:marTop w:val="0"/>
      <w:marBottom w:val="0"/>
      <w:divBdr>
        <w:top w:val="none" w:sz="0" w:space="0" w:color="auto"/>
        <w:left w:val="none" w:sz="0" w:space="0" w:color="auto"/>
        <w:bottom w:val="none" w:sz="0" w:space="0" w:color="auto"/>
        <w:right w:val="none" w:sz="0" w:space="0" w:color="auto"/>
      </w:divBdr>
    </w:div>
    <w:div w:id="700205239">
      <w:bodyDiv w:val="1"/>
      <w:marLeft w:val="0"/>
      <w:marRight w:val="0"/>
      <w:marTop w:val="0"/>
      <w:marBottom w:val="0"/>
      <w:divBdr>
        <w:top w:val="none" w:sz="0" w:space="0" w:color="auto"/>
        <w:left w:val="none" w:sz="0" w:space="0" w:color="auto"/>
        <w:bottom w:val="none" w:sz="0" w:space="0" w:color="auto"/>
        <w:right w:val="none" w:sz="0" w:space="0" w:color="auto"/>
      </w:divBdr>
    </w:div>
    <w:div w:id="700588100">
      <w:bodyDiv w:val="1"/>
      <w:marLeft w:val="0"/>
      <w:marRight w:val="0"/>
      <w:marTop w:val="0"/>
      <w:marBottom w:val="0"/>
      <w:divBdr>
        <w:top w:val="none" w:sz="0" w:space="0" w:color="auto"/>
        <w:left w:val="none" w:sz="0" w:space="0" w:color="auto"/>
        <w:bottom w:val="none" w:sz="0" w:space="0" w:color="auto"/>
        <w:right w:val="none" w:sz="0" w:space="0" w:color="auto"/>
      </w:divBdr>
    </w:div>
    <w:div w:id="702828444">
      <w:bodyDiv w:val="1"/>
      <w:marLeft w:val="0"/>
      <w:marRight w:val="0"/>
      <w:marTop w:val="0"/>
      <w:marBottom w:val="0"/>
      <w:divBdr>
        <w:top w:val="none" w:sz="0" w:space="0" w:color="auto"/>
        <w:left w:val="none" w:sz="0" w:space="0" w:color="auto"/>
        <w:bottom w:val="none" w:sz="0" w:space="0" w:color="auto"/>
        <w:right w:val="none" w:sz="0" w:space="0" w:color="auto"/>
      </w:divBdr>
    </w:div>
    <w:div w:id="704984711">
      <w:bodyDiv w:val="1"/>
      <w:marLeft w:val="0"/>
      <w:marRight w:val="0"/>
      <w:marTop w:val="0"/>
      <w:marBottom w:val="0"/>
      <w:divBdr>
        <w:top w:val="none" w:sz="0" w:space="0" w:color="auto"/>
        <w:left w:val="none" w:sz="0" w:space="0" w:color="auto"/>
        <w:bottom w:val="none" w:sz="0" w:space="0" w:color="auto"/>
        <w:right w:val="none" w:sz="0" w:space="0" w:color="auto"/>
      </w:divBdr>
    </w:div>
    <w:div w:id="705180720">
      <w:bodyDiv w:val="1"/>
      <w:marLeft w:val="0"/>
      <w:marRight w:val="0"/>
      <w:marTop w:val="0"/>
      <w:marBottom w:val="0"/>
      <w:divBdr>
        <w:top w:val="none" w:sz="0" w:space="0" w:color="auto"/>
        <w:left w:val="none" w:sz="0" w:space="0" w:color="auto"/>
        <w:bottom w:val="none" w:sz="0" w:space="0" w:color="auto"/>
        <w:right w:val="none" w:sz="0" w:space="0" w:color="auto"/>
      </w:divBdr>
    </w:div>
    <w:div w:id="710231333">
      <w:bodyDiv w:val="1"/>
      <w:marLeft w:val="0"/>
      <w:marRight w:val="0"/>
      <w:marTop w:val="0"/>
      <w:marBottom w:val="0"/>
      <w:divBdr>
        <w:top w:val="none" w:sz="0" w:space="0" w:color="auto"/>
        <w:left w:val="none" w:sz="0" w:space="0" w:color="auto"/>
        <w:bottom w:val="none" w:sz="0" w:space="0" w:color="auto"/>
        <w:right w:val="none" w:sz="0" w:space="0" w:color="auto"/>
      </w:divBdr>
    </w:div>
    <w:div w:id="713390914">
      <w:bodyDiv w:val="1"/>
      <w:marLeft w:val="0"/>
      <w:marRight w:val="0"/>
      <w:marTop w:val="0"/>
      <w:marBottom w:val="0"/>
      <w:divBdr>
        <w:top w:val="none" w:sz="0" w:space="0" w:color="auto"/>
        <w:left w:val="none" w:sz="0" w:space="0" w:color="auto"/>
        <w:bottom w:val="none" w:sz="0" w:space="0" w:color="auto"/>
        <w:right w:val="none" w:sz="0" w:space="0" w:color="auto"/>
      </w:divBdr>
    </w:div>
    <w:div w:id="715391257">
      <w:bodyDiv w:val="1"/>
      <w:marLeft w:val="0"/>
      <w:marRight w:val="0"/>
      <w:marTop w:val="0"/>
      <w:marBottom w:val="0"/>
      <w:divBdr>
        <w:top w:val="none" w:sz="0" w:space="0" w:color="auto"/>
        <w:left w:val="none" w:sz="0" w:space="0" w:color="auto"/>
        <w:bottom w:val="none" w:sz="0" w:space="0" w:color="auto"/>
        <w:right w:val="none" w:sz="0" w:space="0" w:color="auto"/>
      </w:divBdr>
    </w:div>
    <w:div w:id="716441444">
      <w:bodyDiv w:val="1"/>
      <w:marLeft w:val="0"/>
      <w:marRight w:val="0"/>
      <w:marTop w:val="0"/>
      <w:marBottom w:val="0"/>
      <w:divBdr>
        <w:top w:val="none" w:sz="0" w:space="0" w:color="auto"/>
        <w:left w:val="none" w:sz="0" w:space="0" w:color="auto"/>
        <w:bottom w:val="none" w:sz="0" w:space="0" w:color="auto"/>
        <w:right w:val="none" w:sz="0" w:space="0" w:color="auto"/>
      </w:divBdr>
    </w:div>
    <w:div w:id="716469264">
      <w:bodyDiv w:val="1"/>
      <w:marLeft w:val="0"/>
      <w:marRight w:val="0"/>
      <w:marTop w:val="0"/>
      <w:marBottom w:val="0"/>
      <w:divBdr>
        <w:top w:val="none" w:sz="0" w:space="0" w:color="auto"/>
        <w:left w:val="none" w:sz="0" w:space="0" w:color="auto"/>
        <w:bottom w:val="none" w:sz="0" w:space="0" w:color="auto"/>
        <w:right w:val="none" w:sz="0" w:space="0" w:color="auto"/>
      </w:divBdr>
    </w:div>
    <w:div w:id="718865802">
      <w:bodyDiv w:val="1"/>
      <w:marLeft w:val="0"/>
      <w:marRight w:val="0"/>
      <w:marTop w:val="0"/>
      <w:marBottom w:val="0"/>
      <w:divBdr>
        <w:top w:val="none" w:sz="0" w:space="0" w:color="auto"/>
        <w:left w:val="none" w:sz="0" w:space="0" w:color="auto"/>
        <w:bottom w:val="none" w:sz="0" w:space="0" w:color="auto"/>
        <w:right w:val="none" w:sz="0" w:space="0" w:color="auto"/>
      </w:divBdr>
    </w:div>
    <w:div w:id="720635707">
      <w:bodyDiv w:val="1"/>
      <w:marLeft w:val="0"/>
      <w:marRight w:val="0"/>
      <w:marTop w:val="0"/>
      <w:marBottom w:val="0"/>
      <w:divBdr>
        <w:top w:val="none" w:sz="0" w:space="0" w:color="auto"/>
        <w:left w:val="none" w:sz="0" w:space="0" w:color="auto"/>
        <w:bottom w:val="none" w:sz="0" w:space="0" w:color="auto"/>
        <w:right w:val="none" w:sz="0" w:space="0" w:color="auto"/>
      </w:divBdr>
    </w:div>
    <w:div w:id="724336159">
      <w:bodyDiv w:val="1"/>
      <w:marLeft w:val="0"/>
      <w:marRight w:val="0"/>
      <w:marTop w:val="0"/>
      <w:marBottom w:val="0"/>
      <w:divBdr>
        <w:top w:val="none" w:sz="0" w:space="0" w:color="auto"/>
        <w:left w:val="none" w:sz="0" w:space="0" w:color="auto"/>
        <w:bottom w:val="none" w:sz="0" w:space="0" w:color="auto"/>
        <w:right w:val="none" w:sz="0" w:space="0" w:color="auto"/>
      </w:divBdr>
    </w:div>
    <w:div w:id="724372961">
      <w:bodyDiv w:val="1"/>
      <w:marLeft w:val="0"/>
      <w:marRight w:val="0"/>
      <w:marTop w:val="0"/>
      <w:marBottom w:val="0"/>
      <w:divBdr>
        <w:top w:val="none" w:sz="0" w:space="0" w:color="auto"/>
        <w:left w:val="none" w:sz="0" w:space="0" w:color="auto"/>
        <w:bottom w:val="none" w:sz="0" w:space="0" w:color="auto"/>
        <w:right w:val="none" w:sz="0" w:space="0" w:color="auto"/>
      </w:divBdr>
    </w:div>
    <w:div w:id="727799581">
      <w:bodyDiv w:val="1"/>
      <w:marLeft w:val="0"/>
      <w:marRight w:val="0"/>
      <w:marTop w:val="0"/>
      <w:marBottom w:val="0"/>
      <w:divBdr>
        <w:top w:val="none" w:sz="0" w:space="0" w:color="auto"/>
        <w:left w:val="none" w:sz="0" w:space="0" w:color="auto"/>
        <w:bottom w:val="none" w:sz="0" w:space="0" w:color="auto"/>
        <w:right w:val="none" w:sz="0" w:space="0" w:color="auto"/>
      </w:divBdr>
    </w:div>
    <w:div w:id="729420493">
      <w:bodyDiv w:val="1"/>
      <w:marLeft w:val="0"/>
      <w:marRight w:val="0"/>
      <w:marTop w:val="0"/>
      <w:marBottom w:val="0"/>
      <w:divBdr>
        <w:top w:val="none" w:sz="0" w:space="0" w:color="auto"/>
        <w:left w:val="none" w:sz="0" w:space="0" w:color="auto"/>
        <w:bottom w:val="none" w:sz="0" w:space="0" w:color="auto"/>
        <w:right w:val="none" w:sz="0" w:space="0" w:color="auto"/>
      </w:divBdr>
    </w:div>
    <w:div w:id="734934229">
      <w:bodyDiv w:val="1"/>
      <w:marLeft w:val="0"/>
      <w:marRight w:val="0"/>
      <w:marTop w:val="0"/>
      <w:marBottom w:val="0"/>
      <w:divBdr>
        <w:top w:val="none" w:sz="0" w:space="0" w:color="auto"/>
        <w:left w:val="none" w:sz="0" w:space="0" w:color="auto"/>
        <w:bottom w:val="none" w:sz="0" w:space="0" w:color="auto"/>
        <w:right w:val="none" w:sz="0" w:space="0" w:color="auto"/>
      </w:divBdr>
    </w:div>
    <w:div w:id="735788616">
      <w:bodyDiv w:val="1"/>
      <w:marLeft w:val="0"/>
      <w:marRight w:val="0"/>
      <w:marTop w:val="0"/>
      <w:marBottom w:val="0"/>
      <w:divBdr>
        <w:top w:val="none" w:sz="0" w:space="0" w:color="auto"/>
        <w:left w:val="none" w:sz="0" w:space="0" w:color="auto"/>
        <w:bottom w:val="none" w:sz="0" w:space="0" w:color="auto"/>
        <w:right w:val="none" w:sz="0" w:space="0" w:color="auto"/>
      </w:divBdr>
    </w:div>
    <w:div w:id="741221274">
      <w:bodyDiv w:val="1"/>
      <w:marLeft w:val="0"/>
      <w:marRight w:val="0"/>
      <w:marTop w:val="0"/>
      <w:marBottom w:val="0"/>
      <w:divBdr>
        <w:top w:val="none" w:sz="0" w:space="0" w:color="auto"/>
        <w:left w:val="none" w:sz="0" w:space="0" w:color="auto"/>
        <w:bottom w:val="none" w:sz="0" w:space="0" w:color="auto"/>
        <w:right w:val="none" w:sz="0" w:space="0" w:color="auto"/>
      </w:divBdr>
    </w:div>
    <w:div w:id="741223221">
      <w:bodyDiv w:val="1"/>
      <w:marLeft w:val="0"/>
      <w:marRight w:val="0"/>
      <w:marTop w:val="0"/>
      <w:marBottom w:val="0"/>
      <w:divBdr>
        <w:top w:val="none" w:sz="0" w:space="0" w:color="auto"/>
        <w:left w:val="none" w:sz="0" w:space="0" w:color="auto"/>
        <w:bottom w:val="none" w:sz="0" w:space="0" w:color="auto"/>
        <w:right w:val="none" w:sz="0" w:space="0" w:color="auto"/>
      </w:divBdr>
    </w:div>
    <w:div w:id="742407469">
      <w:bodyDiv w:val="1"/>
      <w:marLeft w:val="0"/>
      <w:marRight w:val="0"/>
      <w:marTop w:val="0"/>
      <w:marBottom w:val="0"/>
      <w:divBdr>
        <w:top w:val="none" w:sz="0" w:space="0" w:color="auto"/>
        <w:left w:val="none" w:sz="0" w:space="0" w:color="auto"/>
        <w:bottom w:val="none" w:sz="0" w:space="0" w:color="auto"/>
        <w:right w:val="none" w:sz="0" w:space="0" w:color="auto"/>
      </w:divBdr>
    </w:div>
    <w:div w:id="743062732">
      <w:bodyDiv w:val="1"/>
      <w:marLeft w:val="0"/>
      <w:marRight w:val="0"/>
      <w:marTop w:val="0"/>
      <w:marBottom w:val="0"/>
      <w:divBdr>
        <w:top w:val="none" w:sz="0" w:space="0" w:color="auto"/>
        <w:left w:val="none" w:sz="0" w:space="0" w:color="auto"/>
        <w:bottom w:val="none" w:sz="0" w:space="0" w:color="auto"/>
        <w:right w:val="none" w:sz="0" w:space="0" w:color="auto"/>
      </w:divBdr>
    </w:div>
    <w:div w:id="743263306">
      <w:bodyDiv w:val="1"/>
      <w:marLeft w:val="0"/>
      <w:marRight w:val="0"/>
      <w:marTop w:val="0"/>
      <w:marBottom w:val="0"/>
      <w:divBdr>
        <w:top w:val="none" w:sz="0" w:space="0" w:color="auto"/>
        <w:left w:val="none" w:sz="0" w:space="0" w:color="auto"/>
        <w:bottom w:val="none" w:sz="0" w:space="0" w:color="auto"/>
        <w:right w:val="none" w:sz="0" w:space="0" w:color="auto"/>
      </w:divBdr>
    </w:div>
    <w:div w:id="743914107">
      <w:bodyDiv w:val="1"/>
      <w:marLeft w:val="0"/>
      <w:marRight w:val="0"/>
      <w:marTop w:val="0"/>
      <w:marBottom w:val="0"/>
      <w:divBdr>
        <w:top w:val="none" w:sz="0" w:space="0" w:color="auto"/>
        <w:left w:val="none" w:sz="0" w:space="0" w:color="auto"/>
        <w:bottom w:val="none" w:sz="0" w:space="0" w:color="auto"/>
        <w:right w:val="none" w:sz="0" w:space="0" w:color="auto"/>
      </w:divBdr>
    </w:div>
    <w:div w:id="744956955">
      <w:bodyDiv w:val="1"/>
      <w:marLeft w:val="0"/>
      <w:marRight w:val="0"/>
      <w:marTop w:val="0"/>
      <w:marBottom w:val="0"/>
      <w:divBdr>
        <w:top w:val="none" w:sz="0" w:space="0" w:color="auto"/>
        <w:left w:val="none" w:sz="0" w:space="0" w:color="auto"/>
        <w:bottom w:val="none" w:sz="0" w:space="0" w:color="auto"/>
        <w:right w:val="none" w:sz="0" w:space="0" w:color="auto"/>
      </w:divBdr>
    </w:div>
    <w:div w:id="745032895">
      <w:bodyDiv w:val="1"/>
      <w:marLeft w:val="0"/>
      <w:marRight w:val="0"/>
      <w:marTop w:val="0"/>
      <w:marBottom w:val="0"/>
      <w:divBdr>
        <w:top w:val="none" w:sz="0" w:space="0" w:color="auto"/>
        <w:left w:val="none" w:sz="0" w:space="0" w:color="auto"/>
        <w:bottom w:val="none" w:sz="0" w:space="0" w:color="auto"/>
        <w:right w:val="none" w:sz="0" w:space="0" w:color="auto"/>
      </w:divBdr>
    </w:div>
    <w:div w:id="746534048">
      <w:bodyDiv w:val="1"/>
      <w:marLeft w:val="0"/>
      <w:marRight w:val="0"/>
      <w:marTop w:val="0"/>
      <w:marBottom w:val="0"/>
      <w:divBdr>
        <w:top w:val="none" w:sz="0" w:space="0" w:color="auto"/>
        <w:left w:val="none" w:sz="0" w:space="0" w:color="auto"/>
        <w:bottom w:val="none" w:sz="0" w:space="0" w:color="auto"/>
        <w:right w:val="none" w:sz="0" w:space="0" w:color="auto"/>
      </w:divBdr>
    </w:div>
    <w:div w:id="748770118">
      <w:bodyDiv w:val="1"/>
      <w:marLeft w:val="0"/>
      <w:marRight w:val="0"/>
      <w:marTop w:val="0"/>
      <w:marBottom w:val="0"/>
      <w:divBdr>
        <w:top w:val="none" w:sz="0" w:space="0" w:color="auto"/>
        <w:left w:val="none" w:sz="0" w:space="0" w:color="auto"/>
        <w:bottom w:val="none" w:sz="0" w:space="0" w:color="auto"/>
        <w:right w:val="none" w:sz="0" w:space="0" w:color="auto"/>
      </w:divBdr>
    </w:div>
    <w:div w:id="749548403">
      <w:bodyDiv w:val="1"/>
      <w:marLeft w:val="0"/>
      <w:marRight w:val="0"/>
      <w:marTop w:val="0"/>
      <w:marBottom w:val="0"/>
      <w:divBdr>
        <w:top w:val="none" w:sz="0" w:space="0" w:color="auto"/>
        <w:left w:val="none" w:sz="0" w:space="0" w:color="auto"/>
        <w:bottom w:val="none" w:sz="0" w:space="0" w:color="auto"/>
        <w:right w:val="none" w:sz="0" w:space="0" w:color="auto"/>
      </w:divBdr>
    </w:div>
    <w:div w:id="750203488">
      <w:bodyDiv w:val="1"/>
      <w:marLeft w:val="0"/>
      <w:marRight w:val="0"/>
      <w:marTop w:val="0"/>
      <w:marBottom w:val="0"/>
      <w:divBdr>
        <w:top w:val="none" w:sz="0" w:space="0" w:color="auto"/>
        <w:left w:val="none" w:sz="0" w:space="0" w:color="auto"/>
        <w:bottom w:val="none" w:sz="0" w:space="0" w:color="auto"/>
        <w:right w:val="none" w:sz="0" w:space="0" w:color="auto"/>
      </w:divBdr>
    </w:div>
    <w:div w:id="755397274">
      <w:bodyDiv w:val="1"/>
      <w:marLeft w:val="0"/>
      <w:marRight w:val="0"/>
      <w:marTop w:val="0"/>
      <w:marBottom w:val="0"/>
      <w:divBdr>
        <w:top w:val="none" w:sz="0" w:space="0" w:color="auto"/>
        <w:left w:val="none" w:sz="0" w:space="0" w:color="auto"/>
        <w:bottom w:val="none" w:sz="0" w:space="0" w:color="auto"/>
        <w:right w:val="none" w:sz="0" w:space="0" w:color="auto"/>
      </w:divBdr>
    </w:div>
    <w:div w:id="760638916">
      <w:bodyDiv w:val="1"/>
      <w:marLeft w:val="0"/>
      <w:marRight w:val="0"/>
      <w:marTop w:val="0"/>
      <w:marBottom w:val="0"/>
      <w:divBdr>
        <w:top w:val="none" w:sz="0" w:space="0" w:color="auto"/>
        <w:left w:val="none" w:sz="0" w:space="0" w:color="auto"/>
        <w:bottom w:val="none" w:sz="0" w:space="0" w:color="auto"/>
        <w:right w:val="none" w:sz="0" w:space="0" w:color="auto"/>
      </w:divBdr>
    </w:div>
    <w:div w:id="762603577">
      <w:bodyDiv w:val="1"/>
      <w:marLeft w:val="0"/>
      <w:marRight w:val="0"/>
      <w:marTop w:val="0"/>
      <w:marBottom w:val="0"/>
      <w:divBdr>
        <w:top w:val="none" w:sz="0" w:space="0" w:color="auto"/>
        <w:left w:val="none" w:sz="0" w:space="0" w:color="auto"/>
        <w:bottom w:val="none" w:sz="0" w:space="0" w:color="auto"/>
        <w:right w:val="none" w:sz="0" w:space="0" w:color="auto"/>
      </w:divBdr>
    </w:div>
    <w:div w:id="764351209">
      <w:bodyDiv w:val="1"/>
      <w:marLeft w:val="0"/>
      <w:marRight w:val="0"/>
      <w:marTop w:val="0"/>
      <w:marBottom w:val="0"/>
      <w:divBdr>
        <w:top w:val="none" w:sz="0" w:space="0" w:color="auto"/>
        <w:left w:val="none" w:sz="0" w:space="0" w:color="auto"/>
        <w:bottom w:val="none" w:sz="0" w:space="0" w:color="auto"/>
        <w:right w:val="none" w:sz="0" w:space="0" w:color="auto"/>
      </w:divBdr>
    </w:div>
    <w:div w:id="767041911">
      <w:bodyDiv w:val="1"/>
      <w:marLeft w:val="0"/>
      <w:marRight w:val="0"/>
      <w:marTop w:val="0"/>
      <w:marBottom w:val="0"/>
      <w:divBdr>
        <w:top w:val="none" w:sz="0" w:space="0" w:color="auto"/>
        <w:left w:val="none" w:sz="0" w:space="0" w:color="auto"/>
        <w:bottom w:val="none" w:sz="0" w:space="0" w:color="auto"/>
        <w:right w:val="none" w:sz="0" w:space="0" w:color="auto"/>
      </w:divBdr>
    </w:div>
    <w:div w:id="767431858">
      <w:bodyDiv w:val="1"/>
      <w:marLeft w:val="0"/>
      <w:marRight w:val="0"/>
      <w:marTop w:val="0"/>
      <w:marBottom w:val="0"/>
      <w:divBdr>
        <w:top w:val="none" w:sz="0" w:space="0" w:color="auto"/>
        <w:left w:val="none" w:sz="0" w:space="0" w:color="auto"/>
        <w:bottom w:val="none" w:sz="0" w:space="0" w:color="auto"/>
        <w:right w:val="none" w:sz="0" w:space="0" w:color="auto"/>
      </w:divBdr>
    </w:div>
    <w:div w:id="773288128">
      <w:bodyDiv w:val="1"/>
      <w:marLeft w:val="0"/>
      <w:marRight w:val="0"/>
      <w:marTop w:val="0"/>
      <w:marBottom w:val="0"/>
      <w:divBdr>
        <w:top w:val="none" w:sz="0" w:space="0" w:color="auto"/>
        <w:left w:val="none" w:sz="0" w:space="0" w:color="auto"/>
        <w:bottom w:val="none" w:sz="0" w:space="0" w:color="auto"/>
        <w:right w:val="none" w:sz="0" w:space="0" w:color="auto"/>
      </w:divBdr>
    </w:div>
    <w:div w:id="773288417">
      <w:bodyDiv w:val="1"/>
      <w:marLeft w:val="0"/>
      <w:marRight w:val="0"/>
      <w:marTop w:val="0"/>
      <w:marBottom w:val="0"/>
      <w:divBdr>
        <w:top w:val="none" w:sz="0" w:space="0" w:color="auto"/>
        <w:left w:val="none" w:sz="0" w:space="0" w:color="auto"/>
        <w:bottom w:val="none" w:sz="0" w:space="0" w:color="auto"/>
        <w:right w:val="none" w:sz="0" w:space="0" w:color="auto"/>
      </w:divBdr>
    </w:div>
    <w:div w:id="775714939">
      <w:bodyDiv w:val="1"/>
      <w:marLeft w:val="0"/>
      <w:marRight w:val="0"/>
      <w:marTop w:val="0"/>
      <w:marBottom w:val="0"/>
      <w:divBdr>
        <w:top w:val="none" w:sz="0" w:space="0" w:color="auto"/>
        <w:left w:val="none" w:sz="0" w:space="0" w:color="auto"/>
        <w:bottom w:val="none" w:sz="0" w:space="0" w:color="auto"/>
        <w:right w:val="none" w:sz="0" w:space="0" w:color="auto"/>
      </w:divBdr>
    </w:div>
    <w:div w:id="781648614">
      <w:bodyDiv w:val="1"/>
      <w:marLeft w:val="0"/>
      <w:marRight w:val="0"/>
      <w:marTop w:val="0"/>
      <w:marBottom w:val="0"/>
      <w:divBdr>
        <w:top w:val="none" w:sz="0" w:space="0" w:color="auto"/>
        <w:left w:val="none" w:sz="0" w:space="0" w:color="auto"/>
        <w:bottom w:val="none" w:sz="0" w:space="0" w:color="auto"/>
        <w:right w:val="none" w:sz="0" w:space="0" w:color="auto"/>
      </w:divBdr>
    </w:div>
    <w:div w:id="782310805">
      <w:bodyDiv w:val="1"/>
      <w:marLeft w:val="0"/>
      <w:marRight w:val="0"/>
      <w:marTop w:val="0"/>
      <w:marBottom w:val="0"/>
      <w:divBdr>
        <w:top w:val="none" w:sz="0" w:space="0" w:color="auto"/>
        <w:left w:val="none" w:sz="0" w:space="0" w:color="auto"/>
        <w:bottom w:val="none" w:sz="0" w:space="0" w:color="auto"/>
        <w:right w:val="none" w:sz="0" w:space="0" w:color="auto"/>
      </w:divBdr>
    </w:div>
    <w:div w:id="783813707">
      <w:bodyDiv w:val="1"/>
      <w:marLeft w:val="0"/>
      <w:marRight w:val="0"/>
      <w:marTop w:val="0"/>
      <w:marBottom w:val="0"/>
      <w:divBdr>
        <w:top w:val="none" w:sz="0" w:space="0" w:color="auto"/>
        <w:left w:val="none" w:sz="0" w:space="0" w:color="auto"/>
        <w:bottom w:val="none" w:sz="0" w:space="0" w:color="auto"/>
        <w:right w:val="none" w:sz="0" w:space="0" w:color="auto"/>
      </w:divBdr>
    </w:div>
    <w:div w:id="784735288">
      <w:bodyDiv w:val="1"/>
      <w:marLeft w:val="0"/>
      <w:marRight w:val="0"/>
      <w:marTop w:val="0"/>
      <w:marBottom w:val="0"/>
      <w:divBdr>
        <w:top w:val="none" w:sz="0" w:space="0" w:color="auto"/>
        <w:left w:val="none" w:sz="0" w:space="0" w:color="auto"/>
        <w:bottom w:val="none" w:sz="0" w:space="0" w:color="auto"/>
        <w:right w:val="none" w:sz="0" w:space="0" w:color="auto"/>
      </w:divBdr>
    </w:div>
    <w:div w:id="785583538">
      <w:bodyDiv w:val="1"/>
      <w:marLeft w:val="0"/>
      <w:marRight w:val="0"/>
      <w:marTop w:val="0"/>
      <w:marBottom w:val="0"/>
      <w:divBdr>
        <w:top w:val="none" w:sz="0" w:space="0" w:color="auto"/>
        <w:left w:val="none" w:sz="0" w:space="0" w:color="auto"/>
        <w:bottom w:val="none" w:sz="0" w:space="0" w:color="auto"/>
        <w:right w:val="none" w:sz="0" w:space="0" w:color="auto"/>
      </w:divBdr>
    </w:div>
    <w:div w:id="785732099">
      <w:bodyDiv w:val="1"/>
      <w:marLeft w:val="0"/>
      <w:marRight w:val="0"/>
      <w:marTop w:val="0"/>
      <w:marBottom w:val="0"/>
      <w:divBdr>
        <w:top w:val="none" w:sz="0" w:space="0" w:color="auto"/>
        <w:left w:val="none" w:sz="0" w:space="0" w:color="auto"/>
        <w:bottom w:val="none" w:sz="0" w:space="0" w:color="auto"/>
        <w:right w:val="none" w:sz="0" w:space="0" w:color="auto"/>
      </w:divBdr>
    </w:div>
    <w:div w:id="787628381">
      <w:bodyDiv w:val="1"/>
      <w:marLeft w:val="0"/>
      <w:marRight w:val="0"/>
      <w:marTop w:val="0"/>
      <w:marBottom w:val="0"/>
      <w:divBdr>
        <w:top w:val="none" w:sz="0" w:space="0" w:color="auto"/>
        <w:left w:val="none" w:sz="0" w:space="0" w:color="auto"/>
        <w:bottom w:val="none" w:sz="0" w:space="0" w:color="auto"/>
        <w:right w:val="none" w:sz="0" w:space="0" w:color="auto"/>
      </w:divBdr>
    </w:div>
    <w:div w:id="787890023">
      <w:bodyDiv w:val="1"/>
      <w:marLeft w:val="0"/>
      <w:marRight w:val="0"/>
      <w:marTop w:val="0"/>
      <w:marBottom w:val="0"/>
      <w:divBdr>
        <w:top w:val="none" w:sz="0" w:space="0" w:color="auto"/>
        <w:left w:val="none" w:sz="0" w:space="0" w:color="auto"/>
        <w:bottom w:val="none" w:sz="0" w:space="0" w:color="auto"/>
        <w:right w:val="none" w:sz="0" w:space="0" w:color="auto"/>
      </w:divBdr>
    </w:div>
    <w:div w:id="791440592">
      <w:bodyDiv w:val="1"/>
      <w:marLeft w:val="0"/>
      <w:marRight w:val="0"/>
      <w:marTop w:val="0"/>
      <w:marBottom w:val="0"/>
      <w:divBdr>
        <w:top w:val="none" w:sz="0" w:space="0" w:color="auto"/>
        <w:left w:val="none" w:sz="0" w:space="0" w:color="auto"/>
        <w:bottom w:val="none" w:sz="0" w:space="0" w:color="auto"/>
        <w:right w:val="none" w:sz="0" w:space="0" w:color="auto"/>
      </w:divBdr>
    </w:div>
    <w:div w:id="792479717">
      <w:bodyDiv w:val="1"/>
      <w:marLeft w:val="0"/>
      <w:marRight w:val="0"/>
      <w:marTop w:val="0"/>
      <w:marBottom w:val="0"/>
      <w:divBdr>
        <w:top w:val="none" w:sz="0" w:space="0" w:color="auto"/>
        <w:left w:val="none" w:sz="0" w:space="0" w:color="auto"/>
        <w:bottom w:val="none" w:sz="0" w:space="0" w:color="auto"/>
        <w:right w:val="none" w:sz="0" w:space="0" w:color="auto"/>
      </w:divBdr>
    </w:div>
    <w:div w:id="793064706">
      <w:bodyDiv w:val="1"/>
      <w:marLeft w:val="0"/>
      <w:marRight w:val="0"/>
      <w:marTop w:val="0"/>
      <w:marBottom w:val="0"/>
      <w:divBdr>
        <w:top w:val="none" w:sz="0" w:space="0" w:color="auto"/>
        <w:left w:val="none" w:sz="0" w:space="0" w:color="auto"/>
        <w:bottom w:val="none" w:sz="0" w:space="0" w:color="auto"/>
        <w:right w:val="none" w:sz="0" w:space="0" w:color="auto"/>
      </w:divBdr>
    </w:div>
    <w:div w:id="796753220">
      <w:bodyDiv w:val="1"/>
      <w:marLeft w:val="0"/>
      <w:marRight w:val="0"/>
      <w:marTop w:val="0"/>
      <w:marBottom w:val="0"/>
      <w:divBdr>
        <w:top w:val="none" w:sz="0" w:space="0" w:color="auto"/>
        <w:left w:val="none" w:sz="0" w:space="0" w:color="auto"/>
        <w:bottom w:val="none" w:sz="0" w:space="0" w:color="auto"/>
        <w:right w:val="none" w:sz="0" w:space="0" w:color="auto"/>
      </w:divBdr>
    </w:div>
    <w:div w:id="796878538">
      <w:bodyDiv w:val="1"/>
      <w:marLeft w:val="0"/>
      <w:marRight w:val="0"/>
      <w:marTop w:val="0"/>
      <w:marBottom w:val="0"/>
      <w:divBdr>
        <w:top w:val="none" w:sz="0" w:space="0" w:color="auto"/>
        <w:left w:val="none" w:sz="0" w:space="0" w:color="auto"/>
        <w:bottom w:val="none" w:sz="0" w:space="0" w:color="auto"/>
        <w:right w:val="none" w:sz="0" w:space="0" w:color="auto"/>
      </w:divBdr>
    </w:div>
    <w:div w:id="798301093">
      <w:bodyDiv w:val="1"/>
      <w:marLeft w:val="0"/>
      <w:marRight w:val="0"/>
      <w:marTop w:val="0"/>
      <w:marBottom w:val="0"/>
      <w:divBdr>
        <w:top w:val="none" w:sz="0" w:space="0" w:color="auto"/>
        <w:left w:val="none" w:sz="0" w:space="0" w:color="auto"/>
        <w:bottom w:val="none" w:sz="0" w:space="0" w:color="auto"/>
        <w:right w:val="none" w:sz="0" w:space="0" w:color="auto"/>
      </w:divBdr>
    </w:div>
    <w:div w:id="798457357">
      <w:bodyDiv w:val="1"/>
      <w:marLeft w:val="0"/>
      <w:marRight w:val="0"/>
      <w:marTop w:val="0"/>
      <w:marBottom w:val="0"/>
      <w:divBdr>
        <w:top w:val="none" w:sz="0" w:space="0" w:color="auto"/>
        <w:left w:val="none" w:sz="0" w:space="0" w:color="auto"/>
        <w:bottom w:val="none" w:sz="0" w:space="0" w:color="auto"/>
        <w:right w:val="none" w:sz="0" w:space="0" w:color="auto"/>
      </w:divBdr>
    </w:div>
    <w:div w:id="801078442">
      <w:bodyDiv w:val="1"/>
      <w:marLeft w:val="0"/>
      <w:marRight w:val="0"/>
      <w:marTop w:val="0"/>
      <w:marBottom w:val="0"/>
      <w:divBdr>
        <w:top w:val="none" w:sz="0" w:space="0" w:color="auto"/>
        <w:left w:val="none" w:sz="0" w:space="0" w:color="auto"/>
        <w:bottom w:val="none" w:sz="0" w:space="0" w:color="auto"/>
        <w:right w:val="none" w:sz="0" w:space="0" w:color="auto"/>
      </w:divBdr>
    </w:div>
    <w:div w:id="801847436">
      <w:bodyDiv w:val="1"/>
      <w:marLeft w:val="0"/>
      <w:marRight w:val="0"/>
      <w:marTop w:val="0"/>
      <w:marBottom w:val="0"/>
      <w:divBdr>
        <w:top w:val="none" w:sz="0" w:space="0" w:color="auto"/>
        <w:left w:val="none" w:sz="0" w:space="0" w:color="auto"/>
        <w:bottom w:val="none" w:sz="0" w:space="0" w:color="auto"/>
        <w:right w:val="none" w:sz="0" w:space="0" w:color="auto"/>
      </w:divBdr>
    </w:div>
    <w:div w:id="810294306">
      <w:bodyDiv w:val="1"/>
      <w:marLeft w:val="0"/>
      <w:marRight w:val="0"/>
      <w:marTop w:val="0"/>
      <w:marBottom w:val="0"/>
      <w:divBdr>
        <w:top w:val="none" w:sz="0" w:space="0" w:color="auto"/>
        <w:left w:val="none" w:sz="0" w:space="0" w:color="auto"/>
        <w:bottom w:val="none" w:sz="0" w:space="0" w:color="auto"/>
        <w:right w:val="none" w:sz="0" w:space="0" w:color="auto"/>
      </w:divBdr>
    </w:div>
    <w:div w:id="810948559">
      <w:bodyDiv w:val="1"/>
      <w:marLeft w:val="0"/>
      <w:marRight w:val="0"/>
      <w:marTop w:val="0"/>
      <w:marBottom w:val="0"/>
      <w:divBdr>
        <w:top w:val="none" w:sz="0" w:space="0" w:color="auto"/>
        <w:left w:val="none" w:sz="0" w:space="0" w:color="auto"/>
        <w:bottom w:val="none" w:sz="0" w:space="0" w:color="auto"/>
        <w:right w:val="none" w:sz="0" w:space="0" w:color="auto"/>
      </w:divBdr>
    </w:div>
    <w:div w:id="812066703">
      <w:bodyDiv w:val="1"/>
      <w:marLeft w:val="0"/>
      <w:marRight w:val="0"/>
      <w:marTop w:val="0"/>
      <w:marBottom w:val="0"/>
      <w:divBdr>
        <w:top w:val="none" w:sz="0" w:space="0" w:color="auto"/>
        <w:left w:val="none" w:sz="0" w:space="0" w:color="auto"/>
        <w:bottom w:val="none" w:sz="0" w:space="0" w:color="auto"/>
        <w:right w:val="none" w:sz="0" w:space="0" w:color="auto"/>
      </w:divBdr>
    </w:div>
    <w:div w:id="814105772">
      <w:bodyDiv w:val="1"/>
      <w:marLeft w:val="0"/>
      <w:marRight w:val="0"/>
      <w:marTop w:val="0"/>
      <w:marBottom w:val="0"/>
      <w:divBdr>
        <w:top w:val="none" w:sz="0" w:space="0" w:color="auto"/>
        <w:left w:val="none" w:sz="0" w:space="0" w:color="auto"/>
        <w:bottom w:val="none" w:sz="0" w:space="0" w:color="auto"/>
        <w:right w:val="none" w:sz="0" w:space="0" w:color="auto"/>
      </w:divBdr>
    </w:div>
    <w:div w:id="818616280">
      <w:bodyDiv w:val="1"/>
      <w:marLeft w:val="0"/>
      <w:marRight w:val="0"/>
      <w:marTop w:val="0"/>
      <w:marBottom w:val="0"/>
      <w:divBdr>
        <w:top w:val="none" w:sz="0" w:space="0" w:color="auto"/>
        <w:left w:val="none" w:sz="0" w:space="0" w:color="auto"/>
        <w:bottom w:val="none" w:sz="0" w:space="0" w:color="auto"/>
        <w:right w:val="none" w:sz="0" w:space="0" w:color="auto"/>
      </w:divBdr>
    </w:div>
    <w:div w:id="819200254">
      <w:bodyDiv w:val="1"/>
      <w:marLeft w:val="0"/>
      <w:marRight w:val="0"/>
      <w:marTop w:val="0"/>
      <w:marBottom w:val="0"/>
      <w:divBdr>
        <w:top w:val="none" w:sz="0" w:space="0" w:color="auto"/>
        <w:left w:val="none" w:sz="0" w:space="0" w:color="auto"/>
        <w:bottom w:val="none" w:sz="0" w:space="0" w:color="auto"/>
        <w:right w:val="none" w:sz="0" w:space="0" w:color="auto"/>
      </w:divBdr>
    </w:div>
    <w:div w:id="819614170">
      <w:bodyDiv w:val="1"/>
      <w:marLeft w:val="0"/>
      <w:marRight w:val="0"/>
      <w:marTop w:val="0"/>
      <w:marBottom w:val="0"/>
      <w:divBdr>
        <w:top w:val="none" w:sz="0" w:space="0" w:color="auto"/>
        <w:left w:val="none" w:sz="0" w:space="0" w:color="auto"/>
        <w:bottom w:val="none" w:sz="0" w:space="0" w:color="auto"/>
        <w:right w:val="none" w:sz="0" w:space="0" w:color="auto"/>
      </w:divBdr>
    </w:div>
    <w:div w:id="822042250">
      <w:bodyDiv w:val="1"/>
      <w:marLeft w:val="0"/>
      <w:marRight w:val="0"/>
      <w:marTop w:val="0"/>
      <w:marBottom w:val="0"/>
      <w:divBdr>
        <w:top w:val="none" w:sz="0" w:space="0" w:color="auto"/>
        <w:left w:val="none" w:sz="0" w:space="0" w:color="auto"/>
        <w:bottom w:val="none" w:sz="0" w:space="0" w:color="auto"/>
        <w:right w:val="none" w:sz="0" w:space="0" w:color="auto"/>
      </w:divBdr>
    </w:div>
    <w:div w:id="823353275">
      <w:bodyDiv w:val="1"/>
      <w:marLeft w:val="0"/>
      <w:marRight w:val="0"/>
      <w:marTop w:val="0"/>
      <w:marBottom w:val="0"/>
      <w:divBdr>
        <w:top w:val="none" w:sz="0" w:space="0" w:color="auto"/>
        <w:left w:val="none" w:sz="0" w:space="0" w:color="auto"/>
        <w:bottom w:val="none" w:sz="0" w:space="0" w:color="auto"/>
        <w:right w:val="none" w:sz="0" w:space="0" w:color="auto"/>
      </w:divBdr>
    </w:div>
    <w:div w:id="826634371">
      <w:bodyDiv w:val="1"/>
      <w:marLeft w:val="0"/>
      <w:marRight w:val="0"/>
      <w:marTop w:val="0"/>
      <w:marBottom w:val="0"/>
      <w:divBdr>
        <w:top w:val="none" w:sz="0" w:space="0" w:color="auto"/>
        <w:left w:val="none" w:sz="0" w:space="0" w:color="auto"/>
        <w:bottom w:val="none" w:sz="0" w:space="0" w:color="auto"/>
        <w:right w:val="none" w:sz="0" w:space="0" w:color="auto"/>
      </w:divBdr>
    </w:div>
    <w:div w:id="830486837">
      <w:bodyDiv w:val="1"/>
      <w:marLeft w:val="0"/>
      <w:marRight w:val="0"/>
      <w:marTop w:val="0"/>
      <w:marBottom w:val="0"/>
      <w:divBdr>
        <w:top w:val="none" w:sz="0" w:space="0" w:color="auto"/>
        <w:left w:val="none" w:sz="0" w:space="0" w:color="auto"/>
        <w:bottom w:val="none" w:sz="0" w:space="0" w:color="auto"/>
        <w:right w:val="none" w:sz="0" w:space="0" w:color="auto"/>
      </w:divBdr>
    </w:div>
    <w:div w:id="830753068">
      <w:bodyDiv w:val="1"/>
      <w:marLeft w:val="0"/>
      <w:marRight w:val="0"/>
      <w:marTop w:val="0"/>
      <w:marBottom w:val="0"/>
      <w:divBdr>
        <w:top w:val="none" w:sz="0" w:space="0" w:color="auto"/>
        <w:left w:val="none" w:sz="0" w:space="0" w:color="auto"/>
        <w:bottom w:val="none" w:sz="0" w:space="0" w:color="auto"/>
        <w:right w:val="none" w:sz="0" w:space="0" w:color="auto"/>
      </w:divBdr>
    </w:div>
    <w:div w:id="831946582">
      <w:bodyDiv w:val="1"/>
      <w:marLeft w:val="0"/>
      <w:marRight w:val="0"/>
      <w:marTop w:val="0"/>
      <w:marBottom w:val="0"/>
      <w:divBdr>
        <w:top w:val="none" w:sz="0" w:space="0" w:color="auto"/>
        <w:left w:val="none" w:sz="0" w:space="0" w:color="auto"/>
        <w:bottom w:val="none" w:sz="0" w:space="0" w:color="auto"/>
        <w:right w:val="none" w:sz="0" w:space="0" w:color="auto"/>
      </w:divBdr>
    </w:div>
    <w:div w:id="837381569">
      <w:bodyDiv w:val="1"/>
      <w:marLeft w:val="0"/>
      <w:marRight w:val="0"/>
      <w:marTop w:val="0"/>
      <w:marBottom w:val="0"/>
      <w:divBdr>
        <w:top w:val="none" w:sz="0" w:space="0" w:color="auto"/>
        <w:left w:val="none" w:sz="0" w:space="0" w:color="auto"/>
        <w:bottom w:val="none" w:sz="0" w:space="0" w:color="auto"/>
        <w:right w:val="none" w:sz="0" w:space="0" w:color="auto"/>
      </w:divBdr>
    </w:div>
    <w:div w:id="837574233">
      <w:bodyDiv w:val="1"/>
      <w:marLeft w:val="0"/>
      <w:marRight w:val="0"/>
      <w:marTop w:val="0"/>
      <w:marBottom w:val="0"/>
      <w:divBdr>
        <w:top w:val="none" w:sz="0" w:space="0" w:color="auto"/>
        <w:left w:val="none" w:sz="0" w:space="0" w:color="auto"/>
        <w:bottom w:val="none" w:sz="0" w:space="0" w:color="auto"/>
        <w:right w:val="none" w:sz="0" w:space="0" w:color="auto"/>
      </w:divBdr>
    </w:div>
    <w:div w:id="841625422">
      <w:bodyDiv w:val="1"/>
      <w:marLeft w:val="0"/>
      <w:marRight w:val="0"/>
      <w:marTop w:val="0"/>
      <w:marBottom w:val="0"/>
      <w:divBdr>
        <w:top w:val="none" w:sz="0" w:space="0" w:color="auto"/>
        <w:left w:val="none" w:sz="0" w:space="0" w:color="auto"/>
        <w:bottom w:val="none" w:sz="0" w:space="0" w:color="auto"/>
        <w:right w:val="none" w:sz="0" w:space="0" w:color="auto"/>
      </w:divBdr>
    </w:div>
    <w:div w:id="842091478">
      <w:bodyDiv w:val="1"/>
      <w:marLeft w:val="0"/>
      <w:marRight w:val="0"/>
      <w:marTop w:val="0"/>
      <w:marBottom w:val="0"/>
      <w:divBdr>
        <w:top w:val="none" w:sz="0" w:space="0" w:color="auto"/>
        <w:left w:val="none" w:sz="0" w:space="0" w:color="auto"/>
        <w:bottom w:val="none" w:sz="0" w:space="0" w:color="auto"/>
        <w:right w:val="none" w:sz="0" w:space="0" w:color="auto"/>
      </w:divBdr>
    </w:div>
    <w:div w:id="842162905">
      <w:bodyDiv w:val="1"/>
      <w:marLeft w:val="0"/>
      <w:marRight w:val="0"/>
      <w:marTop w:val="0"/>
      <w:marBottom w:val="0"/>
      <w:divBdr>
        <w:top w:val="none" w:sz="0" w:space="0" w:color="auto"/>
        <w:left w:val="none" w:sz="0" w:space="0" w:color="auto"/>
        <w:bottom w:val="none" w:sz="0" w:space="0" w:color="auto"/>
        <w:right w:val="none" w:sz="0" w:space="0" w:color="auto"/>
      </w:divBdr>
    </w:div>
    <w:div w:id="843203448">
      <w:bodyDiv w:val="1"/>
      <w:marLeft w:val="0"/>
      <w:marRight w:val="0"/>
      <w:marTop w:val="0"/>
      <w:marBottom w:val="0"/>
      <w:divBdr>
        <w:top w:val="none" w:sz="0" w:space="0" w:color="auto"/>
        <w:left w:val="none" w:sz="0" w:space="0" w:color="auto"/>
        <w:bottom w:val="none" w:sz="0" w:space="0" w:color="auto"/>
        <w:right w:val="none" w:sz="0" w:space="0" w:color="auto"/>
      </w:divBdr>
    </w:div>
    <w:div w:id="844248756">
      <w:bodyDiv w:val="1"/>
      <w:marLeft w:val="0"/>
      <w:marRight w:val="0"/>
      <w:marTop w:val="0"/>
      <w:marBottom w:val="0"/>
      <w:divBdr>
        <w:top w:val="none" w:sz="0" w:space="0" w:color="auto"/>
        <w:left w:val="none" w:sz="0" w:space="0" w:color="auto"/>
        <w:bottom w:val="none" w:sz="0" w:space="0" w:color="auto"/>
        <w:right w:val="none" w:sz="0" w:space="0" w:color="auto"/>
      </w:divBdr>
    </w:div>
    <w:div w:id="849686048">
      <w:bodyDiv w:val="1"/>
      <w:marLeft w:val="0"/>
      <w:marRight w:val="0"/>
      <w:marTop w:val="0"/>
      <w:marBottom w:val="0"/>
      <w:divBdr>
        <w:top w:val="none" w:sz="0" w:space="0" w:color="auto"/>
        <w:left w:val="none" w:sz="0" w:space="0" w:color="auto"/>
        <w:bottom w:val="none" w:sz="0" w:space="0" w:color="auto"/>
        <w:right w:val="none" w:sz="0" w:space="0" w:color="auto"/>
      </w:divBdr>
    </w:div>
    <w:div w:id="850292318">
      <w:bodyDiv w:val="1"/>
      <w:marLeft w:val="0"/>
      <w:marRight w:val="0"/>
      <w:marTop w:val="0"/>
      <w:marBottom w:val="0"/>
      <w:divBdr>
        <w:top w:val="none" w:sz="0" w:space="0" w:color="auto"/>
        <w:left w:val="none" w:sz="0" w:space="0" w:color="auto"/>
        <w:bottom w:val="none" w:sz="0" w:space="0" w:color="auto"/>
        <w:right w:val="none" w:sz="0" w:space="0" w:color="auto"/>
      </w:divBdr>
    </w:div>
    <w:div w:id="850611363">
      <w:bodyDiv w:val="1"/>
      <w:marLeft w:val="0"/>
      <w:marRight w:val="0"/>
      <w:marTop w:val="0"/>
      <w:marBottom w:val="0"/>
      <w:divBdr>
        <w:top w:val="none" w:sz="0" w:space="0" w:color="auto"/>
        <w:left w:val="none" w:sz="0" w:space="0" w:color="auto"/>
        <w:bottom w:val="none" w:sz="0" w:space="0" w:color="auto"/>
        <w:right w:val="none" w:sz="0" w:space="0" w:color="auto"/>
      </w:divBdr>
    </w:div>
    <w:div w:id="851576464">
      <w:bodyDiv w:val="1"/>
      <w:marLeft w:val="0"/>
      <w:marRight w:val="0"/>
      <w:marTop w:val="0"/>
      <w:marBottom w:val="0"/>
      <w:divBdr>
        <w:top w:val="none" w:sz="0" w:space="0" w:color="auto"/>
        <w:left w:val="none" w:sz="0" w:space="0" w:color="auto"/>
        <w:bottom w:val="none" w:sz="0" w:space="0" w:color="auto"/>
        <w:right w:val="none" w:sz="0" w:space="0" w:color="auto"/>
      </w:divBdr>
    </w:div>
    <w:div w:id="853230684">
      <w:bodyDiv w:val="1"/>
      <w:marLeft w:val="0"/>
      <w:marRight w:val="0"/>
      <w:marTop w:val="0"/>
      <w:marBottom w:val="0"/>
      <w:divBdr>
        <w:top w:val="none" w:sz="0" w:space="0" w:color="auto"/>
        <w:left w:val="none" w:sz="0" w:space="0" w:color="auto"/>
        <w:bottom w:val="none" w:sz="0" w:space="0" w:color="auto"/>
        <w:right w:val="none" w:sz="0" w:space="0" w:color="auto"/>
      </w:divBdr>
    </w:div>
    <w:div w:id="853881992">
      <w:bodyDiv w:val="1"/>
      <w:marLeft w:val="0"/>
      <w:marRight w:val="0"/>
      <w:marTop w:val="0"/>
      <w:marBottom w:val="0"/>
      <w:divBdr>
        <w:top w:val="none" w:sz="0" w:space="0" w:color="auto"/>
        <w:left w:val="none" w:sz="0" w:space="0" w:color="auto"/>
        <w:bottom w:val="none" w:sz="0" w:space="0" w:color="auto"/>
        <w:right w:val="none" w:sz="0" w:space="0" w:color="auto"/>
      </w:divBdr>
    </w:div>
    <w:div w:id="857963052">
      <w:bodyDiv w:val="1"/>
      <w:marLeft w:val="0"/>
      <w:marRight w:val="0"/>
      <w:marTop w:val="0"/>
      <w:marBottom w:val="0"/>
      <w:divBdr>
        <w:top w:val="none" w:sz="0" w:space="0" w:color="auto"/>
        <w:left w:val="none" w:sz="0" w:space="0" w:color="auto"/>
        <w:bottom w:val="none" w:sz="0" w:space="0" w:color="auto"/>
        <w:right w:val="none" w:sz="0" w:space="0" w:color="auto"/>
      </w:divBdr>
    </w:div>
    <w:div w:id="860438733">
      <w:bodyDiv w:val="1"/>
      <w:marLeft w:val="0"/>
      <w:marRight w:val="0"/>
      <w:marTop w:val="0"/>
      <w:marBottom w:val="0"/>
      <w:divBdr>
        <w:top w:val="none" w:sz="0" w:space="0" w:color="auto"/>
        <w:left w:val="none" w:sz="0" w:space="0" w:color="auto"/>
        <w:bottom w:val="none" w:sz="0" w:space="0" w:color="auto"/>
        <w:right w:val="none" w:sz="0" w:space="0" w:color="auto"/>
      </w:divBdr>
    </w:div>
    <w:div w:id="863398925">
      <w:bodyDiv w:val="1"/>
      <w:marLeft w:val="0"/>
      <w:marRight w:val="0"/>
      <w:marTop w:val="0"/>
      <w:marBottom w:val="0"/>
      <w:divBdr>
        <w:top w:val="none" w:sz="0" w:space="0" w:color="auto"/>
        <w:left w:val="none" w:sz="0" w:space="0" w:color="auto"/>
        <w:bottom w:val="none" w:sz="0" w:space="0" w:color="auto"/>
        <w:right w:val="none" w:sz="0" w:space="0" w:color="auto"/>
      </w:divBdr>
    </w:div>
    <w:div w:id="865168477">
      <w:bodyDiv w:val="1"/>
      <w:marLeft w:val="0"/>
      <w:marRight w:val="0"/>
      <w:marTop w:val="0"/>
      <w:marBottom w:val="0"/>
      <w:divBdr>
        <w:top w:val="none" w:sz="0" w:space="0" w:color="auto"/>
        <w:left w:val="none" w:sz="0" w:space="0" w:color="auto"/>
        <w:bottom w:val="none" w:sz="0" w:space="0" w:color="auto"/>
        <w:right w:val="none" w:sz="0" w:space="0" w:color="auto"/>
      </w:divBdr>
    </w:div>
    <w:div w:id="867722056">
      <w:bodyDiv w:val="1"/>
      <w:marLeft w:val="0"/>
      <w:marRight w:val="0"/>
      <w:marTop w:val="0"/>
      <w:marBottom w:val="0"/>
      <w:divBdr>
        <w:top w:val="none" w:sz="0" w:space="0" w:color="auto"/>
        <w:left w:val="none" w:sz="0" w:space="0" w:color="auto"/>
        <w:bottom w:val="none" w:sz="0" w:space="0" w:color="auto"/>
        <w:right w:val="none" w:sz="0" w:space="0" w:color="auto"/>
      </w:divBdr>
    </w:div>
    <w:div w:id="870262745">
      <w:bodyDiv w:val="1"/>
      <w:marLeft w:val="0"/>
      <w:marRight w:val="0"/>
      <w:marTop w:val="0"/>
      <w:marBottom w:val="0"/>
      <w:divBdr>
        <w:top w:val="none" w:sz="0" w:space="0" w:color="auto"/>
        <w:left w:val="none" w:sz="0" w:space="0" w:color="auto"/>
        <w:bottom w:val="none" w:sz="0" w:space="0" w:color="auto"/>
        <w:right w:val="none" w:sz="0" w:space="0" w:color="auto"/>
      </w:divBdr>
    </w:div>
    <w:div w:id="870728377">
      <w:bodyDiv w:val="1"/>
      <w:marLeft w:val="0"/>
      <w:marRight w:val="0"/>
      <w:marTop w:val="0"/>
      <w:marBottom w:val="0"/>
      <w:divBdr>
        <w:top w:val="none" w:sz="0" w:space="0" w:color="auto"/>
        <w:left w:val="none" w:sz="0" w:space="0" w:color="auto"/>
        <w:bottom w:val="none" w:sz="0" w:space="0" w:color="auto"/>
        <w:right w:val="none" w:sz="0" w:space="0" w:color="auto"/>
      </w:divBdr>
    </w:div>
    <w:div w:id="877353720">
      <w:bodyDiv w:val="1"/>
      <w:marLeft w:val="0"/>
      <w:marRight w:val="0"/>
      <w:marTop w:val="0"/>
      <w:marBottom w:val="0"/>
      <w:divBdr>
        <w:top w:val="none" w:sz="0" w:space="0" w:color="auto"/>
        <w:left w:val="none" w:sz="0" w:space="0" w:color="auto"/>
        <w:bottom w:val="none" w:sz="0" w:space="0" w:color="auto"/>
        <w:right w:val="none" w:sz="0" w:space="0" w:color="auto"/>
      </w:divBdr>
    </w:div>
    <w:div w:id="880896104">
      <w:bodyDiv w:val="1"/>
      <w:marLeft w:val="0"/>
      <w:marRight w:val="0"/>
      <w:marTop w:val="0"/>
      <w:marBottom w:val="0"/>
      <w:divBdr>
        <w:top w:val="none" w:sz="0" w:space="0" w:color="auto"/>
        <w:left w:val="none" w:sz="0" w:space="0" w:color="auto"/>
        <w:bottom w:val="none" w:sz="0" w:space="0" w:color="auto"/>
        <w:right w:val="none" w:sz="0" w:space="0" w:color="auto"/>
      </w:divBdr>
    </w:div>
    <w:div w:id="883326837">
      <w:bodyDiv w:val="1"/>
      <w:marLeft w:val="0"/>
      <w:marRight w:val="0"/>
      <w:marTop w:val="0"/>
      <w:marBottom w:val="0"/>
      <w:divBdr>
        <w:top w:val="none" w:sz="0" w:space="0" w:color="auto"/>
        <w:left w:val="none" w:sz="0" w:space="0" w:color="auto"/>
        <w:bottom w:val="none" w:sz="0" w:space="0" w:color="auto"/>
        <w:right w:val="none" w:sz="0" w:space="0" w:color="auto"/>
      </w:divBdr>
    </w:div>
    <w:div w:id="887378036">
      <w:bodyDiv w:val="1"/>
      <w:marLeft w:val="0"/>
      <w:marRight w:val="0"/>
      <w:marTop w:val="0"/>
      <w:marBottom w:val="0"/>
      <w:divBdr>
        <w:top w:val="none" w:sz="0" w:space="0" w:color="auto"/>
        <w:left w:val="none" w:sz="0" w:space="0" w:color="auto"/>
        <w:bottom w:val="none" w:sz="0" w:space="0" w:color="auto"/>
        <w:right w:val="none" w:sz="0" w:space="0" w:color="auto"/>
      </w:divBdr>
    </w:div>
    <w:div w:id="890115737">
      <w:bodyDiv w:val="1"/>
      <w:marLeft w:val="0"/>
      <w:marRight w:val="0"/>
      <w:marTop w:val="0"/>
      <w:marBottom w:val="0"/>
      <w:divBdr>
        <w:top w:val="none" w:sz="0" w:space="0" w:color="auto"/>
        <w:left w:val="none" w:sz="0" w:space="0" w:color="auto"/>
        <w:bottom w:val="none" w:sz="0" w:space="0" w:color="auto"/>
        <w:right w:val="none" w:sz="0" w:space="0" w:color="auto"/>
      </w:divBdr>
    </w:div>
    <w:div w:id="893539730">
      <w:bodyDiv w:val="1"/>
      <w:marLeft w:val="0"/>
      <w:marRight w:val="0"/>
      <w:marTop w:val="0"/>
      <w:marBottom w:val="0"/>
      <w:divBdr>
        <w:top w:val="none" w:sz="0" w:space="0" w:color="auto"/>
        <w:left w:val="none" w:sz="0" w:space="0" w:color="auto"/>
        <w:bottom w:val="none" w:sz="0" w:space="0" w:color="auto"/>
        <w:right w:val="none" w:sz="0" w:space="0" w:color="auto"/>
      </w:divBdr>
    </w:div>
    <w:div w:id="895818998">
      <w:bodyDiv w:val="1"/>
      <w:marLeft w:val="0"/>
      <w:marRight w:val="0"/>
      <w:marTop w:val="0"/>
      <w:marBottom w:val="0"/>
      <w:divBdr>
        <w:top w:val="none" w:sz="0" w:space="0" w:color="auto"/>
        <w:left w:val="none" w:sz="0" w:space="0" w:color="auto"/>
        <w:bottom w:val="none" w:sz="0" w:space="0" w:color="auto"/>
        <w:right w:val="none" w:sz="0" w:space="0" w:color="auto"/>
      </w:divBdr>
    </w:div>
    <w:div w:id="899563112">
      <w:bodyDiv w:val="1"/>
      <w:marLeft w:val="0"/>
      <w:marRight w:val="0"/>
      <w:marTop w:val="0"/>
      <w:marBottom w:val="0"/>
      <w:divBdr>
        <w:top w:val="none" w:sz="0" w:space="0" w:color="auto"/>
        <w:left w:val="none" w:sz="0" w:space="0" w:color="auto"/>
        <w:bottom w:val="none" w:sz="0" w:space="0" w:color="auto"/>
        <w:right w:val="none" w:sz="0" w:space="0" w:color="auto"/>
      </w:divBdr>
    </w:div>
    <w:div w:id="901600527">
      <w:bodyDiv w:val="1"/>
      <w:marLeft w:val="0"/>
      <w:marRight w:val="0"/>
      <w:marTop w:val="0"/>
      <w:marBottom w:val="0"/>
      <w:divBdr>
        <w:top w:val="none" w:sz="0" w:space="0" w:color="auto"/>
        <w:left w:val="none" w:sz="0" w:space="0" w:color="auto"/>
        <w:bottom w:val="none" w:sz="0" w:space="0" w:color="auto"/>
        <w:right w:val="none" w:sz="0" w:space="0" w:color="auto"/>
      </w:divBdr>
    </w:div>
    <w:div w:id="903680012">
      <w:bodyDiv w:val="1"/>
      <w:marLeft w:val="0"/>
      <w:marRight w:val="0"/>
      <w:marTop w:val="0"/>
      <w:marBottom w:val="0"/>
      <w:divBdr>
        <w:top w:val="none" w:sz="0" w:space="0" w:color="auto"/>
        <w:left w:val="none" w:sz="0" w:space="0" w:color="auto"/>
        <w:bottom w:val="none" w:sz="0" w:space="0" w:color="auto"/>
        <w:right w:val="none" w:sz="0" w:space="0" w:color="auto"/>
      </w:divBdr>
    </w:div>
    <w:div w:id="907808645">
      <w:bodyDiv w:val="1"/>
      <w:marLeft w:val="0"/>
      <w:marRight w:val="0"/>
      <w:marTop w:val="0"/>
      <w:marBottom w:val="0"/>
      <w:divBdr>
        <w:top w:val="none" w:sz="0" w:space="0" w:color="auto"/>
        <w:left w:val="none" w:sz="0" w:space="0" w:color="auto"/>
        <w:bottom w:val="none" w:sz="0" w:space="0" w:color="auto"/>
        <w:right w:val="none" w:sz="0" w:space="0" w:color="auto"/>
      </w:divBdr>
    </w:div>
    <w:div w:id="910622921">
      <w:bodyDiv w:val="1"/>
      <w:marLeft w:val="0"/>
      <w:marRight w:val="0"/>
      <w:marTop w:val="0"/>
      <w:marBottom w:val="0"/>
      <w:divBdr>
        <w:top w:val="none" w:sz="0" w:space="0" w:color="auto"/>
        <w:left w:val="none" w:sz="0" w:space="0" w:color="auto"/>
        <w:bottom w:val="none" w:sz="0" w:space="0" w:color="auto"/>
        <w:right w:val="none" w:sz="0" w:space="0" w:color="auto"/>
      </w:divBdr>
    </w:div>
    <w:div w:id="913970997">
      <w:bodyDiv w:val="1"/>
      <w:marLeft w:val="0"/>
      <w:marRight w:val="0"/>
      <w:marTop w:val="0"/>
      <w:marBottom w:val="0"/>
      <w:divBdr>
        <w:top w:val="none" w:sz="0" w:space="0" w:color="auto"/>
        <w:left w:val="none" w:sz="0" w:space="0" w:color="auto"/>
        <w:bottom w:val="none" w:sz="0" w:space="0" w:color="auto"/>
        <w:right w:val="none" w:sz="0" w:space="0" w:color="auto"/>
      </w:divBdr>
    </w:div>
    <w:div w:id="914362814">
      <w:bodyDiv w:val="1"/>
      <w:marLeft w:val="0"/>
      <w:marRight w:val="0"/>
      <w:marTop w:val="0"/>
      <w:marBottom w:val="0"/>
      <w:divBdr>
        <w:top w:val="none" w:sz="0" w:space="0" w:color="auto"/>
        <w:left w:val="none" w:sz="0" w:space="0" w:color="auto"/>
        <w:bottom w:val="none" w:sz="0" w:space="0" w:color="auto"/>
        <w:right w:val="none" w:sz="0" w:space="0" w:color="auto"/>
      </w:divBdr>
    </w:div>
    <w:div w:id="915941265">
      <w:bodyDiv w:val="1"/>
      <w:marLeft w:val="0"/>
      <w:marRight w:val="0"/>
      <w:marTop w:val="0"/>
      <w:marBottom w:val="0"/>
      <w:divBdr>
        <w:top w:val="none" w:sz="0" w:space="0" w:color="auto"/>
        <w:left w:val="none" w:sz="0" w:space="0" w:color="auto"/>
        <w:bottom w:val="none" w:sz="0" w:space="0" w:color="auto"/>
        <w:right w:val="none" w:sz="0" w:space="0" w:color="auto"/>
      </w:divBdr>
    </w:div>
    <w:div w:id="917177826">
      <w:bodyDiv w:val="1"/>
      <w:marLeft w:val="0"/>
      <w:marRight w:val="0"/>
      <w:marTop w:val="0"/>
      <w:marBottom w:val="0"/>
      <w:divBdr>
        <w:top w:val="none" w:sz="0" w:space="0" w:color="auto"/>
        <w:left w:val="none" w:sz="0" w:space="0" w:color="auto"/>
        <w:bottom w:val="none" w:sz="0" w:space="0" w:color="auto"/>
        <w:right w:val="none" w:sz="0" w:space="0" w:color="auto"/>
      </w:divBdr>
    </w:div>
    <w:div w:id="923488702">
      <w:bodyDiv w:val="1"/>
      <w:marLeft w:val="0"/>
      <w:marRight w:val="0"/>
      <w:marTop w:val="0"/>
      <w:marBottom w:val="0"/>
      <w:divBdr>
        <w:top w:val="none" w:sz="0" w:space="0" w:color="auto"/>
        <w:left w:val="none" w:sz="0" w:space="0" w:color="auto"/>
        <w:bottom w:val="none" w:sz="0" w:space="0" w:color="auto"/>
        <w:right w:val="none" w:sz="0" w:space="0" w:color="auto"/>
      </w:divBdr>
    </w:div>
    <w:div w:id="923761414">
      <w:bodyDiv w:val="1"/>
      <w:marLeft w:val="0"/>
      <w:marRight w:val="0"/>
      <w:marTop w:val="0"/>
      <w:marBottom w:val="0"/>
      <w:divBdr>
        <w:top w:val="none" w:sz="0" w:space="0" w:color="auto"/>
        <w:left w:val="none" w:sz="0" w:space="0" w:color="auto"/>
        <w:bottom w:val="none" w:sz="0" w:space="0" w:color="auto"/>
        <w:right w:val="none" w:sz="0" w:space="0" w:color="auto"/>
      </w:divBdr>
    </w:div>
    <w:div w:id="932130821">
      <w:bodyDiv w:val="1"/>
      <w:marLeft w:val="0"/>
      <w:marRight w:val="0"/>
      <w:marTop w:val="0"/>
      <w:marBottom w:val="0"/>
      <w:divBdr>
        <w:top w:val="none" w:sz="0" w:space="0" w:color="auto"/>
        <w:left w:val="none" w:sz="0" w:space="0" w:color="auto"/>
        <w:bottom w:val="none" w:sz="0" w:space="0" w:color="auto"/>
        <w:right w:val="none" w:sz="0" w:space="0" w:color="auto"/>
      </w:divBdr>
    </w:div>
    <w:div w:id="934047953">
      <w:bodyDiv w:val="1"/>
      <w:marLeft w:val="0"/>
      <w:marRight w:val="0"/>
      <w:marTop w:val="0"/>
      <w:marBottom w:val="0"/>
      <w:divBdr>
        <w:top w:val="none" w:sz="0" w:space="0" w:color="auto"/>
        <w:left w:val="none" w:sz="0" w:space="0" w:color="auto"/>
        <w:bottom w:val="none" w:sz="0" w:space="0" w:color="auto"/>
        <w:right w:val="none" w:sz="0" w:space="0" w:color="auto"/>
      </w:divBdr>
    </w:div>
    <w:div w:id="935744439">
      <w:bodyDiv w:val="1"/>
      <w:marLeft w:val="0"/>
      <w:marRight w:val="0"/>
      <w:marTop w:val="0"/>
      <w:marBottom w:val="0"/>
      <w:divBdr>
        <w:top w:val="none" w:sz="0" w:space="0" w:color="auto"/>
        <w:left w:val="none" w:sz="0" w:space="0" w:color="auto"/>
        <w:bottom w:val="none" w:sz="0" w:space="0" w:color="auto"/>
        <w:right w:val="none" w:sz="0" w:space="0" w:color="auto"/>
      </w:divBdr>
    </w:div>
    <w:div w:id="936210893">
      <w:bodyDiv w:val="1"/>
      <w:marLeft w:val="0"/>
      <w:marRight w:val="0"/>
      <w:marTop w:val="0"/>
      <w:marBottom w:val="0"/>
      <w:divBdr>
        <w:top w:val="none" w:sz="0" w:space="0" w:color="auto"/>
        <w:left w:val="none" w:sz="0" w:space="0" w:color="auto"/>
        <w:bottom w:val="none" w:sz="0" w:space="0" w:color="auto"/>
        <w:right w:val="none" w:sz="0" w:space="0" w:color="auto"/>
      </w:divBdr>
    </w:div>
    <w:div w:id="936644743">
      <w:bodyDiv w:val="1"/>
      <w:marLeft w:val="0"/>
      <w:marRight w:val="0"/>
      <w:marTop w:val="0"/>
      <w:marBottom w:val="0"/>
      <w:divBdr>
        <w:top w:val="none" w:sz="0" w:space="0" w:color="auto"/>
        <w:left w:val="none" w:sz="0" w:space="0" w:color="auto"/>
        <w:bottom w:val="none" w:sz="0" w:space="0" w:color="auto"/>
        <w:right w:val="none" w:sz="0" w:space="0" w:color="auto"/>
      </w:divBdr>
    </w:div>
    <w:div w:id="938417383">
      <w:bodyDiv w:val="1"/>
      <w:marLeft w:val="0"/>
      <w:marRight w:val="0"/>
      <w:marTop w:val="0"/>
      <w:marBottom w:val="0"/>
      <w:divBdr>
        <w:top w:val="none" w:sz="0" w:space="0" w:color="auto"/>
        <w:left w:val="none" w:sz="0" w:space="0" w:color="auto"/>
        <w:bottom w:val="none" w:sz="0" w:space="0" w:color="auto"/>
        <w:right w:val="none" w:sz="0" w:space="0" w:color="auto"/>
      </w:divBdr>
    </w:div>
    <w:div w:id="940185421">
      <w:bodyDiv w:val="1"/>
      <w:marLeft w:val="0"/>
      <w:marRight w:val="0"/>
      <w:marTop w:val="0"/>
      <w:marBottom w:val="0"/>
      <w:divBdr>
        <w:top w:val="none" w:sz="0" w:space="0" w:color="auto"/>
        <w:left w:val="none" w:sz="0" w:space="0" w:color="auto"/>
        <w:bottom w:val="none" w:sz="0" w:space="0" w:color="auto"/>
        <w:right w:val="none" w:sz="0" w:space="0" w:color="auto"/>
      </w:divBdr>
    </w:div>
    <w:div w:id="941453985">
      <w:bodyDiv w:val="1"/>
      <w:marLeft w:val="0"/>
      <w:marRight w:val="0"/>
      <w:marTop w:val="0"/>
      <w:marBottom w:val="0"/>
      <w:divBdr>
        <w:top w:val="none" w:sz="0" w:space="0" w:color="auto"/>
        <w:left w:val="none" w:sz="0" w:space="0" w:color="auto"/>
        <w:bottom w:val="none" w:sz="0" w:space="0" w:color="auto"/>
        <w:right w:val="none" w:sz="0" w:space="0" w:color="auto"/>
      </w:divBdr>
    </w:div>
    <w:div w:id="941840311">
      <w:bodyDiv w:val="1"/>
      <w:marLeft w:val="0"/>
      <w:marRight w:val="0"/>
      <w:marTop w:val="0"/>
      <w:marBottom w:val="0"/>
      <w:divBdr>
        <w:top w:val="none" w:sz="0" w:space="0" w:color="auto"/>
        <w:left w:val="none" w:sz="0" w:space="0" w:color="auto"/>
        <w:bottom w:val="none" w:sz="0" w:space="0" w:color="auto"/>
        <w:right w:val="none" w:sz="0" w:space="0" w:color="auto"/>
      </w:divBdr>
    </w:div>
    <w:div w:id="946078502">
      <w:bodyDiv w:val="1"/>
      <w:marLeft w:val="0"/>
      <w:marRight w:val="0"/>
      <w:marTop w:val="0"/>
      <w:marBottom w:val="0"/>
      <w:divBdr>
        <w:top w:val="none" w:sz="0" w:space="0" w:color="auto"/>
        <w:left w:val="none" w:sz="0" w:space="0" w:color="auto"/>
        <w:bottom w:val="none" w:sz="0" w:space="0" w:color="auto"/>
        <w:right w:val="none" w:sz="0" w:space="0" w:color="auto"/>
      </w:divBdr>
    </w:div>
    <w:div w:id="947199437">
      <w:bodyDiv w:val="1"/>
      <w:marLeft w:val="0"/>
      <w:marRight w:val="0"/>
      <w:marTop w:val="0"/>
      <w:marBottom w:val="0"/>
      <w:divBdr>
        <w:top w:val="none" w:sz="0" w:space="0" w:color="auto"/>
        <w:left w:val="none" w:sz="0" w:space="0" w:color="auto"/>
        <w:bottom w:val="none" w:sz="0" w:space="0" w:color="auto"/>
        <w:right w:val="none" w:sz="0" w:space="0" w:color="auto"/>
      </w:divBdr>
    </w:div>
    <w:div w:id="949892807">
      <w:bodyDiv w:val="1"/>
      <w:marLeft w:val="0"/>
      <w:marRight w:val="0"/>
      <w:marTop w:val="0"/>
      <w:marBottom w:val="0"/>
      <w:divBdr>
        <w:top w:val="none" w:sz="0" w:space="0" w:color="auto"/>
        <w:left w:val="none" w:sz="0" w:space="0" w:color="auto"/>
        <w:bottom w:val="none" w:sz="0" w:space="0" w:color="auto"/>
        <w:right w:val="none" w:sz="0" w:space="0" w:color="auto"/>
      </w:divBdr>
    </w:div>
    <w:div w:id="950749226">
      <w:bodyDiv w:val="1"/>
      <w:marLeft w:val="0"/>
      <w:marRight w:val="0"/>
      <w:marTop w:val="0"/>
      <w:marBottom w:val="0"/>
      <w:divBdr>
        <w:top w:val="none" w:sz="0" w:space="0" w:color="auto"/>
        <w:left w:val="none" w:sz="0" w:space="0" w:color="auto"/>
        <w:bottom w:val="none" w:sz="0" w:space="0" w:color="auto"/>
        <w:right w:val="none" w:sz="0" w:space="0" w:color="auto"/>
      </w:divBdr>
    </w:div>
    <w:div w:id="951324592">
      <w:bodyDiv w:val="1"/>
      <w:marLeft w:val="0"/>
      <w:marRight w:val="0"/>
      <w:marTop w:val="0"/>
      <w:marBottom w:val="0"/>
      <w:divBdr>
        <w:top w:val="none" w:sz="0" w:space="0" w:color="auto"/>
        <w:left w:val="none" w:sz="0" w:space="0" w:color="auto"/>
        <w:bottom w:val="none" w:sz="0" w:space="0" w:color="auto"/>
        <w:right w:val="none" w:sz="0" w:space="0" w:color="auto"/>
      </w:divBdr>
    </w:div>
    <w:div w:id="952441707">
      <w:bodyDiv w:val="1"/>
      <w:marLeft w:val="0"/>
      <w:marRight w:val="0"/>
      <w:marTop w:val="0"/>
      <w:marBottom w:val="0"/>
      <w:divBdr>
        <w:top w:val="none" w:sz="0" w:space="0" w:color="auto"/>
        <w:left w:val="none" w:sz="0" w:space="0" w:color="auto"/>
        <w:bottom w:val="none" w:sz="0" w:space="0" w:color="auto"/>
        <w:right w:val="none" w:sz="0" w:space="0" w:color="auto"/>
      </w:divBdr>
    </w:div>
    <w:div w:id="954943873">
      <w:bodyDiv w:val="1"/>
      <w:marLeft w:val="0"/>
      <w:marRight w:val="0"/>
      <w:marTop w:val="0"/>
      <w:marBottom w:val="0"/>
      <w:divBdr>
        <w:top w:val="none" w:sz="0" w:space="0" w:color="auto"/>
        <w:left w:val="none" w:sz="0" w:space="0" w:color="auto"/>
        <w:bottom w:val="none" w:sz="0" w:space="0" w:color="auto"/>
        <w:right w:val="none" w:sz="0" w:space="0" w:color="auto"/>
      </w:divBdr>
    </w:div>
    <w:div w:id="956330175">
      <w:bodyDiv w:val="1"/>
      <w:marLeft w:val="0"/>
      <w:marRight w:val="0"/>
      <w:marTop w:val="0"/>
      <w:marBottom w:val="0"/>
      <w:divBdr>
        <w:top w:val="none" w:sz="0" w:space="0" w:color="auto"/>
        <w:left w:val="none" w:sz="0" w:space="0" w:color="auto"/>
        <w:bottom w:val="none" w:sz="0" w:space="0" w:color="auto"/>
        <w:right w:val="none" w:sz="0" w:space="0" w:color="auto"/>
      </w:divBdr>
    </w:div>
    <w:div w:id="957251563">
      <w:bodyDiv w:val="1"/>
      <w:marLeft w:val="0"/>
      <w:marRight w:val="0"/>
      <w:marTop w:val="0"/>
      <w:marBottom w:val="0"/>
      <w:divBdr>
        <w:top w:val="none" w:sz="0" w:space="0" w:color="auto"/>
        <w:left w:val="none" w:sz="0" w:space="0" w:color="auto"/>
        <w:bottom w:val="none" w:sz="0" w:space="0" w:color="auto"/>
        <w:right w:val="none" w:sz="0" w:space="0" w:color="auto"/>
      </w:divBdr>
    </w:div>
    <w:div w:id="958798902">
      <w:bodyDiv w:val="1"/>
      <w:marLeft w:val="0"/>
      <w:marRight w:val="0"/>
      <w:marTop w:val="0"/>
      <w:marBottom w:val="0"/>
      <w:divBdr>
        <w:top w:val="none" w:sz="0" w:space="0" w:color="auto"/>
        <w:left w:val="none" w:sz="0" w:space="0" w:color="auto"/>
        <w:bottom w:val="none" w:sz="0" w:space="0" w:color="auto"/>
        <w:right w:val="none" w:sz="0" w:space="0" w:color="auto"/>
      </w:divBdr>
    </w:div>
    <w:div w:id="959578572">
      <w:bodyDiv w:val="1"/>
      <w:marLeft w:val="0"/>
      <w:marRight w:val="0"/>
      <w:marTop w:val="0"/>
      <w:marBottom w:val="0"/>
      <w:divBdr>
        <w:top w:val="none" w:sz="0" w:space="0" w:color="auto"/>
        <w:left w:val="none" w:sz="0" w:space="0" w:color="auto"/>
        <w:bottom w:val="none" w:sz="0" w:space="0" w:color="auto"/>
        <w:right w:val="none" w:sz="0" w:space="0" w:color="auto"/>
      </w:divBdr>
    </w:div>
    <w:div w:id="961307404">
      <w:bodyDiv w:val="1"/>
      <w:marLeft w:val="0"/>
      <w:marRight w:val="0"/>
      <w:marTop w:val="0"/>
      <w:marBottom w:val="0"/>
      <w:divBdr>
        <w:top w:val="none" w:sz="0" w:space="0" w:color="auto"/>
        <w:left w:val="none" w:sz="0" w:space="0" w:color="auto"/>
        <w:bottom w:val="none" w:sz="0" w:space="0" w:color="auto"/>
        <w:right w:val="none" w:sz="0" w:space="0" w:color="auto"/>
      </w:divBdr>
    </w:div>
    <w:div w:id="967319458">
      <w:bodyDiv w:val="1"/>
      <w:marLeft w:val="0"/>
      <w:marRight w:val="0"/>
      <w:marTop w:val="0"/>
      <w:marBottom w:val="0"/>
      <w:divBdr>
        <w:top w:val="none" w:sz="0" w:space="0" w:color="auto"/>
        <w:left w:val="none" w:sz="0" w:space="0" w:color="auto"/>
        <w:bottom w:val="none" w:sz="0" w:space="0" w:color="auto"/>
        <w:right w:val="none" w:sz="0" w:space="0" w:color="auto"/>
      </w:divBdr>
    </w:div>
    <w:div w:id="967586220">
      <w:bodyDiv w:val="1"/>
      <w:marLeft w:val="0"/>
      <w:marRight w:val="0"/>
      <w:marTop w:val="0"/>
      <w:marBottom w:val="0"/>
      <w:divBdr>
        <w:top w:val="none" w:sz="0" w:space="0" w:color="auto"/>
        <w:left w:val="none" w:sz="0" w:space="0" w:color="auto"/>
        <w:bottom w:val="none" w:sz="0" w:space="0" w:color="auto"/>
        <w:right w:val="none" w:sz="0" w:space="0" w:color="auto"/>
      </w:divBdr>
    </w:div>
    <w:div w:id="968242758">
      <w:bodyDiv w:val="1"/>
      <w:marLeft w:val="0"/>
      <w:marRight w:val="0"/>
      <w:marTop w:val="0"/>
      <w:marBottom w:val="0"/>
      <w:divBdr>
        <w:top w:val="none" w:sz="0" w:space="0" w:color="auto"/>
        <w:left w:val="none" w:sz="0" w:space="0" w:color="auto"/>
        <w:bottom w:val="none" w:sz="0" w:space="0" w:color="auto"/>
        <w:right w:val="none" w:sz="0" w:space="0" w:color="auto"/>
      </w:divBdr>
    </w:div>
    <w:div w:id="968391698">
      <w:bodyDiv w:val="1"/>
      <w:marLeft w:val="0"/>
      <w:marRight w:val="0"/>
      <w:marTop w:val="0"/>
      <w:marBottom w:val="0"/>
      <w:divBdr>
        <w:top w:val="none" w:sz="0" w:space="0" w:color="auto"/>
        <w:left w:val="none" w:sz="0" w:space="0" w:color="auto"/>
        <w:bottom w:val="none" w:sz="0" w:space="0" w:color="auto"/>
        <w:right w:val="none" w:sz="0" w:space="0" w:color="auto"/>
      </w:divBdr>
    </w:div>
    <w:div w:id="969676047">
      <w:bodyDiv w:val="1"/>
      <w:marLeft w:val="0"/>
      <w:marRight w:val="0"/>
      <w:marTop w:val="0"/>
      <w:marBottom w:val="0"/>
      <w:divBdr>
        <w:top w:val="none" w:sz="0" w:space="0" w:color="auto"/>
        <w:left w:val="none" w:sz="0" w:space="0" w:color="auto"/>
        <w:bottom w:val="none" w:sz="0" w:space="0" w:color="auto"/>
        <w:right w:val="none" w:sz="0" w:space="0" w:color="auto"/>
      </w:divBdr>
    </w:div>
    <w:div w:id="973869879">
      <w:bodyDiv w:val="1"/>
      <w:marLeft w:val="0"/>
      <w:marRight w:val="0"/>
      <w:marTop w:val="0"/>
      <w:marBottom w:val="0"/>
      <w:divBdr>
        <w:top w:val="none" w:sz="0" w:space="0" w:color="auto"/>
        <w:left w:val="none" w:sz="0" w:space="0" w:color="auto"/>
        <w:bottom w:val="none" w:sz="0" w:space="0" w:color="auto"/>
        <w:right w:val="none" w:sz="0" w:space="0" w:color="auto"/>
      </w:divBdr>
    </w:div>
    <w:div w:id="974529921">
      <w:bodyDiv w:val="1"/>
      <w:marLeft w:val="0"/>
      <w:marRight w:val="0"/>
      <w:marTop w:val="0"/>
      <w:marBottom w:val="0"/>
      <w:divBdr>
        <w:top w:val="none" w:sz="0" w:space="0" w:color="auto"/>
        <w:left w:val="none" w:sz="0" w:space="0" w:color="auto"/>
        <w:bottom w:val="none" w:sz="0" w:space="0" w:color="auto"/>
        <w:right w:val="none" w:sz="0" w:space="0" w:color="auto"/>
      </w:divBdr>
    </w:div>
    <w:div w:id="974915622">
      <w:bodyDiv w:val="1"/>
      <w:marLeft w:val="0"/>
      <w:marRight w:val="0"/>
      <w:marTop w:val="0"/>
      <w:marBottom w:val="0"/>
      <w:divBdr>
        <w:top w:val="none" w:sz="0" w:space="0" w:color="auto"/>
        <w:left w:val="none" w:sz="0" w:space="0" w:color="auto"/>
        <w:bottom w:val="none" w:sz="0" w:space="0" w:color="auto"/>
        <w:right w:val="none" w:sz="0" w:space="0" w:color="auto"/>
      </w:divBdr>
    </w:div>
    <w:div w:id="976447160">
      <w:bodyDiv w:val="1"/>
      <w:marLeft w:val="0"/>
      <w:marRight w:val="0"/>
      <w:marTop w:val="0"/>
      <w:marBottom w:val="0"/>
      <w:divBdr>
        <w:top w:val="none" w:sz="0" w:space="0" w:color="auto"/>
        <w:left w:val="none" w:sz="0" w:space="0" w:color="auto"/>
        <w:bottom w:val="none" w:sz="0" w:space="0" w:color="auto"/>
        <w:right w:val="none" w:sz="0" w:space="0" w:color="auto"/>
      </w:divBdr>
    </w:div>
    <w:div w:id="977953476">
      <w:bodyDiv w:val="1"/>
      <w:marLeft w:val="0"/>
      <w:marRight w:val="0"/>
      <w:marTop w:val="0"/>
      <w:marBottom w:val="0"/>
      <w:divBdr>
        <w:top w:val="none" w:sz="0" w:space="0" w:color="auto"/>
        <w:left w:val="none" w:sz="0" w:space="0" w:color="auto"/>
        <w:bottom w:val="none" w:sz="0" w:space="0" w:color="auto"/>
        <w:right w:val="none" w:sz="0" w:space="0" w:color="auto"/>
      </w:divBdr>
    </w:div>
    <w:div w:id="981813936">
      <w:bodyDiv w:val="1"/>
      <w:marLeft w:val="0"/>
      <w:marRight w:val="0"/>
      <w:marTop w:val="0"/>
      <w:marBottom w:val="0"/>
      <w:divBdr>
        <w:top w:val="none" w:sz="0" w:space="0" w:color="auto"/>
        <w:left w:val="none" w:sz="0" w:space="0" w:color="auto"/>
        <w:bottom w:val="none" w:sz="0" w:space="0" w:color="auto"/>
        <w:right w:val="none" w:sz="0" w:space="0" w:color="auto"/>
      </w:divBdr>
    </w:div>
    <w:div w:id="984967627">
      <w:bodyDiv w:val="1"/>
      <w:marLeft w:val="0"/>
      <w:marRight w:val="0"/>
      <w:marTop w:val="0"/>
      <w:marBottom w:val="0"/>
      <w:divBdr>
        <w:top w:val="none" w:sz="0" w:space="0" w:color="auto"/>
        <w:left w:val="none" w:sz="0" w:space="0" w:color="auto"/>
        <w:bottom w:val="none" w:sz="0" w:space="0" w:color="auto"/>
        <w:right w:val="none" w:sz="0" w:space="0" w:color="auto"/>
      </w:divBdr>
    </w:div>
    <w:div w:id="985166578">
      <w:bodyDiv w:val="1"/>
      <w:marLeft w:val="0"/>
      <w:marRight w:val="0"/>
      <w:marTop w:val="0"/>
      <w:marBottom w:val="0"/>
      <w:divBdr>
        <w:top w:val="none" w:sz="0" w:space="0" w:color="auto"/>
        <w:left w:val="none" w:sz="0" w:space="0" w:color="auto"/>
        <w:bottom w:val="none" w:sz="0" w:space="0" w:color="auto"/>
        <w:right w:val="none" w:sz="0" w:space="0" w:color="auto"/>
      </w:divBdr>
    </w:div>
    <w:div w:id="985666781">
      <w:bodyDiv w:val="1"/>
      <w:marLeft w:val="0"/>
      <w:marRight w:val="0"/>
      <w:marTop w:val="0"/>
      <w:marBottom w:val="0"/>
      <w:divBdr>
        <w:top w:val="none" w:sz="0" w:space="0" w:color="auto"/>
        <w:left w:val="none" w:sz="0" w:space="0" w:color="auto"/>
        <w:bottom w:val="none" w:sz="0" w:space="0" w:color="auto"/>
        <w:right w:val="none" w:sz="0" w:space="0" w:color="auto"/>
      </w:divBdr>
    </w:div>
    <w:div w:id="986085658">
      <w:bodyDiv w:val="1"/>
      <w:marLeft w:val="0"/>
      <w:marRight w:val="0"/>
      <w:marTop w:val="0"/>
      <w:marBottom w:val="0"/>
      <w:divBdr>
        <w:top w:val="none" w:sz="0" w:space="0" w:color="auto"/>
        <w:left w:val="none" w:sz="0" w:space="0" w:color="auto"/>
        <w:bottom w:val="none" w:sz="0" w:space="0" w:color="auto"/>
        <w:right w:val="none" w:sz="0" w:space="0" w:color="auto"/>
      </w:divBdr>
    </w:div>
    <w:div w:id="986132862">
      <w:bodyDiv w:val="1"/>
      <w:marLeft w:val="0"/>
      <w:marRight w:val="0"/>
      <w:marTop w:val="0"/>
      <w:marBottom w:val="0"/>
      <w:divBdr>
        <w:top w:val="none" w:sz="0" w:space="0" w:color="auto"/>
        <w:left w:val="none" w:sz="0" w:space="0" w:color="auto"/>
        <w:bottom w:val="none" w:sz="0" w:space="0" w:color="auto"/>
        <w:right w:val="none" w:sz="0" w:space="0" w:color="auto"/>
      </w:divBdr>
    </w:div>
    <w:div w:id="986711702">
      <w:bodyDiv w:val="1"/>
      <w:marLeft w:val="0"/>
      <w:marRight w:val="0"/>
      <w:marTop w:val="0"/>
      <w:marBottom w:val="0"/>
      <w:divBdr>
        <w:top w:val="none" w:sz="0" w:space="0" w:color="auto"/>
        <w:left w:val="none" w:sz="0" w:space="0" w:color="auto"/>
        <w:bottom w:val="none" w:sz="0" w:space="0" w:color="auto"/>
        <w:right w:val="none" w:sz="0" w:space="0" w:color="auto"/>
      </w:divBdr>
    </w:div>
    <w:div w:id="987392979">
      <w:bodyDiv w:val="1"/>
      <w:marLeft w:val="0"/>
      <w:marRight w:val="0"/>
      <w:marTop w:val="0"/>
      <w:marBottom w:val="0"/>
      <w:divBdr>
        <w:top w:val="none" w:sz="0" w:space="0" w:color="auto"/>
        <w:left w:val="none" w:sz="0" w:space="0" w:color="auto"/>
        <w:bottom w:val="none" w:sz="0" w:space="0" w:color="auto"/>
        <w:right w:val="none" w:sz="0" w:space="0" w:color="auto"/>
      </w:divBdr>
    </w:div>
    <w:div w:id="991836424">
      <w:bodyDiv w:val="1"/>
      <w:marLeft w:val="0"/>
      <w:marRight w:val="0"/>
      <w:marTop w:val="0"/>
      <w:marBottom w:val="0"/>
      <w:divBdr>
        <w:top w:val="none" w:sz="0" w:space="0" w:color="auto"/>
        <w:left w:val="none" w:sz="0" w:space="0" w:color="auto"/>
        <w:bottom w:val="none" w:sz="0" w:space="0" w:color="auto"/>
        <w:right w:val="none" w:sz="0" w:space="0" w:color="auto"/>
      </w:divBdr>
    </w:div>
    <w:div w:id="993991353">
      <w:bodyDiv w:val="1"/>
      <w:marLeft w:val="0"/>
      <w:marRight w:val="0"/>
      <w:marTop w:val="0"/>
      <w:marBottom w:val="0"/>
      <w:divBdr>
        <w:top w:val="none" w:sz="0" w:space="0" w:color="auto"/>
        <w:left w:val="none" w:sz="0" w:space="0" w:color="auto"/>
        <w:bottom w:val="none" w:sz="0" w:space="0" w:color="auto"/>
        <w:right w:val="none" w:sz="0" w:space="0" w:color="auto"/>
      </w:divBdr>
    </w:div>
    <w:div w:id="995187059">
      <w:bodyDiv w:val="1"/>
      <w:marLeft w:val="0"/>
      <w:marRight w:val="0"/>
      <w:marTop w:val="0"/>
      <w:marBottom w:val="0"/>
      <w:divBdr>
        <w:top w:val="none" w:sz="0" w:space="0" w:color="auto"/>
        <w:left w:val="none" w:sz="0" w:space="0" w:color="auto"/>
        <w:bottom w:val="none" w:sz="0" w:space="0" w:color="auto"/>
        <w:right w:val="none" w:sz="0" w:space="0" w:color="auto"/>
      </w:divBdr>
    </w:div>
    <w:div w:id="995374910">
      <w:bodyDiv w:val="1"/>
      <w:marLeft w:val="0"/>
      <w:marRight w:val="0"/>
      <w:marTop w:val="0"/>
      <w:marBottom w:val="0"/>
      <w:divBdr>
        <w:top w:val="none" w:sz="0" w:space="0" w:color="auto"/>
        <w:left w:val="none" w:sz="0" w:space="0" w:color="auto"/>
        <w:bottom w:val="none" w:sz="0" w:space="0" w:color="auto"/>
        <w:right w:val="none" w:sz="0" w:space="0" w:color="auto"/>
      </w:divBdr>
    </w:div>
    <w:div w:id="996959570">
      <w:bodyDiv w:val="1"/>
      <w:marLeft w:val="0"/>
      <w:marRight w:val="0"/>
      <w:marTop w:val="0"/>
      <w:marBottom w:val="0"/>
      <w:divBdr>
        <w:top w:val="none" w:sz="0" w:space="0" w:color="auto"/>
        <w:left w:val="none" w:sz="0" w:space="0" w:color="auto"/>
        <w:bottom w:val="none" w:sz="0" w:space="0" w:color="auto"/>
        <w:right w:val="none" w:sz="0" w:space="0" w:color="auto"/>
      </w:divBdr>
    </w:div>
    <w:div w:id="998533406">
      <w:bodyDiv w:val="1"/>
      <w:marLeft w:val="0"/>
      <w:marRight w:val="0"/>
      <w:marTop w:val="0"/>
      <w:marBottom w:val="0"/>
      <w:divBdr>
        <w:top w:val="none" w:sz="0" w:space="0" w:color="auto"/>
        <w:left w:val="none" w:sz="0" w:space="0" w:color="auto"/>
        <w:bottom w:val="none" w:sz="0" w:space="0" w:color="auto"/>
        <w:right w:val="none" w:sz="0" w:space="0" w:color="auto"/>
      </w:divBdr>
    </w:div>
    <w:div w:id="999311627">
      <w:bodyDiv w:val="1"/>
      <w:marLeft w:val="0"/>
      <w:marRight w:val="0"/>
      <w:marTop w:val="0"/>
      <w:marBottom w:val="0"/>
      <w:divBdr>
        <w:top w:val="none" w:sz="0" w:space="0" w:color="auto"/>
        <w:left w:val="none" w:sz="0" w:space="0" w:color="auto"/>
        <w:bottom w:val="none" w:sz="0" w:space="0" w:color="auto"/>
        <w:right w:val="none" w:sz="0" w:space="0" w:color="auto"/>
      </w:divBdr>
    </w:div>
    <w:div w:id="999424826">
      <w:bodyDiv w:val="1"/>
      <w:marLeft w:val="0"/>
      <w:marRight w:val="0"/>
      <w:marTop w:val="0"/>
      <w:marBottom w:val="0"/>
      <w:divBdr>
        <w:top w:val="none" w:sz="0" w:space="0" w:color="auto"/>
        <w:left w:val="none" w:sz="0" w:space="0" w:color="auto"/>
        <w:bottom w:val="none" w:sz="0" w:space="0" w:color="auto"/>
        <w:right w:val="none" w:sz="0" w:space="0" w:color="auto"/>
      </w:divBdr>
    </w:div>
    <w:div w:id="1004549335">
      <w:bodyDiv w:val="1"/>
      <w:marLeft w:val="0"/>
      <w:marRight w:val="0"/>
      <w:marTop w:val="0"/>
      <w:marBottom w:val="0"/>
      <w:divBdr>
        <w:top w:val="none" w:sz="0" w:space="0" w:color="auto"/>
        <w:left w:val="none" w:sz="0" w:space="0" w:color="auto"/>
        <w:bottom w:val="none" w:sz="0" w:space="0" w:color="auto"/>
        <w:right w:val="none" w:sz="0" w:space="0" w:color="auto"/>
      </w:divBdr>
    </w:div>
    <w:div w:id="1006634743">
      <w:bodyDiv w:val="1"/>
      <w:marLeft w:val="0"/>
      <w:marRight w:val="0"/>
      <w:marTop w:val="0"/>
      <w:marBottom w:val="0"/>
      <w:divBdr>
        <w:top w:val="none" w:sz="0" w:space="0" w:color="auto"/>
        <w:left w:val="none" w:sz="0" w:space="0" w:color="auto"/>
        <w:bottom w:val="none" w:sz="0" w:space="0" w:color="auto"/>
        <w:right w:val="none" w:sz="0" w:space="0" w:color="auto"/>
      </w:divBdr>
    </w:div>
    <w:div w:id="1007102799">
      <w:bodyDiv w:val="1"/>
      <w:marLeft w:val="0"/>
      <w:marRight w:val="0"/>
      <w:marTop w:val="0"/>
      <w:marBottom w:val="0"/>
      <w:divBdr>
        <w:top w:val="none" w:sz="0" w:space="0" w:color="auto"/>
        <w:left w:val="none" w:sz="0" w:space="0" w:color="auto"/>
        <w:bottom w:val="none" w:sz="0" w:space="0" w:color="auto"/>
        <w:right w:val="none" w:sz="0" w:space="0" w:color="auto"/>
      </w:divBdr>
    </w:div>
    <w:div w:id="1009022011">
      <w:bodyDiv w:val="1"/>
      <w:marLeft w:val="0"/>
      <w:marRight w:val="0"/>
      <w:marTop w:val="0"/>
      <w:marBottom w:val="0"/>
      <w:divBdr>
        <w:top w:val="none" w:sz="0" w:space="0" w:color="auto"/>
        <w:left w:val="none" w:sz="0" w:space="0" w:color="auto"/>
        <w:bottom w:val="none" w:sz="0" w:space="0" w:color="auto"/>
        <w:right w:val="none" w:sz="0" w:space="0" w:color="auto"/>
      </w:divBdr>
    </w:div>
    <w:div w:id="1010454053">
      <w:bodyDiv w:val="1"/>
      <w:marLeft w:val="0"/>
      <w:marRight w:val="0"/>
      <w:marTop w:val="0"/>
      <w:marBottom w:val="0"/>
      <w:divBdr>
        <w:top w:val="none" w:sz="0" w:space="0" w:color="auto"/>
        <w:left w:val="none" w:sz="0" w:space="0" w:color="auto"/>
        <w:bottom w:val="none" w:sz="0" w:space="0" w:color="auto"/>
        <w:right w:val="none" w:sz="0" w:space="0" w:color="auto"/>
      </w:divBdr>
    </w:div>
    <w:div w:id="1011175711">
      <w:bodyDiv w:val="1"/>
      <w:marLeft w:val="0"/>
      <w:marRight w:val="0"/>
      <w:marTop w:val="0"/>
      <w:marBottom w:val="0"/>
      <w:divBdr>
        <w:top w:val="none" w:sz="0" w:space="0" w:color="auto"/>
        <w:left w:val="none" w:sz="0" w:space="0" w:color="auto"/>
        <w:bottom w:val="none" w:sz="0" w:space="0" w:color="auto"/>
        <w:right w:val="none" w:sz="0" w:space="0" w:color="auto"/>
      </w:divBdr>
    </w:div>
    <w:div w:id="1015308758">
      <w:bodyDiv w:val="1"/>
      <w:marLeft w:val="0"/>
      <w:marRight w:val="0"/>
      <w:marTop w:val="0"/>
      <w:marBottom w:val="0"/>
      <w:divBdr>
        <w:top w:val="none" w:sz="0" w:space="0" w:color="auto"/>
        <w:left w:val="none" w:sz="0" w:space="0" w:color="auto"/>
        <w:bottom w:val="none" w:sz="0" w:space="0" w:color="auto"/>
        <w:right w:val="none" w:sz="0" w:space="0" w:color="auto"/>
      </w:divBdr>
    </w:div>
    <w:div w:id="1015811798">
      <w:bodyDiv w:val="1"/>
      <w:marLeft w:val="0"/>
      <w:marRight w:val="0"/>
      <w:marTop w:val="0"/>
      <w:marBottom w:val="0"/>
      <w:divBdr>
        <w:top w:val="none" w:sz="0" w:space="0" w:color="auto"/>
        <w:left w:val="none" w:sz="0" w:space="0" w:color="auto"/>
        <w:bottom w:val="none" w:sz="0" w:space="0" w:color="auto"/>
        <w:right w:val="none" w:sz="0" w:space="0" w:color="auto"/>
      </w:divBdr>
    </w:div>
    <w:div w:id="1016888170">
      <w:bodyDiv w:val="1"/>
      <w:marLeft w:val="0"/>
      <w:marRight w:val="0"/>
      <w:marTop w:val="0"/>
      <w:marBottom w:val="0"/>
      <w:divBdr>
        <w:top w:val="none" w:sz="0" w:space="0" w:color="auto"/>
        <w:left w:val="none" w:sz="0" w:space="0" w:color="auto"/>
        <w:bottom w:val="none" w:sz="0" w:space="0" w:color="auto"/>
        <w:right w:val="none" w:sz="0" w:space="0" w:color="auto"/>
      </w:divBdr>
    </w:div>
    <w:div w:id="1018195060">
      <w:bodyDiv w:val="1"/>
      <w:marLeft w:val="0"/>
      <w:marRight w:val="0"/>
      <w:marTop w:val="0"/>
      <w:marBottom w:val="0"/>
      <w:divBdr>
        <w:top w:val="none" w:sz="0" w:space="0" w:color="auto"/>
        <w:left w:val="none" w:sz="0" w:space="0" w:color="auto"/>
        <w:bottom w:val="none" w:sz="0" w:space="0" w:color="auto"/>
        <w:right w:val="none" w:sz="0" w:space="0" w:color="auto"/>
      </w:divBdr>
    </w:div>
    <w:div w:id="1020861689">
      <w:bodyDiv w:val="1"/>
      <w:marLeft w:val="0"/>
      <w:marRight w:val="0"/>
      <w:marTop w:val="0"/>
      <w:marBottom w:val="0"/>
      <w:divBdr>
        <w:top w:val="none" w:sz="0" w:space="0" w:color="auto"/>
        <w:left w:val="none" w:sz="0" w:space="0" w:color="auto"/>
        <w:bottom w:val="none" w:sz="0" w:space="0" w:color="auto"/>
        <w:right w:val="none" w:sz="0" w:space="0" w:color="auto"/>
      </w:divBdr>
    </w:div>
    <w:div w:id="1026834620">
      <w:bodyDiv w:val="1"/>
      <w:marLeft w:val="0"/>
      <w:marRight w:val="0"/>
      <w:marTop w:val="0"/>
      <w:marBottom w:val="0"/>
      <w:divBdr>
        <w:top w:val="none" w:sz="0" w:space="0" w:color="auto"/>
        <w:left w:val="none" w:sz="0" w:space="0" w:color="auto"/>
        <w:bottom w:val="none" w:sz="0" w:space="0" w:color="auto"/>
        <w:right w:val="none" w:sz="0" w:space="0" w:color="auto"/>
      </w:divBdr>
    </w:div>
    <w:div w:id="1028140366">
      <w:bodyDiv w:val="1"/>
      <w:marLeft w:val="0"/>
      <w:marRight w:val="0"/>
      <w:marTop w:val="0"/>
      <w:marBottom w:val="0"/>
      <w:divBdr>
        <w:top w:val="none" w:sz="0" w:space="0" w:color="auto"/>
        <w:left w:val="none" w:sz="0" w:space="0" w:color="auto"/>
        <w:bottom w:val="none" w:sz="0" w:space="0" w:color="auto"/>
        <w:right w:val="none" w:sz="0" w:space="0" w:color="auto"/>
      </w:divBdr>
    </w:div>
    <w:div w:id="1030229130">
      <w:bodyDiv w:val="1"/>
      <w:marLeft w:val="0"/>
      <w:marRight w:val="0"/>
      <w:marTop w:val="0"/>
      <w:marBottom w:val="0"/>
      <w:divBdr>
        <w:top w:val="none" w:sz="0" w:space="0" w:color="auto"/>
        <w:left w:val="none" w:sz="0" w:space="0" w:color="auto"/>
        <w:bottom w:val="none" w:sz="0" w:space="0" w:color="auto"/>
        <w:right w:val="none" w:sz="0" w:space="0" w:color="auto"/>
      </w:divBdr>
    </w:div>
    <w:div w:id="1036613425">
      <w:bodyDiv w:val="1"/>
      <w:marLeft w:val="0"/>
      <w:marRight w:val="0"/>
      <w:marTop w:val="0"/>
      <w:marBottom w:val="0"/>
      <w:divBdr>
        <w:top w:val="none" w:sz="0" w:space="0" w:color="auto"/>
        <w:left w:val="none" w:sz="0" w:space="0" w:color="auto"/>
        <w:bottom w:val="none" w:sz="0" w:space="0" w:color="auto"/>
        <w:right w:val="none" w:sz="0" w:space="0" w:color="auto"/>
      </w:divBdr>
    </w:div>
    <w:div w:id="1038047630">
      <w:bodyDiv w:val="1"/>
      <w:marLeft w:val="0"/>
      <w:marRight w:val="0"/>
      <w:marTop w:val="0"/>
      <w:marBottom w:val="0"/>
      <w:divBdr>
        <w:top w:val="none" w:sz="0" w:space="0" w:color="auto"/>
        <w:left w:val="none" w:sz="0" w:space="0" w:color="auto"/>
        <w:bottom w:val="none" w:sz="0" w:space="0" w:color="auto"/>
        <w:right w:val="none" w:sz="0" w:space="0" w:color="auto"/>
      </w:divBdr>
    </w:div>
    <w:div w:id="1040739170">
      <w:bodyDiv w:val="1"/>
      <w:marLeft w:val="0"/>
      <w:marRight w:val="0"/>
      <w:marTop w:val="0"/>
      <w:marBottom w:val="0"/>
      <w:divBdr>
        <w:top w:val="none" w:sz="0" w:space="0" w:color="auto"/>
        <w:left w:val="none" w:sz="0" w:space="0" w:color="auto"/>
        <w:bottom w:val="none" w:sz="0" w:space="0" w:color="auto"/>
        <w:right w:val="none" w:sz="0" w:space="0" w:color="auto"/>
      </w:divBdr>
    </w:div>
    <w:div w:id="1043211147">
      <w:bodyDiv w:val="1"/>
      <w:marLeft w:val="0"/>
      <w:marRight w:val="0"/>
      <w:marTop w:val="0"/>
      <w:marBottom w:val="0"/>
      <w:divBdr>
        <w:top w:val="none" w:sz="0" w:space="0" w:color="auto"/>
        <w:left w:val="none" w:sz="0" w:space="0" w:color="auto"/>
        <w:bottom w:val="none" w:sz="0" w:space="0" w:color="auto"/>
        <w:right w:val="none" w:sz="0" w:space="0" w:color="auto"/>
      </w:divBdr>
    </w:div>
    <w:div w:id="1043365360">
      <w:bodyDiv w:val="1"/>
      <w:marLeft w:val="0"/>
      <w:marRight w:val="0"/>
      <w:marTop w:val="0"/>
      <w:marBottom w:val="0"/>
      <w:divBdr>
        <w:top w:val="none" w:sz="0" w:space="0" w:color="auto"/>
        <w:left w:val="none" w:sz="0" w:space="0" w:color="auto"/>
        <w:bottom w:val="none" w:sz="0" w:space="0" w:color="auto"/>
        <w:right w:val="none" w:sz="0" w:space="0" w:color="auto"/>
      </w:divBdr>
    </w:div>
    <w:div w:id="1046562582">
      <w:bodyDiv w:val="1"/>
      <w:marLeft w:val="0"/>
      <w:marRight w:val="0"/>
      <w:marTop w:val="0"/>
      <w:marBottom w:val="0"/>
      <w:divBdr>
        <w:top w:val="none" w:sz="0" w:space="0" w:color="auto"/>
        <w:left w:val="none" w:sz="0" w:space="0" w:color="auto"/>
        <w:bottom w:val="none" w:sz="0" w:space="0" w:color="auto"/>
        <w:right w:val="none" w:sz="0" w:space="0" w:color="auto"/>
      </w:divBdr>
    </w:div>
    <w:div w:id="1046831066">
      <w:bodyDiv w:val="1"/>
      <w:marLeft w:val="0"/>
      <w:marRight w:val="0"/>
      <w:marTop w:val="0"/>
      <w:marBottom w:val="0"/>
      <w:divBdr>
        <w:top w:val="none" w:sz="0" w:space="0" w:color="auto"/>
        <w:left w:val="none" w:sz="0" w:space="0" w:color="auto"/>
        <w:bottom w:val="none" w:sz="0" w:space="0" w:color="auto"/>
        <w:right w:val="none" w:sz="0" w:space="0" w:color="auto"/>
      </w:divBdr>
    </w:div>
    <w:div w:id="1047873040">
      <w:bodyDiv w:val="1"/>
      <w:marLeft w:val="0"/>
      <w:marRight w:val="0"/>
      <w:marTop w:val="0"/>
      <w:marBottom w:val="0"/>
      <w:divBdr>
        <w:top w:val="none" w:sz="0" w:space="0" w:color="auto"/>
        <w:left w:val="none" w:sz="0" w:space="0" w:color="auto"/>
        <w:bottom w:val="none" w:sz="0" w:space="0" w:color="auto"/>
        <w:right w:val="none" w:sz="0" w:space="0" w:color="auto"/>
      </w:divBdr>
    </w:div>
    <w:div w:id="1050694538">
      <w:bodyDiv w:val="1"/>
      <w:marLeft w:val="0"/>
      <w:marRight w:val="0"/>
      <w:marTop w:val="0"/>
      <w:marBottom w:val="0"/>
      <w:divBdr>
        <w:top w:val="none" w:sz="0" w:space="0" w:color="auto"/>
        <w:left w:val="none" w:sz="0" w:space="0" w:color="auto"/>
        <w:bottom w:val="none" w:sz="0" w:space="0" w:color="auto"/>
        <w:right w:val="none" w:sz="0" w:space="0" w:color="auto"/>
      </w:divBdr>
      <w:divsChild>
        <w:div w:id="1395470468">
          <w:marLeft w:val="446"/>
          <w:marRight w:val="0"/>
          <w:marTop w:val="60"/>
          <w:marBottom w:val="60"/>
          <w:divBdr>
            <w:top w:val="none" w:sz="0" w:space="0" w:color="auto"/>
            <w:left w:val="none" w:sz="0" w:space="0" w:color="auto"/>
            <w:bottom w:val="none" w:sz="0" w:space="0" w:color="auto"/>
            <w:right w:val="none" w:sz="0" w:space="0" w:color="auto"/>
          </w:divBdr>
        </w:div>
      </w:divsChild>
    </w:div>
    <w:div w:id="1051032569">
      <w:bodyDiv w:val="1"/>
      <w:marLeft w:val="0"/>
      <w:marRight w:val="0"/>
      <w:marTop w:val="0"/>
      <w:marBottom w:val="0"/>
      <w:divBdr>
        <w:top w:val="none" w:sz="0" w:space="0" w:color="auto"/>
        <w:left w:val="none" w:sz="0" w:space="0" w:color="auto"/>
        <w:bottom w:val="none" w:sz="0" w:space="0" w:color="auto"/>
        <w:right w:val="none" w:sz="0" w:space="0" w:color="auto"/>
      </w:divBdr>
    </w:div>
    <w:div w:id="1051270733">
      <w:bodyDiv w:val="1"/>
      <w:marLeft w:val="0"/>
      <w:marRight w:val="0"/>
      <w:marTop w:val="0"/>
      <w:marBottom w:val="0"/>
      <w:divBdr>
        <w:top w:val="none" w:sz="0" w:space="0" w:color="auto"/>
        <w:left w:val="none" w:sz="0" w:space="0" w:color="auto"/>
        <w:bottom w:val="none" w:sz="0" w:space="0" w:color="auto"/>
        <w:right w:val="none" w:sz="0" w:space="0" w:color="auto"/>
      </w:divBdr>
    </w:div>
    <w:div w:id="1054548593">
      <w:bodyDiv w:val="1"/>
      <w:marLeft w:val="0"/>
      <w:marRight w:val="0"/>
      <w:marTop w:val="0"/>
      <w:marBottom w:val="0"/>
      <w:divBdr>
        <w:top w:val="none" w:sz="0" w:space="0" w:color="auto"/>
        <w:left w:val="none" w:sz="0" w:space="0" w:color="auto"/>
        <w:bottom w:val="none" w:sz="0" w:space="0" w:color="auto"/>
        <w:right w:val="none" w:sz="0" w:space="0" w:color="auto"/>
      </w:divBdr>
    </w:div>
    <w:div w:id="1054694195">
      <w:bodyDiv w:val="1"/>
      <w:marLeft w:val="0"/>
      <w:marRight w:val="0"/>
      <w:marTop w:val="0"/>
      <w:marBottom w:val="0"/>
      <w:divBdr>
        <w:top w:val="none" w:sz="0" w:space="0" w:color="auto"/>
        <w:left w:val="none" w:sz="0" w:space="0" w:color="auto"/>
        <w:bottom w:val="none" w:sz="0" w:space="0" w:color="auto"/>
        <w:right w:val="none" w:sz="0" w:space="0" w:color="auto"/>
      </w:divBdr>
    </w:div>
    <w:div w:id="1056120892">
      <w:bodyDiv w:val="1"/>
      <w:marLeft w:val="0"/>
      <w:marRight w:val="0"/>
      <w:marTop w:val="0"/>
      <w:marBottom w:val="0"/>
      <w:divBdr>
        <w:top w:val="none" w:sz="0" w:space="0" w:color="auto"/>
        <w:left w:val="none" w:sz="0" w:space="0" w:color="auto"/>
        <w:bottom w:val="none" w:sz="0" w:space="0" w:color="auto"/>
        <w:right w:val="none" w:sz="0" w:space="0" w:color="auto"/>
      </w:divBdr>
    </w:div>
    <w:div w:id="1057321870">
      <w:bodyDiv w:val="1"/>
      <w:marLeft w:val="0"/>
      <w:marRight w:val="0"/>
      <w:marTop w:val="0"/>
      <w:marBottom w:val="0"/>
      <w:divBdr>
        <w:top w:val="none" w:sz="0" w:space="0" w:color="auto"/>
        <w:left w:val="none" w:sz="0" w:space="0" w:color="auto"/>
        <w:bottom w:val="none" w:sz="0" w:space="0" w:color="auto"/>
        <w:right w:val="none" w:sz="0" w:space="0" w:color="auto"/>
      </w:divBdr>
    </w:div>
    <w:div w:id="1057894799">
      <w:bodyDiv w:val="1"/>
      <w:marLeft w:val="0"/>
      <w:marRight w:val="0"/>
      <w:marTop w:val="0"/>
      <w:marBottom w:val="0"/>
      <w:divBdr>
        <w:top w:val="none" w:sz="0" w:space="0" w:color="auto"/>
        <w:left w:val="none" w:sz="0" w:space="0" w:color="auto"/>
        <w:bottom w:val="none" w:sz="0" w:space="0" w:color="auto"/>
        <w:right w:val="none" w:sz="0" w:space="0" w:color="auto"/>
      </w:divBdr>
    </w:div>
    <w:div w:id="1058364372">
      <w:bodyDiv w:val="1"/>
      <w:marLeft w:val="0"/>
      <w:marRight w:val="0"/>
      <w:marTop w:val="0"/>
      <w:marBottom w:val="0"/>
      <w:divBdr>
        <w:top w:val="none" w:sz="0" w:space="0" w:color="auto"/>
        <w:left w:val="none" w:sz="0" w:space="0" w:color="auto"/>
        <w:bottom w:val="none" w:sz="0" w:space="0" w:color="auto"/>
        <w:right w:val="none" w:sz="0" w:space="0" w:color="auto"/>
      </w:divBdr>
    </w:div>
    <w:div w:id="1063258419">
      <w:bodyDiv w:val="1"/>
      <w:marLeft w:val="0"/>
      <w:marRight w:val="0"/>
      <w:marTop w:val="0"/>
      <w:marBottom w:val="0"/>
      <w:divBdr>
        <w:top w:val="none" w:sz="0" w:space="0" w:color="auto"/>
        <w:left w:val="none" w:sz="0" w:space="0" w:color="auto"/>
        <w:bottom w:val="none" w:sz="0" w:space="0" w:color="auto"/>
        <w:right w:val="none" w:sz="0" w:space="0" w:color="auto"/>
      </w:divBdr>
    </w:div>
    <w:div w:id="1067872899">
      <w:bodyDiv w:val="1"/>
      <w:marLeft w:val="0"/>
      <w:marRight w:val="0"/>
      <w:marTop w:val="0"/>
      <w:marBottom w:val="0"/>
      <w:divBdr>
        <w:top w:val="none" w:sz="0" w:space="0" w:color="auto"/>
        <w:left w:val="none" w:sz="0" w:space="0" w:color="auto"/>
        <w:bottom w:val="none" w:sz="0" w:space="0" w:color="auto"/>
        <w:right w:val="none" w:sz="0" w:space="0" w:color="auto"/>
      </w:divBdr>
    </w:div>
    <w:div w:id="1069957814">
      <w:bodyDiv w:val="1"/>
      <w:marLeft w:val="0"/>
      <w:marRight w:val="0"/>
      <w:marTop w:val="0"/>
      <w:marBottom w:val="0"/>
      <w:divBdr>
        <w:top w:val="none" w:sz="0" w:space="0" w:color="auto"/>
        <w:left w:val="none" w:sz="0" w:space="0" w:color="auto"/>
        <w:bottom w:val="none" w:sz="0" w:space="0" w:color="auto"/>
        <w:right w:val="none" w:sz="0" w:space="0" w:color="auto"/>
      </w:divBdr>
    </w:div>
    <w:div w:id="1074745358">
      <w:bodyDiv w:val="1"/>
      <w:marLeft w:val="0"/>
      <w:marRight w:val="0"/>
      <w:marTop w:val="0"/>
      <w:marBottom w:val="0"/>
      <w:divBdr>
        <w:top w:val="none" w:sz="0" w:space="0" w:color="auto"/>
        <w:left w:val="none" w:sz="0" w:space="0" w:color="auto"/>
        <w:bottom w:val="none" w:sz="0" w:space="0" w:color="auto"/>
        <w:right w:val="none" w:sz="0" w:space="0" w:color="auto"/>
      </w:divBdr>
    </w:div>
    <w:div w:id="1077021582">
      <w:bodyDiv w:val="1"/>
      <w:marLeft w:val="0"/>
      <w:marRight w:val="0"/>
      <w:marTop w:val="0"/>
      <w:marBottom w:val="0"/>
      <w:divBdr>
        <w:top w:val="none" w:sz="0" w:space="0" w:color="auto"/>
        <w:left w:val="none" w:sz="0" w:space="0" w:color="auto"/>
        <w:bottom w:val="none" w:sz="0" w:space="0" w:color="auto"/>
        <w:right w:val="none" w:sz="0" w:space="0" w:color="auto"/>
      </w:divBdr>
    </w:div>
    <w:div w:id="1080951273">
      <w:bodyDiv w:val="1"/>
      <w:marLeft w:val="0"/>
      <w:marRight w:val="0"/>
      <w:marTop w:val="0"/>
      <w:marBottom w:val="0"/>
      <w:divBdr>
        <w:top w:val="none" w:sz="0" w:space="0" w:color="auto"/>
        <w:left w:val="none" w:sz="0" w:space="0" w:color="auto"/>
        <w:bottom w:val="none" w:sz="0" w:space="0" w:color="auto"/>
        <w:right w:val="none" w:sz="0" w:space="0" w:color="auto"/>
      </w:divBdr>
    </w:div>
    <w:div w:id="1085881310">
      <w:bodyDiv w:val="1"/>
      <w:marLeft w:val="0"/>
      <w:marRight w:val="0"/>
      <w:marTop w:val="0"/>
      <w:marBottom w:val="0"/>
      <w:divBdr>
        <w:top w:val="none" w:sz="0" w:space="0" w:color="auto"/>
        <w:left w:val="none" w:sz="0" w:space="0" w:color="auto"/>
        <w:bottom w:val="none" w:sz="0" w:space="0" w:color="auto"/>
        <w:right w:val="none" w:sz="0" w:space="0" w:color="auto"/>
      </w:divBdr>
    </w:div>
    <w:div w:id="1086607528">
      <w:bodyDiv w:val="1"/>
      <w:marLeft w:val="0"/>
      <w:marRight w:val="0"/>
      <w:marTop w:val="0"/>
      <w:marBottom w:val="0"/>
      <w:divBdr>
        <w:top w:val="none" w:sz="0" w:space="0" w:color="auto"/>
        <w:left w:val="none" w:sz="0" w:space="0" w:color="auto"/>
        <w:bottom w:val="none" w:sz="0" w:space="0" w:color="auto"/>
        <w:right w:val="none" w:sz="0" w:space="0" w:color="auto"/>
      </w:divBdr>
    </w:div>
    <w:div w:id="1092235572">
      <w:bodyDiv w:val="1"/>
      <w:marLeft w:val="0"/>
      <w:marRight w:val="0"/>
      <w:marTop w:val="0"/>
      <w:marBottom w:val="0"/>
      <w:divBdr>
        <w:top w:val="none" w:sz="0" w:space="0" w:color="auto"/>
        <w:left w:val="none" w:sz="0" w:space="0" w:color="auto"/>
        <w:bottom w:val="none" w:sz="0" w:space="0" w:color="auto"/>
        <w:right w:val="none" w:sz="0" w:space="0" w:color="auto"/>
      </w:divBdr>
    </w:div>
    <w:div w:id="1094715609">
      <w:bodyDiv w:val="1"/>
      <w:marLeft w:val="0"/>
      <w:marRight w:val="0"/>
      <w:marTop w:val="0"/>
      <w:marBottom w:val="0"/>
      <w:divBdr>
        <w:top w:val="none" w:sz="0" w:space="0" w:color="auto"/>
        <w:left w:val="none" w:sz="0" w:space="0" w:color="auto"/>
        <w:bottom w:val="none" w:sz="0" w:space="0" w:color="auto"/>
        <w:right w:val="none" w:sz="0" w:space="0" w:color="auto"/>
      </w:divBdr>
    </w:div>
    <w:div w:id="1094740576">
      <w:bodyDiv w:val="1"/>
      <w:marLeft w:val="0"/>
      <w:marRight w:val="0"/>
      <w:marTop w:val="0"/>
      <w:marBottom w:val="0"/>
      <w:divBdr>
        <w:top w:val="none" w:sz="0" w:space="0" w:color="auto"/>
        <w:left w:val="none" w:sz="0" w:space="0" w:color="auto"/>
        <w:bottom w:val="none" w:sz="0" w:space="0" w:color="auto"/>
        <w:right w:val="none" w:sz="0" w:space="0" w:color="auto"/>
      </w:divBdr>
    </w:div>
    <w:div w:id="1100762751">
      <w:bodyDiv w:val="1"/>
      <w:marLeft w:val="0"/>
      <w:marRight w:val="0"/>
      <w:marTop w:val="0"/>
      <w:marBottom w:val="0"/>
      <w:divBdr>
        <w:top w:val="none" w:sz="0" w:space="0" w:color="auto"/>
        <w:left w:val="none" w:sz="0" w:space="0" w:color="auto"/>
        <w:bottom w:val="none" w:sz="0" w:space="0" w:color="auto"/>
        <w:right w:val="none" w:sz="0" w:space="0" w:color="auto"/>
      </w:divBdr>
    </w:div>
    <w:div w:id="1103501846">
      <w:bodyDiv w:val="1"/>
      <w:marLeft w:val="0"/>
      <w:marRight w:val="0"/>
      <w:marTop w:val="0"/>
      <w:marBottom w:val="0"/>
      <w:divBdr>
        <w:top w:val="none" w:sz="0" w:space="0" w:color="auto"/>
        <w:left w:val="none" w:sz="0" w:space="0" w:color="auto"/>
        <w:bottom w:val="none" w:sz="0" w:space="0" w:color="auto"/>
        <w:right w:val="none" w:sz="0" w:space="0" w:color="auto"/>
      </w:divBdr>
    </w:div>
    <w:div w:id="1105803527">
      <w:bodyDiv w:val="1"/>
      <w:marLeft w:val="0"/>
      <w:marRight w:val="0"/>
      <w:marTop w:val="0"/>
      <w:marBottom w:val="0"/>
      <w:divBdr>
        <w:top w:val="none" w:sz="0" w:space="0" w:color="auto"/>
        <w:left w:val="none" w:sz="0" w:space="0" w:color="auto"/>
        <w:bottom w:val="none" w:sz="0" w:space="0" w:color="auto"/>
        <w:right w:val="none" w:sz="0" w:space="0" w:color="auto"/>
      </w:divBdr>
    </w:div>
    <w:div w:id="1107044666">
      <w:bodyDiv w:val="1"/>
      <w:marLeft w:val="0"/>
      <w:marRight w:val="0"/>
      <w:marTop w:val="0"/>
      <w:marBottom w:val="0"/>
      <w:divBdr>
        <w:top w:val="none" w:sz="0" w:space="0" w:color="auto"/>
        <w:left w:val="none" w:sz="0" w:space="0" w:color="auto"/>
        <w:bottom w:val="none" w:sz="0" w:space="0" w:color="auto"/>
        <w:right w:val="none" w:sz="0" w:space="0" w:color="auto"/>
      </w:divBdr>
    </w:div>
    <w:div w:id="1110127235">
      <w:bodyDiv w:val="1"/>
      <w:marLeft w:val="0"/>
      <w:marRight w:val="0"/>
      <w:marTop w:val="0"/>
      <w:marBottom w:val="0"/>
      <w:divBdr>
        <w:top w:val="none" w:sz="0" w:space="0" w:color="auto"/>
        <w:left w:val="none" w:sz="0" w:space="0" w:color="auto"/>
        <w:bottom w:val="none" w:sz="0" w:space="0" w:color="auto"/>
        <w:right w:val="none" w:sz="0" w:space="0" w:color="auto"/>
      </w:divBdr>
    </w:div>
    <w:div w:id="1110708648">
      <w:bodyDiv w:val="1"/>
      <w:marLeft w:val="0"/>
      <w:marRight w:val="0"/>
      <w:marTop w:val="0"/>
      <w:marBottom w:val="0"/>
      <w:divBdr>
        <w:top w:val="none" w:sz="0" w:space="0" w:color="auto"/>
        <w:left w:val="none" w:sz="0" w:space="0" w:color="auto"/>
        <w:bottom w:val="none" w:sz="0" w:space="0" w:color="auto"/>
        <w:right w:val="none" w:sz="0" w:space="0" w:color="auto"/>
      </w:divBdr>
    </w:div>
    <w:div w:id="1111433490">
      <w:bodyDiv w:val="1"/>
      <w:marLeft w:val="0"/>
      <w:marRight w:val="0"/>
      <w:marTop w:val="0"/>
      <w:marBottom w:val="0"/>
      <w:divBdr>
        <w:top w:val="none" w:sz="0" w:space="0" w:color="auto"/>
        <w:left w:val="none" w:sz="0" w:space="0" w:color="auto"/>
        <w:bottom w:val="none" w:sz="0" w:space="0" w:color="auto"/>
        <w:right w:val="none" w:sz="0" w:space="0" w:color="auto"/>
      </w:divBdr>
    </w:div>
    <w:div w:id="1111628831">
      <w:bodyDiv w:val="1"/>
      <w:marLeft w:val="0"/>
      <w:marRight w:val="0"/>
      <w:marTop w:val="0"/>
      <w:marBottom w:val="0"/>
      <w:divBdr>
        <w:top w:val="none" w:sz="0" w:space="0" w:color="auto"/>
        <w:left w:val="none" w:sz="0" w:space="0" w:color="auto"/>
        <w:bottom w:val="none" w:sz="0" w:space="0" w:color="auto"/>
        <w:right w:val="none" w:sz="0" w:space="0" w:color="auto"/>
      </w:divBdr>
    </w:div>
    <w:div w:id="1113745452">
      <w:bodyDiv w:val="1"/>
      <w:marLeft w:val="0"/>
      <w:marRight w:val="0"/>
      <w:marTop w:val="0"/>
      <w:marBottom w:val="0"/>
      <w:divBdr>
        <w:top w:val="none" w:sz="0" w:space="0" w:color="auto"/>
        <w:left w:val="none" w:sz="0" w:space="0" w:color="auto"/>
        <w:bottom w:val="none" w:sz="0" w:space="0" w:color="auto"/>
        <w:right w:val="none" w:sz="0" w:space="0" w:color="auto"/>
      </w:divBdr>
    </w:div>
    <w:div w:id="1114792721">
      <w:bodyDiv w:val="1"/>
      <w:marLeft w:val="0"/>
      <w:marRight w:val="0"/>
      <w:marTop w:val="0"/>
      <w:marBottom w:val="0"/>
      <w:divBdr>
        <w:top w:val="none" w:sz="0" w:space="0" w:color="auto"/>
        <w:left w:val="none" w:sz="0" w:space="0" w:color="auto"/>
        <w:bottom w:val="none" w:sz="0" w:space="0" w:color="auto"/>
        <w:right w:val="none" w:sz="0" w:space="0" w:color="auto"/>
      </w:divBdr>
    </w:div>
    <w:div w:id="1115176088">
      <w:bodyDiv w:val="1"/>
      <w:marLeft w:val="0"/>
      <w:marRight w:val="0"/>
      <w:marTop w:val="0"/>
      <w:marBottom w:val="0"/>
      <w:divBdr>
        <w:top w:val="none" w:sz="0" w:space="0" w:color="auto"/>
        <w:left w:val="none" w:sz="0" w:space="0" w:color="auto"/>
        <w:bottom w:val="none" w:sz="0" w:space="0" w:color="auto"/>
        <w:right w:val="none" w:sz="0" w:space="0" w:color="auto"/>
      </w:divBdr>
    </w:div>
    <w:div w:id="1118983683">
      <w:bodyDiv w:val="1"/>
      <w:marLeft w:val="0"/>
      <w:marRight w:val="0"/>
      <w:marTop w:val="0"/>
      <w:marBottom w:val="0"/>
      <w:divBdr>
        <w:top w:val="none" w:sz="0" w:space="0" w:color="auto"/>
        <w:left w:val="none" w:sz="0" w:space="0" w:color="auto"/>
        <w:bottom w:val="none" w:sz="0" w:space="0" w:color="auto"/>
        <w:right w:val="none" w:sz="0" w:space="0" w:color="auto"/>
      </w:divBdr>
    </w:div>
    <w:div w:id="1119373939">
      <w:bodyDiv w:val="1"/>
      <w:marLeft w:val="0"/>
      <w:marRight w:val="0"/>
      <w:marTop w:val="0"/>
      <w:marBottom w:val="0"/>
      <w:divBdr>
        <w:top w:val="none" w:sz="0" w:space="0" w:color="auto"/>
        <w:left w:val="none" w:sz="0" w:space="0" w:color="auto"/>
        <w:bottom w:val="none" w:sz="0" w:space="0" w:color="auto"/>
        <w:right w:val="none" w:sz="0" w:space="0" w:color="auto"/>
      </w:divBdr>
    </w:div>
    <w:div w:id="1123577009">
      <w:bodyDiv w:val="1"/>
      <w:marLeft w:val="0"/>
      <w:marRight w:val="0"/>
      <w:marTop w:val="0"/>
      <w:marBottom w:val="0"/>
      <w:divBdr>
        <w:top w:val="none" w:sz="0" w:space="0" w:color="auto"/>
        <w:left w:val="none" w:sz="0" w:space="0" w:color="auto"/>
        <w:bottom w:val="none" w:sz="0" w:space="0" w:color="auto"/>
        <w:right w:val="none" w:sz="0" w:space="0" w:color="auto"/>
      </w:divBdr>
    </w:div>
    <w:div w:id="1124619672">
      <w:bodyDiv w:val="1"/>
      <w:marLeft w:val="0"/>
      <w:marRight w:val="0"/>
      <w:marTop w:val="0"/>
      <w:marBottom w:val="0"/>
      <w:divBdr>
        <w:top w:val="none" w:sz="0" w:space="0" w:color="auto"/>
        <w:left w:val="none" w:sz="0" w:space="0" w:color="auto"/>
        <w:bottom w:val="none" w:sz="0" w:space="0" w:color="auto"/>
        <w:right w:val="none" w:sz="0" w:space="0" w:color="auto"/>
      </w:divBdr>
    </w:div>
    <w:div w:id="1125539934">
      <w:bodyDiv w:val="1"/>
      <w:marLeft w:val="0"/>
      <w:marRight w:val="0"/>
      <w:marTop w:val="0"/>
      <w:marBottom w:val="0"/>
      <w:divBdr>
        <w:top w:val="none" w:sz="0" w:space="0" w:color="auto"/>
        <w:left w:val="none" w:sz="0" w:space="0" w:color="auto"/>
        <w:bottom w:val="none" w:sz="0" w:space="0" w:color="auto"/>
        <w:right w:val="none" w:sz="0" w:space="0" w:color="auto"/>
      </w:divBdr>
    </w:div>
    <w:div w:id="1125780151">
      <w:bodyDiv w:val="1"/>
      <w:marLeft w:val="0"/>
      <w:marRight w:val="0"/>
      <w:marTop w:val="0"/>
      <w:marBottom w:val="0"/>
      <w:divBdr>
        <w:top w:val="none" w:sz="0" w:space="0" w:color="auto"/>
        <w:left w:val="none" w:sz="0" w:space="0" w:color="auto"/>
        <w:bottom w:val="none" w:sz="0" w:space="0" w:color="auto"/>
        <w:right w:val="none" w:sz="0" w:space="0" w:color="auto"/>
      </w:divBdr>
    </w:div>
    <w:div w:id="1125930603">
      <w:bodyDiv w:val="1"/>
      <w:marLeft w:val="0"/>
      <w:marRight w:val="0"/>
      <w:marTop w:val="0"/>
      <w:marBottom w:val="0"/>
      <w:divBdr>
        <w:top w:val="none" w:sz="0" w:space="0" w:color="auto"/>
        <w:left w:val="none" w:sz="0" w:space="0" w:color="auto"/>
        <w:bottom w:val="none" w:sz="0" w:space="0" w:color="auto"/>
        <w:right w:val="none" w:sz="0" w:space="0" w:color="auto"/>
      </w:divBdr>
    </w:div>
    <w:div w:id="1128160355">
      <w:bodyDiv w:val="1"/>
      <w:marLeft w:val="0"/>
      <w:marRight w:val="0"/>
      <w:marTop w:val="0"/>
      <w:marBottom w:val="0"/>
      <w:divBdr>
        <w:top w:val="none" w:sz="0" w:space="0" w:color="auto"/>
        <w:left w:val="none" w:sz="0" w:space="0" w:color="auto"/>
        <w:bottom w:val="none" w:sz="0" w:space="0" w:color="auto"/>
        <w:right w:val="none" w:sz="0" w:space="0" w:color="auto"/>
      </w:divBdr>
    </w:div>
    <w:div w:id="1131510784">
      <w:bodyDiv w:val="1"/>
      <w:marLeft w:val="0"/>
      <w:marRight w:val="0"/>
      <w:marTop w:val="0"/>
      <w:marBottom w:val="0"/>
      <w:divBdr>
        <w:top w:val="none" w:sz="0" w:space="0" w:color="auto"/>
        <w:left w:val="none" w:sz="0" w:space="0" w:color="auto"/>
        <w:bottom w:val="none" w:sz="0" w:space="0" w:color="auto"/>
        <w:right w:val="none" w:sz="0" w:space="0" w:color="auto"/>
      </w:divBdr>
    </w:div>
    <w:div w:id="1132139598">
      <w:bodyDiv w:val="1"/>
      <w:marLeft w:val="0"/>
      <w:marRight w:val="0"/>
      <w:marTop w:val="0"/>
      <w:marBottom w:val="0"/>
      <w:divBdr>
        <w:top w:val="none" w:sz="0" w:space="0" w:color="auto"/>
        <w:left w:val="none" w:sz="0" w:space="0" w:color="auto"/>
        <w:bottom w:val="none" w:sz="0" w:space="0" w:color="auto"/>
        <w:right w:val="none" w:sz="0" w:space="0" w:color="auto"/>
      </w:divBdr>
    </w:div>
    <w:div w:id="1132751561">
      <w:bodyDiv w:val="1"/>
      <w:marLeft w:val="0"/>
      <w:marRight w:val="0"/>
      <w:marTop w:val="0"/>
      <w:marBottom w:val="0"/>
      <w:divBdr>
        <w:top w:val="none" w:sz="0" w:space="0" w:color="auto"/>
        <w:left w:val="none" w:sz="0" w:space="0" w:color="auto"/>
        <w:bottom w:val="none" w:sz="0" w:space="0" w:color="auto"/>
        <w:right w:val="none" w:sz="0" w:space="0" w:color="auto"/>
      </w:divBdr>
    </w:div>
    <w:div w:id="1133209033">
      <w:bodyDiv w:val="1"/>
      <w:marLeft w:val="0"/>
      <w:marRight w:val="0"/>
      <w:marTop w:val="0"/>
      <w:marBottom w:val="0"/>
      <w:divBdr>
        <w:top w:val="none" w:sz="0" w:space="0" w:color="auto"/>
        <w:left w:val="none" w:sz="0" w:space="0" w:color="auto"/>
        <w:bottom w:val="none" w:sz="0" w:space="0" w:color="auto"/>
        <w:right w:val="none" w:sz="0" w:space="0" w:color="auto"/>
      </w:divBdr>
    </w:div>
    <w:div w:id="1134787559">
      <w:bodyDiv w:val="1"/>
      <w:marLeft w:val="0"/>
      <w:marRight w:val="0"/>
      <w:marTop w:val="0"/>
      <w:marBottom w:val="0"/>
      <w:divBdr>
        <w:top w:val="none" w:sz="0" w:space="0" w:color="auto"/>
        <w:left w:val="none" w:sz="0" w:space="0" w:color="auto"/>
        <w:bottom w:val="none" w:sz="0" w:space="0" w:color="auto"/>
        <w:right w:val="none" w:sz="0" w:space="0" w:color="auto"/>
      </w:divBdr>
    </w:div>
    <w:div w:id="1139616377">
      <w:bodyDiv w:val="1"/>
      <w:marLeft w:val="0"/>
      <w:marRight w:val="0"/>
      <w:marTop w:val="0"/>
      <w:marBottom w:val="0"/>
      <w:divBdr>
        <w:top w:val="none" w:sz="0" w:space="0" w:color="auto"/>
        <w:left w:val="none" w:sz="0" w:space="0" w:color="auto"/>
        <w:bottom w:val="none" w:sz="0" w:space="0" w:color="auto"/>
        <w:right w:val="none" w:sz="0" w:space="0" w:color="auto"/>
      </w:divBdr>
    </w:div>
    <w:div w:id="1140463583">
      <w:bodyDiv w:val="1"/>
      <w:marLeft w:val="0"/>
      <w:marRight w:val="0"/>
      <w:marTop w:val="0"/>
      <w:marBottom w:val="0"/>
      <w:divBdr>
        <w:top w:val="none" w:sz="0" w:space="0" w:color="auto"/>
        <w:left w:val="none" w:sz="0" w:space="0" w:color="auto"/>
        <w:bottom w:val="none" w:sz="0" w:space="0" w:color="auto"/>
        <w:right w:val="none" w:sz="0" w:space="0" w:color="auto"/>
      </w:divBdr>
    </w:div>
    <w:div w:id="1142965731">
      <w:bodyDiv w:val="1"/>
      <w:marLeft w:val="0"/>
      <w:marRight w:val="0"/>
      <w:marTop w:val="0"/>
      <w:marBottom w:val="0"/>
      <w:divBdr>
        <w:top w:val="none" w:sz="0" w:space="0" w:color="auto"/>
        <w:left w:val="none" w:sz="0" w:space="0" w:color="auto"/>
        <w:bottom w:val="none" w:sz="0" w:space="0" w:color="auto"/>
        <w:right w:val="none" w:sz="0" w:space="0" w:color="auto"/>
      </w:divBdr>
    </w:div>
    <w:div w:id="1143766759">
      <w:bodyDiv w:val="1"/>
      <w:marLeft w:val="0"/>
      <w:marRight w:val="0"/>
      <w:marTop w:val="0"/>
      <w:marBottom w:val="0"/>
      <w:divBdr>
        <w:top w:val="none" w:sz="0" w:space="0" w:color="auto"/>
        <w:left w:val="none" w:sz="0" w:space="0" w:color="auto"/>
        <w:bottom w:val="none" w:sz="0" w:space="0" w:color="auto"/>
        <w:right w:val="none" w:sz="0" w:space="0" w:color="auto"/>
      </w:divBdr>
    </w:div>
    <w:div w:id="1144129114">
      <w:bodyDiv w:val="1"/>
      <w:marLeft w:val="0"/>
      <w:marRight w:val="0"/>
      <w:marTop w:val="0"/>
      <w:marBottom w:val="0"/>
      <w:divBdr>
        <w:top w:val="none" w:sz="0" w:space="0" w:color="auto"/>
        <w:left w:val="none" w:sz="0" w:space="0" w:color="auto"/>
        <w:bottom w:val="none" w:sz="0" w:space="0" w:color="auto"/>
        <w:right w:val="none" w:sz="0" w:space="0" w:color="auto"/>
      </w:divBdr>
    </w:div>
    <w:div w:id="1145045502">
      <w:bodyDiv w:val="1"/>
      <w:marLeft w:val="0"/>
      <w:marRight w:val="0"/>
      <w:marTop w:val="0"/>
      <w:marBottom w:val="0"/>
      <w:divBdr>
        <w:top w:val="none" w:sz="0" w:space="0" w:color="auto"/>
        <w:left w:val="none" w:sz="0" w:space="0" w:color="auto"/>
        <w:bottom w:val="none" w:sz="0" w:space="0" w:color="auto"/>
        <w:right w:val="none" w:sz="0" w:space="0" w:color="auto"/>
      </w:divBdr>
    </w:div>
    <w:div w:id="1145122162">
      <w:bodyDiv w:val="1"/>
      <w:marLeft w:val="0"/>
      <w:marRight w:val="0"/>
      <w:marTop w:val="0"/>
      <w:marBottom w:val="0"/>
      <w:divBdr>
        <w:top w:val="none" w:sz="0" w:space="0" w:color="auto"/>
        <w:left w:val="none" w:sz="0" w:space="0" w:color="auto"/>
        <w:bottom w:val="none" w:sz="0" w:space="0" w:color="auto"/>
        <w:right w:val="none" w:sz="0" w:space="0" w:color="auto"/>
      </w:divBdr>
    </w:div>
    <w:div w:id="1147741441">
      <w:bodyDiv w:val="1"/>
      <w:marLeft w:val="0"/>
      <w:marRight w:val="0"/>
      <w:marTop w:val="0"/>
      <w:marBottom w:val="0"/>
      <w:divBdr>
        <w:top w:val="none" w:sz="0" w:space="0" w:color="auto"/>
        <w:left w:val="none" w:sz="0" w:space="0" w:color="auto"/>
        <w:bottom w:val="none" w:sz="0" w:space="0" w:color="auto"/>
        <w:right w:val="none" w:sz="0" w:space="0" w:color="auto"/>
      </w:divBdr>
    </w:div>
    <w:div w:id="1147933972">
      <w:bodyDiv w:val="1"/>
      <w:marLeft w:val="0"/>
      <w:marRight w:val="0"/>
      <w:marTop w:val="0"/>
      <w:marBottom w:val="0"/>
      <w:divBdr>
        <w:top w:val="none" w:sz="0" w:space="0" w:color="auto"/>
        <w:left w:val="none" w:sz="0" w:space="0" w:color="auto"/>
        <w:bottom w:val="none" w:sz="0" w:space="0" w:color="auto"/>
        <w:right w:val="none" w:sz="0" w:space="0" w:color="auto"/>
      </w:divBdr>
    </w:div>
    <w:div w:id="1148285164">
      <w:bodyDiv w:val="1"/>
      <w:marLeft w:val="0"/>
      <w:marRight w:val="0"/>
      <w:marTop w:val="0"/>
      <w:marBottom w:val="0"/>
      <w:divBdr>
        <w:top w:val="none" w:sz="0" w:space="0" w:color="auto"/>
        <w:left w:val="none" w:sz="0" w:space="0" w:color="auto"/>
        <w:bottom w:val="none" w:sz="0" w:space="0" w:color="auto"/>
        <w:right w:val="none" w:sz="0" w:space="0" w:color="auto"/>
      </w:divBdr>
    </w:div>
    <w:div w:id="1152719788">
      <w:bodyDiv w:val="1"/>
      <w:marLeft w:val="0"/>
      <w:marRight w:val="0"/>
      <w:marTop w:val="0"/>
      <w:marBottom w:val="0"/>
      <w:divBdr>
        <w:top w:val="none" w:sz="0" w:space="0" w:color="auto"/>
        <w:left w:val="none" w:sz="0" w:space="0" w:color="auto"/>
        <w:bottom w:val="none" w:sz="0" w:space="0" w:color="auto"/>
        <w:right w:val="none" w:sz="0" w:space="0" w:color="auto"/>
      </w:divBdr>
    </w:div>
    <w:div w:id="1153522967">
      <w:bodyDiv w:val="1"/>
      <w:marLeft w:val="0"/>
      <w:marRight w:val="0"/>
      <w:marTop w:val="0"/>
      <w:marBottom w:val="0"/>
      <w:divBdr>
        <w:top w:val="none" w:sz="0" w:space="0" w:color="auto"/>
        <w:left w:val="none" w:sz="0" w:space="0" w:color="auto"/>
        <w:bottom w:val="none" w:sz="0" w:space="0" w:color="auto"/>
        <w:right w:val="none" w:sz="0" w:space="0" w:color="auto"/>
      </w:divBdr>
    </w:div>
    <w:div w:id="1154252279">
      <w:bodyDiv w:val="1"/>
      <w:marLeft w:val="0"/>
      <w:marRight w:val="0"/>
      <w:marTop w:val="0"/>
      <w:marBottom w:val="0"/>
      <w:divBdr>
        <w:top w:val="none" w:sz="0" w:space="0" w:color="auto"/>
        <w:left w:val="none" w:sz="0" w:space="0" w:color="auto"/>
        <w:bottom w:val="none" w:sz="0" w:space="0" w:color="auto"/>
        <w:right w:val="none" w:sz="0" w:space="0" w:color="auto"/>
      </w:divBdr>
    </w:div>
    <w:div w:id="1158033062">
      <w:bodyDiv w:val="1"/>
      <w:marLeft w:val="0"/>
      <w:marRight w:val="0"/>
      <w:marTop w:val="0"/>
      <w:marBottom w:val="0"/>
      <w:divBdr>
        <w:top w:val="none" w:sz="0" w:space="0" w:color="auto"/>
        <w:left w:val="none" w:sz="0" w:space="0" w:color="auto"/>
        <w:bottom w:val="none" w:sz="0" w:space="0" w:color="auto"/>
        <w:right w:val="none" w:sz="0" w:space="0" w:color="auto"/>
      </w:divBdr>
    </w:div>
    <w:div w:id="1158765292">
      <w:bodyDiv w:val="1"/>
      <w:marLeft w:val="0"/>
      <w:marRight w:val="0"/>
      <w:marTop w:val="0"/>
      <w:marBottom w:val="0"/>
      <w:divBdr>
        <w:top w:val="none" w:sz="0" w:space="0" w:color="auto"/>
        <w:left w:val="none" w:sz="0" w:space="0" w:color="auto"/>
        <w:bottom w:val="none" w:sz="0" w:space="0" w:color="auto"/>
        <w:right w:val="none" w:sz="0" w:space="0" w:color="auto"/>
      </w:divBdr>
    </w:div>
    <w:div w:id="1160385508">
      <w:bodyDiv w:val="1"/>
      <w:marLeft w:val="0"/>
      <w:marRight w:val="0"/>
      <w:marTop w:val="0"/>
      <w:marBottom w:val="0"/>
      <w:divBdr>
        <w:top w:val="none" w:sz="0" w:space="0" w:color="auto"/>
        <w:left w:val="none" w:sz="0" w:space="0" w:color="auto"/>
        <w:bottom w:val="none" w:sz="0" w:space="0" w:color="auto"/>
        <w:right w:val="none" w:sz="0" w:space="0" w:color="auto"/>
      </w:divBdr>
    </w:div>
    <w:div w:id="1165777241">
      <w:bodyDiv w:val="1"/>
      <w:marLeft w:val="0"/>
      <w:marRight w:val="0"/>
      <w:marTop w:val="0"/>
      <w:marBottom w:val="0"/>
      <w:divBdr>
        <w:top w:val="none" w:sz="0" w:space="0" w:color="auto"/>
        <w:left w:val="none" w:sz="0" w:space="0" w:color="auto"/>
        <w:bottom w:val="none" w:sz="0" w:space="0" w:color="auto"/>
        <w:right w:val="none" w:sz="0" w:space="0" w:color="auto"/>
      </w:divBdr>
    </w:div>
    <w:div w:id="1166634064">
      <w:bodyDiv w:val="1"/>
      <w:marLeft w:val="0"/>
      <w:marRight w:val="0"/>
      <w:marTop w:val="0"/>
      <w:marBottom w:val="0"/>
      <w:divBdr>
        <w:top w:val="none" w:sz="0" w:space="0" w:color="auto"/>
        <w:left w:val="none" w:sz="0" w:space="0" w:color="auto"/>
        <w:bottom w:val="none" w:sz="0" w:space="0" w:color="auto"/>
        <w:right w:val="none" w:sz="0" w:space="0" w:color="auto"/>
      </w:divBdr>
    </w:div>
    <w:div w:id="1169363973">
      <w:bodyDiv w:val="1"/>
      <w:marLeft w:val="0"/>
      <w:marRight w:val="0"/>
      <w:marTop w:val="0"/>
      <w:marBottom w:val="0"/>
      <w:divBdr>
        <w:top w:val="none" w:sz="0" w:space="0" w:color="auto"/>
        <w:left w:val="none" w:sz="0" w:space="0" w:color="auto"/>
        <w:bottom w:val="none" w:sz="0" w:space="0" w:color="auto"/>
        <w:right w:val="none" w:sz="0" w:space="0" w:color="auto"/>
      </w:divBdr>
    </w:div>
    <w:div w:id="1172599607">
      <w:bodyDiv w:val="1"/>
      <w:marLeft w:val="0"/>
      <w:marRight w:val="0"/>
      <w:marTop w:val="0"/>
      <w:marBottom w:val="0"/>
      <w:divBdr>
        <w:top w:val="none" w:sz="0" w:space="0" w:color="auto"/>
        <w:left w:val="none" w:sz="0" w:space="0" w:color="auto"/>
        <w:bottom w:val="none" w:sz="0" w:space="0" w:color="auto"/>
        <w:right w:val="none" w:sz="0" w:space="0" w:color="auto"/>
      </w:divBdr>
    </w:div>
    <w:div w:id="1172645530">
      <w:bodyDiv w:val="1"/>
      <w:marLeft w:val="0"/>
      <w:marRight w:val="0"/>
      <w:marTop w:val="0"/>
      <w:marBottom w:val="0"/>
      <w:divBdr>
        <w:top w:val="none" w:sz="0" w:space="0" w:color="auto"/>
        <w:left w:val="none" w:sz="0" w:space="0" w:color="auto"/>
        <w:bottom w:val="none" w:sz="0" w:space="0" w:color="auto"/>
        <w:right w:val="none" w:sz="0" w:space="0" w:color="auto"/>
      </w:divBdr>
    </w:div>
    <w:div w:id="1174342624">
      <w:bodyDiv w:val="1"/>
      <w:marLeft w:val="0"/>
      <w:marRight w:val="0"/>
      <w:marTop w:val="0"/>
      <w:marBottom w:val="0"/>
      <w:divBdr>
        <w:top w:val="none" w:sz="0" w:space="0" w:color="auto"/>
        <w:left w:val="none" w:sz="0" w:space="0" w:color="auto"/>
        <w:bottom w:val="none" w:sz="0" w:space="0" w:color="auto"/>
        <w:right w:val="none" w:sz="0" w:space="0" w:color="auto"/>
      </w:divBdr>
    </w:div>
    <w:div w:id="1174799775">
      <w:bodyDiv w:val="1"/>
      <w:marLeft w:val="0"/>
      <w:marRight w:val="0"/>
      <w:marTop w:val="0"/>
      <w:marBottom w:val="0"/>
      <w:divBdr>
        <w:top w:val="none" w:sz="0" w:space="0" w:color="auto"/>
        <w:left w:val="none" w:sz="0" w:space="0" w:color="auto"/>
        <w:bottom w:val="none" w:sz="0" w:space="0" w:color="auto"/>
        <w:right w:val="none" w:sz="0" w:space="0" w:color="auto"/>
      </w:divBdr>
    </w:div>
    <w:div w:id="1175151804">
      <w:bodyDiv w:val="1"/>
      <w:marLeft w:val="0"/>
      <w:marRight w:val="0"/>
      <w:marTop w:val="0"/>
      <w:marBottom w:val="0"/>
      <w:divBdr>
        <w:top w:val="none" w:sz="0" w:space="0" w:color="auto"/>
        <w:left w:val="none" w:sz="0" w:space="0" w:color="auto"/>
        <w:bottom w:val="none" w:sz="0" w:space="0" w:color="auto"/>
        <w:right w:val="none" w:sz="0" w:space="0" w:color="auto"/>
      </w:divBdr>
    </w:div>
    <w:div w:id="1179007597">
      <w:bodyDiv w:val="1"/>
      <w:marLeft w:val="0"/>
      <w:marRight w:val="0"/>
      <w:marTop w:val="0"/>
      <w:marBottom w:val="0"/>
      <w:divBdr>
        <w:top w:val="none" w:sz="0" w:space="0" w:color="auto"/>
        <w:left w:val="none" w:sz="0" w:space="0" w:color="auto"/>
        <w:bottom w:val="none" w:sz="0" w:space="0" w:color="auto"/>
        <w:right w:val="none" w:sz="0" w:space="0" w:color="auto"/>
      </w:divBdr>
    </w:div>
    <w:div w:id="1179153153">
      <w:bodyDiv w:val="1"/>
      <w:marLeft w:val="0"/>
      <w:marRight w:val="0"/>
      <w:marTop w:val="0"/>
      <w:marBottom w:val="0"/>
      <w:divBdr>
        <w:top w:val="none" w:sz="0" w:space="0" w:color="auto"/>
        <w:left w:val="none" w:sz="0" w:space="0" w:color="auto"/>
        <w:bottom w:val="none" w:sz="0" w:space="0" w:color="auto"/>
        <w:right w:val="none" w:sz="0" w:space="0" w:color="auto"/>
      </w:divBdr>
    </w:div>
    <w:div w:id="1181238563">
      <w:bodyDiv w:val="1"/>
      <w:marLeft w:val="0"/>
      <w:marRight w:val="0"/>
      <w:marTop w:val="0"/>
      <w:marBottom w:val="0"/>
      <w:divBdr>
        <w:top w:val="none" w:sz="0" w:space="0" w:color="auto"/>
        <w:left w:val="none" w:sz="0" w:space="0" w:color="auto"/>
        <w:bottom w:val="none" w:sz="0" w:space="0" w:color="auto"/>
        <w:right w:val="none" w:sz="0" w:space="0" w:color="auto"/>
      </w:divBdr>
    </w:div>
    <w:div w:id="1184706796">
      <w:bodyDiv w:val="1"/>
      <w:marLeft w:val="0"/>
      <w:marRight w:val="0"/>
      <w:marTop w:val="0"/>
      <w:marBottom w:val="0"/>
      <w:divBdr>
        <w:top w:val="none" w:sz="0" w:space="0" w:color="auto"/>
        <w:left w:val="none" w:sz="0" w:space="0" w:color="auto"/>
        <w:bottom w:val="none" w:sz="0" w:space="0" w:color="auto"/>
        <w:right w:val="none" w:sz="0" w:space="0" w:color="auto"/>
      </w:divBdr>
    </w:div>
    <w:div w:id="1188985173">
      <w:bodyDiv w:val="1"/>
      <w:marLeft w:val="0"/>
      <w:marRight w:val="0"/>
      <w:marTop w:val="0"/>
      <w:marBottom w:val="0"/>
      <w:divBdr>
        <w:top w:val="none" w:sz="0" w:space="0" w:color="auto"/>
        <w:left w:val="none" w:sz="0" w:space="0" w:color="auto"/>
        <w:bottom w:val="none" w:sz="0" w:space="0" w:color="auto"/>
        <w:right w:val="none" w:sz="0" w:space="0" w:color="auto"/>
      </w:divBdr>
    </w:div>
    <w:div w:id="1189217322">
      <w:bodyDiv w:val="1"/>
      <w:marLeft w:val="0"/>
      <w:marRight w:val="0"/>
      <w:marTop w:val="0"/>
      <w:marBottom w:val="0"/>
      <w:divBdr>
        <w:top w:val="none" w:sz="0" w:space="0" w:color="auto"/>
        <w:left w:val="none" w:sz="0" w:space="0" w:color="auto"/>
        <w:bottom w:val="none" w:sz="0" w:space="0" w:color="auto"/>
        <w:right w:val="none" w:sz="0" w:space="0" w:color="auto"/>
      </w:divBdr>
    </w:div>
    <w:div w:id="1191525417">
      <w:bodyDiv w:val="1"/>
      <w:marLeft w:val="0"/>
      <w:marRight w:val="0"/>
      <w:marTop w:val="0"/>
      <w:marBottom w:val="0"/>
      <w:divBdr>
        <w:top w:val="none" w:sz="0" w:space="0" w:color="auto"/>
        <w:left w:val="none" w:sz="0" w:space="0" w:color="auto"/>
        <w:bottom w:val="none" w:sz="0" w:space="0" w:color="auto"/>
        <w:right w:val="none" w:sz="0" w:space="0" w:color="auto"/>
      </w:divBdr>
    </w:div>
    <w:div w:id="1192263254">
      <w:bodyDiv w:val="1"/>
      <w:marLeft w:val="0"/>
      <w:marRight w:val="0"/>
      <w:marTop w:val="0"/>
      <w:marBottom w:val="0"/>
      <w:divBdr>
        <w:top w:val="none" w:sz="0" w:space="0" w:color="auto"/>
        <w:left w:val="none" w:sz="0" w:space="0" w:color="auto"/>
        <w:bottom w:val="none" w:sz="0" w:space="0" w:color="auto"/>
        <w:right w:val="none" w:sz="0" w:space="0" w:color="auto"/>
      </w:divBdr>
    </w:div>
    <w:div w:id="1192721846">
      <w:bodyDiv w:val="1"/>
      <w:marLeft w:val="0"/>
      <w:marRight w:val="0"/>
      <w:marTop w:val="0"/>
      <w:marBottom w:val="0"/>
      <w:divBdr>
        <w:top w:val="none" w:sz="0" w:space="0" w:color="auto"/>
        <w:left w:val="none" w:sz="0" w:space="0" w:color="auto"/>
        <w:bottom w:val="none" w:sz="0" w:space="0" w:color="auto"/>
        <w:right w:val="none" w:sz="0" w:space="0" w:color="auto"/>
      </w:divBdr>
    </w:div>
    <w:div w:id="1200976472">
      <w:bodyDiv w:val="1"/>
      <w:marLeft w:val="0"/>
      <w:marRight w:val="0"/>
      <w:marTop w:val="0"/>
      <w:marBottom w:val="0"/>
      <w:divBdr>
        <w:top w:val="none" w:sz="0" w:space="0" w:color="auto"/>
        <w:left w:val="none" w:sz="0" w:space="0" w:color="auto"/>
        <w:bottom w:val="none" w:sz="0" w:space="0" w:color="auto"/>
        <w:right w:val="none" w:sz="0" w:space="0" w:color="auto"/>
      </w:divBdr>
    </w:div>
    <w:div w:id="1201700779">
      <w:bodyDiv w:val="1"/>
      <w:marLeft w:val="0"/>
      <w:marRight w:val="0"/>
      <w:marTop w:val="0"/>
      <w:marBottom w:val="0"/>
      <w:divBdr>
        <w:top w:val="none" w:sz="0" w:space="0" w:color="auto"/>
        <w:left w:val="none" w:sz="0" w:space="0" w:color="auto"/>
        <w:bottom w:val="none" w:sz="0" w:space="0" w:color="auto"/>
        <w:right w:val="none" w:sz="0" w:space="0" w:color="auto"/>
      </w:divBdr>
    </w:div>
    <w:div w:id="1214583611">
      <w:bodyDiv w:val="1"/>
      <w:marLeft w:val="0"/>
      <w:marRight w:val="0"/>
      <w:marTop w:val="0"/>
      <w:marBottom w:val="0"/>
      <w:divBdr>
        <w:top w:val="none" w:sz="0" w:space="0" w:color="auto"/>
        <w:left w:val="none" w:sz="0" w:space="0" w:color="auto"/>
        <w:bottom w:val="none" w:sz="0" w:space="0" w:color="auto"/>
        <w:right w:val="none" w:sz="0" w:space="0" w:color="auto"/>
      </w:divBdr>
    </w:div>
    <w:div w:id="1217165362">
      <w:bodyDiv w:val="1"/>
      <w:marLeft w:val="0"/>
      <w:marRight w:val="0"/>
      <w:marTop w:val="0"/>
      <w:marBottom w:val="0"/>
      <w:divBdr>
        <w:top w:val="none" w:sz="0" w:space="0" w:color="auto"/>
        <w:left w:val="none" w:sz="0" w:space="0" w:color="auto"/>
        <w:bottom w:val="none" w:sz="0" w:space="0" w:color="auto"/>
        <w:right w:val="none" w:sz="0" w:space="0" w:color="auto"/>
      </w:divBdr>
    </w:div>
    <w:div w:id="1219173870">
      <w:bodyDiv w:val="1"/>
      <w:marLeft w:val="0"/>
      <w:marRight w:val="0"/>
      <w:marTop w:val="0"/>
      <w:marBottom w:val="0"/>
      <w:divBdr>
        <w:top w:val="none" w:sz="0" w:space="0" w:color="auto"/>
        <w:left w:val="none" w:sz="0" w:space="0" w:color="auto"/>
        <w:bottom w:val="none" w:sz="0" w:space="0" w:color="auto"/>
        <w:right w:val="none" w:sz="0" w:space="0" w:color="auto"/>
      </w:divBdr>
    </w:div>
    <w:div w:id="1224029461">
      <w:bodyDiv w:val="1"/>
      <w:marLeft w:val="0"/>
      <w:marRight w:val="0"/>
      <w:marTop w:val="0"/>
      <w:marBottom w:val="0"/>
      <w:divBdr>
        <w:top w:val="none" w:sz="0" w:space="0" w:color="auto"/>
        <w:left w:val="none" w:sz="0" w:space="0" w:color="auto"/>
        <w:bottom w:val="none" w:sz="0" w:space="0" w:color="auto"/>
        <w:right w:val="none" w:sz="0" w:space="0" w:color="auto"/>
      </w:divBdr>
    </w:div>
    <w:div w:id="1224606193">
      <w:bodyDiv w:val="1"/>
      <w:marLeft w:val="0"/>
      <w:marRight w:val="0"/>
      <w:marTop w:val="0"/>
      <w:marBottom w:val="0"/>
      <w:divBdr>
        <w:top w:val="none" w:sz="0" w:space="0" w:color="auto"/>
        <w:left w:val="none" w:sz="0" w:space="0" w:color="auto"/>
        <w:bottom w:val="none" w:sz="0" w:space="0" w:color="auto"/>
        <w:right w:val="none" w:sz="0" w:space="0" w:color="auto"/>
      </w:divBdr>
    </w:div>
    <w:div w:id="1227381432">
      <w:bodyDiv w:val="1"/>
      <w:marLeft w:val="0"/>
      <w:marRight w:val="0"/>
      <w:marTop w:val="0"/>
      <w:marBottom w:val="0"/>
      <w:divBdr>
        <w:top w:val="none" w:sz="0" w:space="0" w:color="auto"/>
        <w:left w:val="none" w:sz="0" w:space="0" w:color="auto"/>
        <w:bottom w:val="none" w:sz="0" w:space="0" w:color="auto"/>
        <w:right w:val="none" w:sz="0" w:space="0" w:color="auto"/>
      </w:divBdr>
    </w:div>
    <w:div w:id="1227493617">
      <w:bodyDiv w:val="1"/>
      <w:marLeft w:val="0"/>
      <w:marRight w:val="0"/>
      <w:marTop w:val="0"/>
      <w:marBottom w:val="0"/>
      <w:divBdr>
        <w:top w:val="none" w:sz="0" w:space="0" w:color="auto"/>
        <w:left w:val="none" w:sz="0" w:space="0" w:color="auto"/>
        <w:bottom w:val="none" w:sz="0" w:space="0" w:color="auto"/>
        <w:right w:val="none" w:sz="0" w:space="0" w:color="auto"/>
      </w:divBdr>
    </w:div>
    <w:div w:id="1236548189">
      <w:bodyDiv w:val="1"/>
      <w:marLeft w:val="0"/>
      <w:marRight w:val="0"/>
      <w:marTop w:val="0"/>
      <w:marBottom w:val="0"/>
      <w:divBdr>
        <w:top w:val="none" w:sz="0" w:space="0" w:color="auto"/>
        <w:left w:val="none" w:sz="0" w:space="0" w:color="auto"/>
        <w:bottom w:val="none" w:sz="0" w:space="0" w:color="auto"/>
        <w:right w:val="none" w:sz="0" w:space="0" w:color="auto"/>
      </w:divBdr>
    </w:div>
    <w:div w:id="1239050063">
      <w:bodyDiv w:val="1"/>
      <w:marLeft w:val="0"/>
      <w:marRight w:val="0"/>
      <w:marTop w:val="0"/>
      <w:marBottom w:val="0"/>
      <w:divBdr>
        <w:top w:val="none" w:sz="0" w:space="0" w:color="auto"/>
        <w:left w:val="none" w:sz="0" w:space="0" w:color="auto"/>
        <w:bottom w:val="none" w:sz="0" w:space="0" w:color="auto"/>
        <w:right w:val="none" w:sz="0" w:space="0" w:color="auto"/>
      </w:divBdr>
    </w:div>
    <w:div w:id="1241328925">
      <w:bodyDiv w:val="1"/>
      <w:marLeft w:val="0"/>
      <w:marRight w:val="0"/>
      <w:marTop w:val="0"/>
      <w:marBottom w:val="0"/>
      <w:divBdr>
        <w:top w:val="none" w:sz="0" w:space="0" w:color="auto"/>
        <w:left w:val="none" w:sz="0" w:space="0" w:color="auto"/>
        <w:bottom w:val="none" w:sz="0" w:space="0" w:color="auto"/>
        <w:right w:val="none" w:sz="0" w:space="0" w:color="auto"/>
      </w:divBdr>
    </w:div>
    <w:div w:id="1241716630">
      <w:bodyDiv w:val="1"/>
      <w:marLeft w:val="0"/>
      <w:marRight w:val="0"/>
      <w:marTop w:val="0"/>
      <w:marBottom w:val="0"/>
      <w:divBdr>
        <w:top w:val="none" w:sz="0" w:space="0" w:color="auto"/>
        <w:left w:val="none" w:sz="0" w:space="0" w:color="auto"/>
        <w:bottom w:val="none" w:sz="0" w:space="0" w:color="auto"/>
        <w:right w:val="none" w:sz="0" w:space="0" w:color="auto"/>
      </w:divBdr>
    </w:div>
    <w:div w:id="1243028086">
      <w:bodyDiv w:val="1"/>
      <w:marLeft w:val="0"/>
      <w:marRight w:val="0"/>
      <w:marTop w:val="0"/>
      <w:marBottom w:val="0"/>
      <w:divBdr>
        <w:top w:val="none" w:sz="0" w:space="0" w:color="auto"/>
        <w:left w:val="none" w:sz="0" w:space="0" w:color="auto"/>
        <w:bottom w:val="none" w:sz="0" w:space="0" w:color="auto"/>
        <w:right w:val="none" w:sz="0" w:space="0" w:color="auto"/>
      </w:divBdr>
    </w:div>
    <w:div w:id="1243758957">
      <w:bodyDiv w:val="1"/>
      <w:marLeft w:val="0"/>
      <w:marRight w:val="0"/>
      <w:marTop w:val="0"/>
      <w:marBottom w:val="0"/>
      <w:divBdr>
        <w:top w:val="none" w:sz="0" w:space="0" w:color="auto"/>
        <w:left w:val="none" w:sz="0" w:space="0" w:color="auto"/>
        <w:bottom w:val="none" w:sz="0" w:space="0" w:color="auto"/>
        <w:right w:val="none" w:sz="0" w:space="0" w:color="auto"/>
      </w:divBdr>
    </w:div>
    <w:div w:id="1246258293">
      <w:bodyDiv w:val="1"/>
      <w:marLeft w:val="0"/>
      <w:marRight w:val="0"/>
      <w:marTop w:val="0"/>
      <w:marBottom w:val="0"/>
      <w:divBdr>
        <w:top w:val="none" w:sz="0" w:space="0" w:color="auto"/>
        <w:left w:val="none" w:sz="0" w:space="0" w:color="auto"/>
        <w:bottom w:val="none" w:sz="0" w:space="0" w:color="auto"/>
        <w:right w:val="none" w:sz="0" w:space="0" w:color="auto"/>
      </w:divBdr>
    </w:div>
    <w:div w:id="1247350436">
      <w:bodyDiv w:val="1"/>
      <w:marLeft w:val="0"/>
      <w:marRight w:val="0"/>
      <w:marTop w:val="0"/>
      <w:marBottom w:val="0"/>
      <w:divBdr>
        <w:top w:val="none" w:sz="0" w:space="0" w:color="auto"/>
        <w:left w:val="none" w:sz="0" w:space="0" w:color="auto"/>
        <w:bottom w:val="none" w:sz="0" w:space="0" w:color="auto"/>
        <w:right w:val="none" w:sz="0" w:space="0" w:color="auto"/>
      </w:divBdr>
    </w:div>
    <w:div w:id="1250194764">
      <w:bodyDiv w:val="1"/>
      <w:marLeft w:val="0"/>
      <w:marRight w:val="0"/>
      <w:marTop w:val="0"/>
      <w:marBottom w:val="0"/>
      <w:divBdr>
        <w:top w:val="none" w:sz="0" w:space="0" w:color="auto"/>
        <w:left w:val="none" w:sz="0" w:space="0" w:color="auto"/>
        <w:bottom w:val="none" w:sz="0" w:space="0" w:color="auto"/>
        <w:right w:val="none" w:sz="0" w:space="0" w:color="auto"/>
      </w:divBdr>
    </w:div>
    <w:div w:id="1251623955">
      <w:bodyDiv w:val="1"/>
      <w:marLeft w:val="0"/>
      <w:marRight w:val="0"/>
      <w:marTop w:val="0"/>
      <w:marBottom w:val="0"/>
      <w:divBdr>
        <w:top w:val="none" w:sz="0" w:space="0" w:color="auto"/>
        <w:left w:val="none" w:sz="0" w:space="0" w:color="auto"/>
        <w:bottom w:val="none" w:sz="0" w:space="0" w:color="auto"/>
        <w:right w:val="none" w:sz="0" w:space="0" w:color="auto"/>
      </w:divBdr>
    </w:div>
    <w:div w:id="1252198388">
      <w:bodyDiv w:val="1"/>
      <w:marLeft w:val="0"/>
      <w:marRight w:val="0"/>
      <w:marTop w:val="0"/>
      <w:marBottom w:val="0"/>
      <w:divBdr>
        <w:top w:val="none" w:sz="0" w:space="0" w:color="auto"/>
        <w:left w:val="none" w:sz="0" w:space="0" w:color="auto"/>
        <w:bottom w:val="none" w:sz="0" w:space="0" w:color="auto"/>
        <w:right w:val="none" w:sz="0" w:space="0" w:color="auto"/>
      </w:divBdr>
    </w:div>
    <w:div w:id="1252425383">
      <w:bodyDiv w:val="1"/>
      <w:marLeft w:val="0"/>
      <w:marRight w:val="0"/>
      <w:marTop w:val="0"/>
      <w:marBottom w:val="0"/>
      <w:divBdr>
        <w:top w:val="none" w:sz="0" w:space="0" w:color="auto"/>
        <w:left w:val="none" w:sz="0" w:space="0" w:color="auto"/>
        <w:bottom w:val="none" w:sz="0" w:space="0" w:color="auto"/>
        <w:right w:val="none" w:sz="0" w:space="0" w:color="auto"/>
      </w:divBdr>
    </w:div>
    <w:div w:id="1253582517">
      <w:bodyDiv w:val="1"/>
      <w:marLeft w:val="0"/>
      <w:marRight w:val="0"/>
      <w:marTop w:val="0"/>
      <w:marBottom w:val="0"/>
      <w:divBdr>
        <w:top w:val="none" w:sz="0" w:space="0" w:color="auto"/>
        <w:left w:val="none" w:sz="0" w:space="0" w:color="auto"/>
        <w:bottom w:val="none" w:sz="0" w:space="0" w:color="auto"/>
        <w:right w:val="none" w:sz="0" w:space="0" w:color="auto"/>
      </w:divBdr>
    </w:div>
    <w:div w:id="1254170020">
      <w:bodyDiv w:val="1"/>
      <w:marLeft w:val="0"/>
      <w:marRight w:val="0"/>
      <w:marTop w:val="0"/>
      <w:marBottom w:val="0"/>
      <w:divBdr>
        <w:top w:val="none" w:sz="0" w:space="0" w:color="auto"/>
        <w:left w:val="none" w:sz="0" w:space="0" w:color="auto"/>
        <w:bottom w:val="none" w:sz="0" w:space="0" w:color="auto"/>
        <w:right w:val="none" w:sz="0" w:space="0" w:color="auto"/>
      </w:divBdr>
    </w:div>
    <w:div w:id="1255479808">
      <w:bodyDiv w:val="1"/>
      <w:marLeft w:val="0"/>
      <w:marRight w:val="0"/>
      <w:marTop w:val="0"/>
      <w:marBottom w:val="0"/>
      <w:divBdr>
        <w:top w:val="none" w:sz="0" w:space="0" w:color="auto"/>
        <w:left w:val="none" w:sz="0" w:space="0" w:color="auto"/>
        <w:bottom w:val="none" w:sz="0" w:space="0" w:color="auto"/>
        <w:right w:val="none" w:sz="0" w:space="0" w:color="auto"/>
      </w:divBdr>
    </w:div>
    <w:div w:id="1255896019">
      <w:bodyDiv w:val="1"/>
      <w:marLeft w:val="0"/>
      <w:marRight w:val="0"/>
      <w:marTop w:val="0"/>
      <w:marBottom w:val="0"/>
      <w:divBdr>
        <w:top w:val="none" w:sz="0" w:space="0" w:color="auto"/>
        <w:left w:val="none" w:sz="0" w:space="0" w:color="auto"/>
        <w:bottom w:val="none" w:sz="0" w:space="0" w:color="auto"/>
        <w:right w:val="none" w:sz="0" w:space="0" w:color="auto"/>
      </w:divBdr>
    </w:div>
    <w:div w:id="1256285976">
      <w:bodyDiv w:val="1"/>
      <w:marLeft w:val="0"/>
      <w:marRight w:val="0"/>
      <w:marTop w:val="0"/>
      <w:marBottom w:val="0"/>
      <w:divBdr>
        <w:top w:val="none" w:sz="0" w:space="0" w:color="auto"/>
        <w:left w:val="none" w:sz="0" w:space="0" w:color="auto"/>
        <w:bottom w:val="none" w:sz="0" w:space="0" w:color="auto"/>
        <w:right w:val="none" w:sz="0" w:space="0" w:color="auto"/>
      </w:divBdr>
    </w:div>
    <w:div w:id="1258097092">
      <w:bodyDiv w:val="1"/>
      <w:marLeft w:val="0"/>
      <w:marRight w:val="0"/>
      <w:marTop w:val="0"/>
      <w:marBottom w:val="0"/>
      <w:divBdr>
        <w:top w:val="none" w:sz="0" w:space="0" w:color="auto"/>
        <w:left w:val="none" w:sz="0" w:space="0" w:color="auto"/>
        <w:bottom w:val="none" w:sz="0" w:space="0" w:color="auto"/>
        <w:right w:val="none" w:sz="0" w:space="0" w:color="auto"/>
      </w:divBdr>
    </w:div>
    <w:div w:id="1263535195">
      <w:bodyDiv w:val="1"/>
      <w:marLeft w:val="0"/>
      <w:marRight w:val="0"/>
      <w:marTop w:val="0"/>
      <w:marBottom w:val="0"/>
      <w:divBdr>
        <w:top w:val="none" w:sz="0" w:space="0" w:color="auto"/>
        <w:left w:val="none" w:sz="0" w:space="0" w:color="auto"/>
        <w:bottom w:val="none" w:sz="0" w:space="0" w:color="auto"/>
        <w:right w:val="none" w:sz="0" w:space="0" w:color="auto"/>
      </w:divBdr>
    </w:div>
    <w:div w:id="1264261055">
      <w:bodyDiv w:val="1"/>
      <w:marLeft w:val="0"/>
      <w:marRight w:val="0"/>
      <w:marTop w:val="0"/>
      <w:marBottom w:val="0"/>
      <w:divBdr>
        <w:top w:val="none" w:sz="0" w:space="0" w:color="auto"/>
        <w:left w:val="none" w:sz="0" w:space="0" w:color="auto"/>
        <w:bottom w:val="none" w:sz="0" w:space="0" w:color="auto"/>
        <w:right w:val="none" w:sz="0" w:space="0" w:color="auto"/>
      </w:divBdr>
    </w:div>
    <w:div w:id="1266235581">
      <w:bodyDiv w:val="1"/>
      <w:marLeft w:val="0"/>
      <w:marRight w:val="0"/>
      <w:marTop w:val="0"/>
      <w:marBottom w:val="0"/>
      <w:divBdr>
        <w:top w:val="none" w:sz="0" w:space="0" w:color="auto"/>
        <w:left w:val="none" w:sz="0" w:space="0" w:color="auto"/>
        <w:bottom w:val="none" w:sz="0" w:space="0" w:color="auto"/>
        <w:right w:val="none" w:sz="0" w:space="0" w:color="auto"/>
      </w:divBdr>
    </w:div>
    <w:div w:id="1266842738">
      <w:bodyDiv w:val="1"/>
      <w:marLeft w:val="0"/>
      <w:marRight w:val="0"/>
      <w:marTop w:val="0"/>
      <w:marBottom w:val="0"/>
      <w:divBdr>
        <w:top w:val="none" w:sz="0" w:space="0" w:color="auto"/>
        <w:left w:val="none" w:sz="0" w:space="0" w:color="auto"/>
        <w:bottom w:val="none" w:sz="0" w:space="0" w:color="auto"/>
        <w:right w:val="none" w:sz="0" w:space="0" w:color="auto"/>
      </w:divBdr>
    </w:div>
    <w:div w:id="1267730857">
      <w:bodyDiv w:val="1"/>
      <w:marLeft w:val="0"/>
      <w:marRight w:val="0"/>
      <w:marTop w:val="0"/>
      <w:marBottom w:val="0"/>
      <w:divBdr>
        <w:top w:val="none" w:sz="0" w:space="0" w:color="auto"/>
        <w:left w:val="none" w:sz="0" w:space="0" w:color="auto"/>
        <w:bottom w:val="none" w:sz="0" w:space="0" w:color="auto"/>
        <w:right w:val="none" w:sz="0" w:space="0" w:color="auto"/>
      </w:divBdr>
    </w:div>
    <w:div w:id="1268082248">
      <w:bodyDiv w:val="1"/>
      <w:marLeft w:val="0"/>
      <w:marRight w:val="0"/>
      <w:marTop w:val="0"/>
      <w:marBottom w:val="0"/>
      <w:divBdr>
        <w:top w:val="none" w:sz="0" w:space="0" w:color="auto"/>
        <w:left w:val="none" w:sz="0" w:space="0" w:color="auto"/>
        <w:bottom w:val="none" w:sz="0" w:space="0" w:color="auto"/>
        <w:right w:val="none" w:sz="0" w:space="0" w:color="auto"/>
      </w:divBdr>
    </w:div>
    <w:div w:id="1268656109">
      <w:bodyDiv w:val="1"/>
      <w:marLeft w:val="0"/>
      <w:marRight w:val="0"/>
      <w:marTop w:val="0"/>
      <w:marBottom w:val="0"/>
      <w:divBdr>
        <w:top w:val="none" w:sz="0" w:space="0" w:color="auto"/>
        <w:left w:val="none" w:sz="0" w:space="0" w:color="auto"/>
        <w:bottom w:val="none" w:sz="0" w:space="0" w:color="auto"/>
        <w:right w:val="none" w:sz="0" w:space="0" w:color="auto"/>
      </w:divBdr>
    </w:div>
    <w:div w:id="1269504603">
      <w:bodyDiv w:val="1"/>
      <w:marLeft w:val="0"/>
      <w:marRight w:val="0"/>
      <w:marTop w:val="0"/>
      <w:marBottom w:val="0"/>
      <w:divBdr>
        <w:top w:val="none" w:sz="0" w:space="0" w:color="auto"/>
        <w:left w:val="none" w:sz="0" w:space="0" w:color="auto"/>
        <w:bottom w:val="none" w:sz="0" w:space="0" w:color="auto"/>
        <w:right w:val="none" w:sz="0" w:space="0" w:color="auto"/>
      </w:divBdr>
    </w:div>
    <w:div w:id="1273395259">
      <w:bodyDiv w:val="1"/>
      <w:marLeft w:val="0"/>
      <w:marRight w:val="0"/>
      <w:marTop w:val="0"/>
      <w:marBottom w:val="0"/>
      <w:divBdr>
        <w:top w:val="none" w:sz="0" w:space="0" w:color="auto"/>
        <w:left w:val="none" w:sz="0" w:space="0" w:color="auto"/>
        <w:bottom w:val="none" w:sz="0" w:space="0" w:color="auto"/>
        <w:right w:val="none" w:sz="0" w:space="0" w:color="auto"/>
      </w:divBdr>
    </w:div>
    <w:div w:id="1273901760">
      <w:bodyDiv w:val="1"/>
      <w:marLeft w:val="0"/>
      <w:marRight w:val="0"/>
      <w:marTop w:val="0"/>
      <w:marBottom w:val="0"/>
      <w:divBdr>
        <w:top w:val="none" w:sz="0" w:space="0" w:color="auto"/>
        <w:left w:val="none" w:sz="0" w:space="0" w:color="auto"/>
        <w:bottom w:val="none" w:sz="0" w:space="0" w:color="auto"/>
        <w:right w:val="none" w:sz="0" w:space="0" w:color="auto"/>
      </w:divBdr>
    </w:div>
    <w:div w:id="1274895066">
      <w:bodyDiv w:val="1"/>
      <w:marLeft w:val="0"/>
      <w:marRight w:val="0"/>
      <w:marTop w:val="0"/>
      <w:marBottom w:val="0"/>
      <w:divBdr>
        <w:top w:val="none" w:sz="0" w:space="0" w:color="auto"/>
        <w:left w:val="none" w:sz="0" w:space="0" w:color="auto"/>
        <w:bottom w:val="none" w:sz="0" w:space="0" w:color="auto"/>
        <w:right w:val="none" w:sz="0" w:space="0" w:color="auto"/>
      </w:divBdr>
    </w:div>
    <w:div w:id="1275939704">
      <w:bodyDiv w:val="1"/>
      <w:marLeft w:val="0"/>
      <w:marRight w:val="0"/>
      <w:marTop w:val="0"/>
      <w:marBottom w:val="0"/>
      <w:divBdr>
        <w:top w:val="none" w:sz="0" w:space="0" w:color="auto"/>
        <w:left w:val="none" w:sz="0" w:space="0" w:color="auto"/>
        <w:bottom w:val="none" w:sz="0" w:space="0" w:color="auto"/>
        <w:right w:val="none" w:sz="0" w:space="0" w:color="auto"/>
      </w:divBdr>
    </w:div>
    <w:div w:id="1276985950">
      <w:bodyDiv w:val="1"/>
      <w:marLeft w:val="0"/>
      <w:marRight w:val="0"/>
      <w:marTop w:val="0"/>
      <w:marBottom w:val="0"/>
      <w:divBdr>
        <w:top w:val="none" w:sz="0" w:space="0" w:color="auto"/>
        <w:left w:val="none" w:sz="0" w:space="0" w:color="auto"/>
        <w:bottom w:val="none" w:sz="0" w:space="0" w:color="auto"/>
        <w:right w:val="none" w:sz="0" w:space="0" w:color="auto"/>
      </w:divBdr>
    </w:div>
    <w:div w:id="1279682643">
      <w:bodyDiv w:val="1"/>
      <w:marLeft w:val="0"/>
      <w:marRight w:val="0"/>
      <w:marTop w:val="0"/>
      <w:marBottom w:val="0"/>
      <w:divBdr>
        <w:top w:val="none" w:sz="0" w:space="0" w:color="auto"/>
        <w:left w:val="none" w:sz="0" w:space="0" w:color="auto"/>
        <w:bottom w:val="none" w:sz="0" w:space="0" w:color="auto"/>
        <w:right w:val="none" w:sz="0" w:space="0" w:color="auto"/>
      </w:divBdr>
    </w:div>
    <w:div w:id="1283615196">
      <w:bodyDiv w:val="1"/>
      <w:marLeft w:val="0"/>
      <w:marRight w:val="0"/>
      <w:marTop w:val="0"/>
      <w:marBottom w:val="0"/>
      <w:divBdr>
        <w:top w:val="none" w:sz="0" w:space="0" w:color="auto"/>
        <w:left w:val="none" w:sz="0" w:space="0" w:color="auto"/>
        <w:bottom w:val="none" w:sz="0" w:space="0" w:color="auto"/>
        <w:right w:val="none" w:sz="0" w:space="0" w:color="auto"/>
      </w:divBdr>
    </w:div>
    <w:div w:id="1288972508">
      <w:bodyDiv w:val="1"/>
      <w:marLeft w:val="0"/>
      <w:marRight w:val="0"/>
      <w:marTop w:val="0"/>
      <w:marBottom w:val="0"/>
      <w:divBdr>
        <w:top w:val="none" w:sz="0" w:space="0" w:color="auto"/>
        <w:left w:val="none" w:sz="0" w:space="0" w:color="auto"/>
        <w:bottom w:val="none" w:sz="0" w:space="0" w:color="auto"/>
        <w:right w:val="none" w:sz="0" w:space="0" w:color="auto"/>
      </w:divBdr>
    </w:div>
    <w:div w:id="1291473019">
      <w:bodyDiv w:val="1"/>
      <w:marLeft w:val="0"/>
      <w:marRight w:val="0"/>
      <w:marTop w:val="0"/>
      <w:marBottom w:val="0"/>
      <w:divBdr>
        <w:top w:val="none" w:sz="0" w:space="0" w:color="auto"/>
        <w:left w:val="none" w:sz="0" w:space="0" w:color="auto"/>
        <w:bottom w:val="none" w:sz="0" w:space="0" w:color="auto"/>
        <w:right w:val="none" w:sz="0" w:space="0" w:color="auto"/>
      </w:divBdr>
    </w:div>
    <w:div w:id="1292982270">
      <w:bodyDiv w:val="1"/>
      <w:marLeft w:val="0"/>
      <w:marRight w:val="0"/>
      <w:marTop w:val="0"/>
      <w:marBottom w:val="0"/>
      <w:divBdr>
        <w:top w:val="none" w:sz="0" w:space="0" w:color="auto"/>
        <w:left w:val="none" w:sz="0" w:space="0" w:color="auto"/>
        <w:bottom w:val="none" w:sz="0" w:space="0" w:color="auto"/>
        <w:right w:val="none" w:sz="0" w:space="0" w:color="auto"/>
      </w:divBdr>
    </w:div>
    <w:div w:id="1298756866">
      <w:bodyDiv w:val="1"/>
      <w:marLeft w:val="0"/>
      <w:marRight w:val="0"/>
      <w:marTop w:val="0"/>
      <w:marBottom w:val="0"/>
      <w:divBdr>
        <w:top w:val="none" w:sz="0" w:space="0" w:color="auto"/>
        <w:left w:val="none" w:sz="0" w:space="0" w:color="auto"/>
        <w:bottom w:val="none" w:sz="0" w:space="0" w:color="auto"/>
        <w:right w:val="none" w:sz="0" w:space="0" w:color="auto"/>
      </w:divBdr>
    </w:div>
    <w:div w:id="1300919364">
      <w:bodyDiv w:val="1"/>
      <w:marLeft w:val="0"/>
      <w:marRight w:val="0"/>
      <w:marTop w:val="0"/>
      <w:marBottom w:val="0"/>
      <w:divBdr>
        <w:top w:val="none" w:sz="0" w:space="0" w:color="auto"/>
        <w:left w:val="none" w:sz="0" w:space="0" w:color="auto"/>
        <w:bottom w:val="none" w:sz="0" w:space="0" w:color="auto"/>
        <w:right w:val="none" w:sz="0" w:space="0" w:color="auto"/>
      </w:divBdr>
    </w:div>
    <w:div w:id="1304850782">
      <w:bodyDiv w:val="1"/>
      <w:marLeft w:val="0"/>
      <w:marRight w:val="0"/>
      <w:marTop w:val="0"/>
      <w:marBottom w:val="0"/>
      <w:divBdr>
        <w:top w:val="none" w:sz="0" w:space="0" w:color="auto"/>
        <w:left w:val="none" w:sz="0" w:space="0" w:color="auto"/>
        <w:bottom w:val="none" w:sz="0" w:space="0" w:color="auto"/>
        <w:right w:val="none" w:sz="0" w:space="0" w:color="auto"/>
      </w:divBdr>
    </w:div>
    <w:div w:id="1310090970">
      <w:bodyDiv w:val="1"/>
      <w:marLeft w:val="0"/>
      <w:marRight w:val="0"/>
      <w:marTop w:val="0"/>
      <w:marBottom w:val="0"/>
      <w:divBdr>
        <w:top w:val="none" w:sz="0" w:space="0" w:color="auto"/>
        <w:left w:val="none" w:sz="0" w:space="0" w:color="auto"/>
        <w:bottom w:val="none" w:sz="0" w:space="0" w:color="auto"/>
        <w:right w:val="none" w:sz="0" w:space="0" w:color="auto"/>
      </w:divBdr>
    </w:div>
    <w:div w:id="1318998695">
      <w:bodyDiv w:val="1"/>
      <w:marLeft w:val="0"/>
      <w:marRight w:val="0"/>
      <w:marTop w:val="0"/>
      <w:marBottom w:val="0"/>
      <w:divBdr>
        <w:top w:val="none" w:sz="0" w:space="0" w:color="auto"/>
        <w:left w:val="none" w:sz="0" w:space="0" w:color="auto"/>
        <w:bottom w:val="none" w:sz="0" w:space="0" w:color="auto"/>
        <w:right w:val="none" w:sz="0" w:space="0" w:color="auto"/>
      </w:divBdr>
    </w:div>
    <w:div w:id="1322806814">
      <w:bodyDiv w:val="1"/>
      <w:marLeft w:val="0"/>
      <w:marRight w:val="0"/>
      <w:marTop w:val="0"/>
      <w:marBottom w:val="0"/>
      <w:divBdr>
        <w:top w:val="none" w:sz="0" w:space="0" w:color="auto"/>
        <w:left w:val="none" w:sz="0" w:space="0" w:color="auto"/>
        <w:bottom w:val="none" w:sz="0" w:space="0" w:color="auto"/>
        <w:right w:val="none" w:sz="0" w:space="0" w:color="auto"/>
      </w:divBdr>
    </w:div>
    <w:div w:id="1326013917">
      <w:bodyDiv w:val="1"/>
      <w:marLeft w:val="0"/>
      <w:marRight w:val="0"/>
      <w:marTop w:val="0"/>
      <w:marBottom w:val="0"/>
      <w:divBdr>
        <w:top w:val="none" w:sz="0" w:space="0" w:color="auto"/>
        <w:left w:val="none" w:sz="0" w:space="0" w:color="auto"/>
        <w:bottom w:val="none" w:sz="0" w:space="0" w:color="auto"/>
        <w:right w:val="none" w:sz="0" w:space="0" w:color="auto"/>
      </w:divBdr>
    </w:div>
    <w:div w:id="1326475075">
      <w:bodyDiv w:val="1"/>
      <w:marLeft w:val="0"/>
      <w:marRight w:val="0"/>
      <w:marTop w:val="0"/>
      <w:marBottom w:val="0"/>
      <w:divBdr>
        <w:top w:val="none" w:sz="0" w:space="0" w:color="auto"/>
        <w:left w:val="none" w:sz="0" w:space="0" w:color="auto"/>
        <w:bottom w:val="none" w:sz="0" w:space="0" w:color="auto"/>
        <w:right w:val="none" w:sz="0" w:space="0" w:color="auto"/>
      </w:divBdr>
    </w:div>
    <w:div w:id="1331644311">
      <w:bodyDiv w:val="1"/>
      <w:marLeft w:val="0"/>
      <w:marRight w:val="0"/>
      <w:marTop w:val="0"/>
      <w:marBottom w:val="0"/>
      <w:divBdr>
        <w:top w:val="none" w:sz="0" w:space="0" w:color="auto"/>
        <w:left w:val="none" w:sz="0" w:space="0" w:color="auto"/>
        <w:bottom w:val="none" w:sz="0" w:space="0" w:color="auto"/>
        <w:right w:val="none" w:sz="0" w:space="0" w:color="auto"/>
      </w:divBdr>
    </w:div>
    <w:div w:id="1331981708">
      <w:bodyDiv w:val="1"/>
      <w:marLeft w:val="0"/>
      <w:marRight w:val="0"/>
      <w:marTop w:val="0"/>
      <w:marBottom w:val="0"/>
      <w:divBdr>
        <w:top w:val="none" w:sz="0" w:space="0" w:color="auto"/>
        <w:left w:val="none" w:sz="0" w:space="0" w:color="auto"/>
        <w:bottom w:val="none" w:sz="0" w:space="0" w:color="auto"/>
        <w:right w:val="none" w:sz="0" w:space="0" w:color="auto"/>
      </w:divBdr>
    </w:div>
    <w:div w:id="1332682082">
      <w:bodyDiv w:val="1"/>
      <w:marLeft w:val="0"/>
      <w:marRight w:val="0"/>
      <w:marTop w:val="0"/>
      <w:marBottom w:val="0"/>
      <w:divBdr>
        <w:top w:val="none" w:sz="0" w:space="0" w:color="auto"/>
        <w:left w:val="none" w:sz="0" w:space="0" w:color="auto"/>
        <w:bottom w:val="none" w:sz="0" w:space="0" w:color="auto"/>
        <w:right w:val="none" w:sz="0" w:space="0" w:color="auto"/>
      </w:divBdr>
    </w:div>
    <w:div w:id="1336491956">
      <w:bodyDiv w:val="1"/>
      <w:marLeft w:val="0"/>
      <w:marRight w:val="0"/>
      <w:marTop w:val="0"/>
      <w:marBottom w:val="0"/>
      <w:divBdr>
        <w:top w:val="none" w:sz="0" w:space="0" w:color="auto"/>
        <w:left w:val="none" w:sz="0" w:space="0" w:color="auto"/>
        <w:bottom w:val="none" w:sz="0" w:space="0" w:color="auto"/>
        <w:right w:val="none" w:sz="0" w:space="0" w:color="auto"/>
      </w:divBdr>
    </w:div>
    <w:div w:id="1337270672">
      <w:bodyDiv w:val="1"/>
      <w:marLeft w:val="0"/>
      <w:marRight w:val="0"/>
      <w:marTop w:val="0"/>
      <w:marBottom w:val="0"/>
      <w:divBdr>
        <w:top w:val="none" w:sz="0" w:space="0" w:color="auto"/>
        <w:left w:val="none" w:sz="0" w:space="0" w:color="auto"/>
        <w:bottom w:val="none" w:sz="0" w:space="0" w:color="auto"/>
        <w:right w:val="none" w:sz="0" w:space="0" w:color="auto"/>
      </w:divBdr>
    </w:div>
    <w:div w:id="1343580930">
      <w:bodyDiv w:val="1"/>
      <w:marLeft w:val="0"/>
      <w:marRight w:val="0"/>
      <w:marTop w:val="0"/>
      <w:marBottom w:val="0"/>
      <w:divBdr>
        <w:top w:val="none" w:sz="0" w:space="0" w:color="auto"/>
        <w:left w:val="none" w:sz="0" w:space="0" w:color="auto"/>
        <w:bottom w:val="none" w:sz="0" w:space="0" w:color="auto"/>
        <w:right w:val="none" w:sz="0" w:space="0" w:color="auto"/>
      </w:divBdr>
    </w:div>
    <w:div w:id="1345012322">
      <w:bodyDiv w:val="1"/>
      <w:marLeft w:val="0"/>
      <w:marRight w:val="0"/>
      <w:marTop w:val="0"/>
      <w:marBottom w:val="0"/>
      <w:divBdr>
        <w:top w:val="none" w:sz="0" w:space="0" w:color="auto"/>
        <w:left w:val="none" w:sz="0" w:space="0" w:color="auto"/>
        <w:bottom w:val="none" w:sz="0" w:space="0" w:color="auto"/>
        <w:right w:val="none" w:sz="0" w:space="0" w:color="auto"/>
      </w:divBdr>
    </w:div>
    <w:div w:id="1345018258">
      <w:bodyDiv w:val="1"/>
      <w:marLeft w:val="0"/>
      <w:marRight w:val="0"/>
      <w:marTop w:val="0"/>
      <w:marBottom w:val="0"/>
      <w:divBdr>
        <w:top w:val="none" w:sz="0" w:space="0" w:color="auto"/>
        <w:left w:val="none" w:sz="0" w:space="0" w:color="auto"/>
        <w:bottom w:val="none" w:sz="0" w:space="0" w:color="auto"/>
        <w:right w:val="none" w:sz="0" w:space="0" w:color="auto"/>
      </w:divBdr>
    </w:div>
    <w:div w:id="1347907223">
      <w:bodyDiv w:val="1"/>
      <w:marLeft w:val="0"/>
      <w:marRight w:val="0"/>
      <w:marTop w:val="0"/>
      <w:marBottom w:val="0"/>
      <w:divBdr>
        <w:top w:val="none" w:sz="0" w:space="0" w:color="auto"/>
        <w:left w:val="none" w:sz="0" w:space="0" w:color="auto"/>
        <w:bottom w:val="none" w:sz="0" w:space="0" w:color="auto"/>
        <w:right w:val="none" w:sz="0" w:space="0" w:color="auto"/>
      </w:divBdr>
    </w:div>
    <w:div w:id="1350138647">
      <w:bodyDiv w:val="1"/>
      <w:marLeft w:val="0"/>
      <w:marRight w:val="0"/>
      <w:marTop w:val="0"/>
      <w:marBottom w:val="0"/>
      <w:divBdr>
        <w:top w:val="none" w:sz="0" w:space="0" w:color="auto"/>
        <w:left w:val="none" w:sz="0" w:space="0" w:color="auto"/>
        <w:bottom w:val="none" w:sz="0" w:space="0" w:color="auto"/>
        <w:right w:val="none" w:sz="0" w:space="0" w:color="auto"/>
      </w:divBdr>
    </w:div>
    <w:div w:id="1353411318">
      <w:bodyDiv w:val="1"/>
      <w:marLeft w:val="0"/>
      <w:marRight w:val="0"/>
      <w:marTop w:val="0"/>
      <w:marBottom w:val="0"/>
      <w:divBdr>
        <w:top w:val="none" w:sz="0" w:space="0" w:color="auto"/>
        <w:left w:val="none" w:sz="0" w:space="0" w:color="auto"/>
        <w:bottom w:val="none" w:sz="0" w:space="0" w:color="auto"/>
        <w:right w:val="none" w:sz="0" w:space="0" w:color="auto"/>
      </w:divBdr>
    </w:div>
    <w:div w:id="1354723514">
      <w:bodyDiv w:val="1"/>
      <w:marLeft w:val="0"/>
      <w:marRight w:val="0"/>
      <w:marTop w:val="0"/>
      <w:marBottom w:val="0"/>
      <w:divBdr>
        <w:top w:val="none" w:sz="0" w:space="0" w:color="auto"/>
        <w:left w:val="none" w:sz="0" w:space="0" w:color="auto"/>
        <w:bottom w:val="none" w:sz="0" w:space="0" w:color="auto"/>
        <w:right w:val="none" w:sz="0" w:space="0" w:color="auto"/>
      </w:divBdr>
    </w:div>
    <w:div w:id="1360200328">
      <w:bodyDiv w:val="1"/>
      <w:marLeft w:val="0"/>
      <w:marRight w:val="0"/>
      <w:marTop w:val="0"/>
      <w:marBottom w:val="0"/>
      <w:divBdr>
        <w:top w:val="none" w:sz="0" w:space="0" w:color="auto"/>
        <w:left w:val="none" w:sz="0" w:space="0" w:color="auto"/>
        <w:bottom w:val="none" w:sz="0" w:space="0" w:color="auto"/>
        <w:right w:val="none" w:sz="0" w:space="0" w:color="auto"/>
      </w:divBdr>
    </w:div>
    <w:div w:id="1362702131">
      <w:bodyDiv w:val="1"/>
      <w:marLeft w:val="0"/>
      <w:marRight w:val="0"/>
      <w:marTop w:val="0"/>
      <w:marBottom w:val="0"/>
      <w:divBdr>
        <w:top w:val="none" w:sz="0" w:space="0" w:color="auto"/>
        <w:left w:val="none" w:sz="0" w:space="0" w:color="auto"/>
        <w:bottom w:val="none" w:sz="0" w:space="0" w:color="auto"/>
        <w:right w:val="none" w:sz="0" w:space="0" w:color="auto"/>
      </w:divBdr>
    </w:div>
    <w:div w:id="1362894807">
      <w:bodyDiv w:val="1"/>
      <w:marLeft w:val="0"/>
      <w:marRight w:val="0"/>
      <w:marTop w:val="0"/>
      <w:marBottom w:val="0"/>
      <w:divBdr>
        <w:top w:val="none" w:sz="0" w:space="0" w:color="auto"/>
        <w:left w:val="none" w:sz="0" w:space="0" w:color="auto"/>
        <w:bottom w:val="none" w:sz="0" w:space="0" w:color="auto"/>
        <w:right w:val="none" w:sz="0" w:space="0" w:color="auto"/>
      </w:divBdr>
    </w:div>
    <w:div w:id="1365909795">
      <w:bodyDiv w:val="1"/>
      <w:marLeft w:val="0"/>
      <w:marRight w:val="0"/>
      <w:marTop w:val="0"/>
      <w:marBottom w:val="0"/>
      <w:divBdr>
        <w:top w:val="none" w:sz="0" w:space="0" w:color="auto"/>
        <w:left w:val="none" w:sz="0" w:space="0" w:color="auto"/>
        <w:bottom w:val="none" w:sz="0" w:space="0" w:color="auto"/>
        <w:right w:val="none" w:sz="0" w:space="0" w:color="auto"/>
      </w:divBdr>
    </w:div>
    <w:div w:id="1366249209">
      <w:bodyDiv w:val="1"/>
      <w:marLeft w:val="0"/>
      <w:marRight w:val="0"/>
      <w:marTop w:val="0"/>
      <w:marBottom w:val="0"/>
      <w:divBdr>
        <w:top w:val="none" w:sz="0" w:space="0" w:color="auto"/>
        <w:left w:val="none" w:sz="0" w:space="0" w:color="auto"/>
        <w:bottom w:val="none" w:sz="0" w:space="0" w:color="auto"/>
        <w:right w:val="none" w:sz="0" w:space="0" w:color="auto"/>
      </w:divBdr>
    </w:div>
    <w:div w:id="1369525387">
      <w:bodyDiv w:val="1"/>
      <w:marLeft w:val="0"/>
      <w:marRight w:val="0"/>
      <w:marTop w:val="0"/>
      <w:marBottom w:val="0"/>
      <w:divBdr>
        <w:top w:val="none" w:sz="0" w:space="0" w:color="auto"/>
        <w:left w:val="none" w:sz="0" w:space="0" w:color="auto"/>
        <w:bottom w:val="none" w:sz="0" w:space="0" w:color="auto"/>
        <w:right w:val="none" w:sz="0" w:space="0" w:color="auto"/>
      </w:divBdr>
    </w:div>
    <w:div w:id="1371682113">
      <w:bodyDiv w:val="1"/>
      <w:marLeft w:val="0"/>
      <w:marRight w:val="0"/>
      <w:marTop w:val="0"/>
      <w:marBottom w:val="0"/>
      <w:divBdr>
        <w:top w:val="none" w:sz="0" w:space="0" w:color="auto"/>
        <w:left w:val="none" w:sz="0" w:space="0" w:color="auto"/>
        <w:bottom w:val="none" w:sz="0" w:space="0" w:color="auto"/>
        <w:right w:val="none" w:sz="0" w:space="0" w:color="auto"/>
      </w:divBdr>
    </w:div>
    <w:div w:id="1374580288">
      <w:bodyDiv w:val="1"/>
      <w:marLeft w:val="0"/>
      <w:marRight w:val="0"/>
      <w:marTop w:val="0"/>
      <w:marBottom w:val="0"/>
      <w:divBdr>
        <w:top w:val="none" w:sz="0" w:space="0" w:color="auto"/>
        <w:left w:val="none" w:sz="0" w:space="0" w:color="auto"/>
        <w:bottom w:val="none" w:sz="0" w:space="0" w:color="auto"/>
        <w:right w:val="none" w:sz="0" w:space="0" w:color="auto"/>
      </w:divBdr>
    </w:div>
    <w:div w:id="1380399356">
      <w:bodyDiv w:val="1"/>
      <w:marLeft w:val="0"/>
      <w:marRight w:val="0"/>
      <w:marTop w:val="0"/>
      <w:marBottom w:val="0"/>
      <w:divBdr>
        <w:top w:val="none" w:sz="0" w:space="0" w:color="auto"/>
        <w:left w:val="none" w:sz="0" w:space="0" w:color="auto"/>
        <w:bottom w:val="none" w:sz="0" w:space="0" w:color="auto"/>
        <w:right w:val="none" w:sz="0" w:space="0" w:color="auto"/>
      </w:divBdr>
    </w:div>
    <w:div w:id="1382552858">
      <w:bodyDiv w:val="1"/>
      <w:marLeft w:val="0"/>
      <w:marRight w:val="0"/>
      <w:marTop w:val="0"/>
      <w:marBottom w:val="0"/>
      <w:divBdr>
        <w:top w:val="none" w:sz="0" w:space="0" w:color="auto"/>
        <w:left w:val="none" w:sz="0" w:space="0" w:color="auto"/>
        <w:bottom w:val="none" w:sz="0" w:space="0" w:color="auto"/>
        <w:right w:val="none" w:sz="0" w:space="0" w:color="auto"/>
      </w:divBdr>
    </w:div>
    <w:div w:id="1385761511">
      <w:bodyDiv w:val="1"/>
      <w:marLeft w:val="0"/>
      <w:marRight w:val="0"/>
      <w:marTop w:val="0"/>
      <w:marBottom w:val="0"/>
      <w:divBdr>
        <w:top w:val="none" w:sz="0" w:space="0" w:color="auto"/>
        <w:left w:val="none" w:sz="0" w:space="0" w:color="auto"/>
        <w:bottom w:val="none" w:sz="0" w:space="0" w:color="auto"/>
        <w:right w:val="none" w:sz="0" w:space="0" w:color="auto"/>
      </w:divBdr>
    </w:div>
    <w:div w:id="1386291019">
      <w:bodyDiv w:val="1"/>
      <w:marLeft w:val="0"/>
      <w:marRight w:val="0"/>
      <w:marTop w:val="0"/>
      <w:marBottom w:val="0"/>
      <w:divBdr>
        <w:top w:val="none" w:sz="0" w:space="0" w:color="auto"/>
        <w:left w:val="none" w:sz="0" w:space="0" w:color="auto"/>
        <w:bottom w:val="none" w:sz="0" w:space="0" w:color="auto"/>
        <w:right w:val="none" w:sz="0" w:space="0" w:color="auto"/>
      </w:divBdr>
    </w:div>
    <w:div w:id="1387028127">
      <w:bodyDiv w:val="1"/>
      <w:marLeft w:val="0"/>
      <w:marRight w:val="0"/>
      <w:marTop w:val="0"/>
      <w:marBottom w:val="0"/>
      <w:divBdr>
        <w:top w:val="none" w:sz="0" w:space="0" w:color="auto"/>
        <w:left w:val="none" w:sz="0" w:space="0" w:color="auto"/>
        <w:bottom w:val="none" w:sz="0" w:space="0" w:color="auto"/>
        <w:right w:val="none" w:sz="0" w:space="0" w:color="auto"/>
      </w:divBdr>
    </w:div>
    <w:div w:id="1387266952">
      <w:bodyDiv w:val="1"/>
      <w:marLeft w:val="0"/>
      <w:marRight w:val="0"/>
      <w:marTop w:val="0"/>
      <w:marBottom w:val="0"/>
      <w:divBdr>
        <w:top w:val="none" w:sz="0" w:space="0" w:color="auto"/>
        <w:left w:val="none" w:sz="0" w:space="0" w:color="auto"/>
        <w:bottom w:val="none" w:sz="0" w:space="0" w:color="auto"/>
        <w:right w:val="none" w:sz="0" w:space="0" w:color="auto"/>
      </w:divBdr>
    </w:div>
    <w:div w:id="1387949012">
      <w:bodyDiv w:val="1"/>
      <w:marLeft w:val="0"/>
      <w:marRight w:val="0"/>
      <w:marTop w:val="0"/>
      <w:marBottom w:val="0"/>
      <w:divBdr>
        <w:top w:val="none" w:sz="0" w:space="0" w:color="auto"/>
        <w:left w:val="none" w:sz="0" w:space="0" w:color="auto"/>
        <w:bottom w:val="none" w:sz="0" w:space="0" w:color="auto"/>
        <w:right w:val="none" w:sz="0" w:space="0" w:color="auto"/>
      </w:divBdr>
    </w:div>
    <w:div w:id="1389187161">
      <w:bodyDiv w:val="1"/>
      <w:marLeft w:val="0"/>
      <w:marRight w:val="0"/>
      <w:marTop w:val="0"/>
      <w:marBottom w:val="0"/>
      <w:divBdr>
        <w:top w:val="none" w:sz="0" w:space="0" w:color="auto"/>
        <w:left w:val="none" w:sz="0" w:space="0" w:color="auto"/>
        <w:bottom w:val="none" w:sz="0" w:space="0" w:color="auto"/>
        <w:right w:val="none" w:sz="0" w:space="0" w:color="auto"/>
      </w:divBdr>
    </w:div>
    <w:div w:id="1392343182">
      <w:bodyDiv w:val="1"/>
      <w:marLeft w:val="0"/>
      <w:marRight w:val="0"/>
      <w:marTop w:val="0"/>
      <w:marBottom w:val="0"/>
      <w:divBdr>
        <w:top w:val="none" w:sz="0" w:space="0" w:color="auto"/>
        <w:left w:val="none" w:sz="0" w:space="0" w:color="auto"/>
        <w:bottom w:val="none" w:sz="0" w:space="0" w:color="auto"/>
        <w:right w:val="none" w:sz="0" w:space="0" w:color="auto"/>
      </w:divBdr>
    </w:div>
    <w:div w:id="1398164075">
      <w:bodyDiv w:val="1"/>
      <w:marLeft w:val="0"/>
      <w:marRight w:val="0"/>
      <w:marTop w:val="0"/>
      <w:marBottom w:val="0"/>
      <w:divBdr>
        <w:top w:val="none" w:sz="0" w:space="0" w:color="auto"/>
        <w:left w:val="none" w:sz="0" w:space="0" w:color="auto"/>
        <w:bottom w:val="none" w:sz="0" w:space="0" w:color="auto"/>
        <w:right w:val="none" w:sz="0" w:space="0" w:color="auto"/>
      </w:divBdr>
    </w:div>
    <w:div w:id="1398475790">
      <w:bodyDiv w:val="1"/>
      <w:marLeft w:val="0"/>
      <w:marRight w:val="0"/>
      <w:marTop w:val="0"/>
      <w:marBottom w:val="0"/>
      <w:divBdr>
        <w:top w:val="none" w:sz="0" w:space="0" w:color="auto"/>
        <w:left w:val="none" w:sz="0" w:space="0" w:color="auto"/>
        <w:bottom w:val="none" w:sz="0" w:space="0" w:color="auto"/>
        <w:right w:val="none" w:sz="0" w:space="0" w:color="auto"/>
      </w:divBdr>
    </w:div>
    <w:div w:id="1401715070">
      <w:bodyDiv w:val="1"/>
      <w:marLeft w:val="0"/>
      <w:marRight w:val="0"/>
      <w:marTop w:val="0"/>
      <w:marBottom w:val="0"/>
      <w:divBdr>
        <w:top w:val="none" w:sz="0" w:space="0" w:color="auto"/>
        <w:left w:val="none" w:sz="0" w:space="0" w:color="auto"/>
        <w:bottom w:val="none" w:sz="0" w:space="0" w:color="auto"/>
        <w:right w:val="none" w:sz="0" w:space="0" w:color="auto"/>
      </w:divBdr>
    </w:div>
    <w:div w:id="1403062505">
      <w:bodyDiv w:val="1"/>
      <w:marLeft w:val="0"/>
      <w:marRight w:val="0"/>
      <w:marTop w:val="0"/>
      <w:marBottom w:val="0"/>
      <w:divBdr>
        <w:top w:val="none" w:sz="0" w:space="0" w:color="auto"/>
        <w:left w:val="none" w:sz="0" w:space="0" w:color="auto"/>
        <w:bottom w:val="none" w:sz="0" w:space="0" w:color="auto"/>
        <w:right w:val="none" w:sz="0" w:space="0" w:color="auto"/>
      </w:divBdr>
    </w:div>
    <w:div w:id="1403793454">
      <w:bodyDiv w:val="1"/>
      <w:marLeft w:val="0"/>
      <w:marRight w:val="0"/>
      <w:marTop w:val="0"/>
      <w:marBottom w:val="0"/>
      <w:divBdr>
        <w:top w:val="none" w:sz="0" w:space="0" w:color="auto"/>
        <w:left w:val="none" w:sz="0" w:space="0" w:color="auto"/>
        <w:bottom w:val="none" w:sz="0" w:space="0" w:color="auto"/>
        <w:right w:val="none" w:sz="0" w:space="0" w:color="auto"/>
      </w:divBdr>
    </w:div>
    <w:div w:id="1403794356">
      <w:bodyDiv w:val="1"/>
      <w:marLeft w:val="0"/>
      <w:marRight w:val="0"/>
      <w:marTop w:val="0"/>
      <w:marBottom w:val="0"/>
      <w:divBdr>
        <w:top w:val="none" w:sz="0" w:space="0" w:color="auto"/>
        <w:left w:val="none" w:sz="0" w:space="0" w:color="auto"/>
        <w:bottom w:val="none" w:sz="0" w:space="0" w:color="auto"/>
        <w:right w:val="none" w:sz="0" w:space="0" w:color="auto"/>
      </w:divBdr>
    </w:div>
    <w:div w:id="1407453123">
      <w:bodyDiv w:val="1"/>
      <w:marLeft w:val="0"/>
      <w:marRight w:val="0"/>
      <w:marTop w:val="0"/>
      <w:marBottom w:val="0"/>
      <w:divBdr>
        <w:top w:val="none" w:sz="0" w:space="0" w:color="auto"/>
        <w:left w:val="none" w:sz="0" w:space="0" w:color="auto"/>
        <w:bottom w:val="none" w:sz="0" w:space="0" w:color="auto"/>
        <w:right w:val="none" w:sz="0" w:space="0" w:color="auto"/>
      </w:divBdr>
    </w:div>
    <w:div w:id="1410351689">
      <w:bodyDiv w:val="1"/>
      <w:marLeft w:val="0"/>
      <w:marRight w:val="0"/>
      <w:marTop w:val="0"/>
      <w:marBottom w:val="0"/>
      <w:divBdr>
        <w:top w:val="none" w:sz="0" w:space="0" w:color="auto"/>
        <w:left w:val="none" w:sz="0" w:space="0" w:color="auto"/>
        <w:bottom w:val="none" w:sz="0" w:space="0" w:color="auto"/>
        <w:right w:val="none" w:sz="0" w:space="0" w:color="auto"/>
      </w:divBdr>
    </w:div>
    <w:div w:id="1412461586">
      <w:bodyDiv w:val="1"/>
      <w:marLeft w:val="0"/>
      <w:marRight w:val="0"/>
      <w:marTop w:val="0"/>
      <w:marBottom w:val="0"/>
      <w:divBdr>
        <w:top w:val="none" w:sz="0" w:space="0" w:color="auto"/>
        <w:left w:val="none" w:sz="0" w:space="0" w:color="auto"/>
        <w:bottom w:val="none" w:sz="0" w:space="0" w:color="auto"/>
        <w:right w:val="none" w:sz="0" w:space="0" w:color="auto"/>
      </w:divBdr>
    </w:div>
    <w:div w:id="1412507584">
      <w:bodyDiv w:val="1"/>
      <w:marLeft w:val="0"/>
      <w:marRight w:val="0"/>
      <w:marTop w:val="0"/>
      <w:marBottom w:val="0"/>
      <w:divBdr>
        <w:top w:val="none" w:sz="0" w:space="0" w:color="auto"/>
        <w:left w:val="none" w:sz="0" w:space="0" w:color="auto"/>
        <w:bottom w:val="none" w:sz="0" w:space="0" w:color="auto"/>
        <w:right w:val="none" w:sz="0" w:space="0" w:color="auto"/>
      </w:divBdr>
    </w:div>
    <w:div w:id="1413047695">
      <w:bodyDiv w:val="1"/>
      <w:marLeft w:val="0"/>
      <w:marRight w:val="0"/>
      <w:marTop w:val="0"/>
      <w:marBottom w:val="0"/>
      <w:divBdr>
        <w:top w:val="none" w:sz="0" w:space="0" w:color="auto"/>
        <w:left w:val="none" w:sz="0" w:space="0" w:color="auto"/>
        <w:bottom w:val="none" w:sz="0" w:space="0" w:color="auto"/>
        <w:right w:val="none" w:sz="0" w:space="0" w:color="auto"/>
      </w:divBdr>
    </w:div>
    <w:div w:id="1415053957">
      <w:bodyDiv w:val="1"/>
      <w:marLeft w:val="0"/>
      <w:marRight w:val="0"/>
      <w:marTop w:val="0"/>
      <w:marBottom w:val="0"/>
      <w:divBdr>
        <w:top w:val="none" w:sz="0" w:space="0" w:color="auto"/>
        <w:left w:val="none" w:sz="0" w:space="0" w:color="auto"/>
        <w:bottom w:val="none" w:sz="0" w:space="0" w:color="auto"/>
        <w:right w:val="none" w:sz="0" w:space="0" w:color="auto"/>
      </w:divBdr>
    </w:div>
    <w:div w:id="1420374507">
      <w:bodyDiv w:val="1"/>
      <w:marLeft w:val="0"/>
      <w:marRight w:val="0"/>
      <w:marTop w:val="0"/>
      <w:marBottom w:val="0"/>
      <w:divBdr>
        <w:top w:val="none" w:sz="0" w:space="0" w:color="auto"/>
        <w:left w:val="none" w:sz="0" w:space="0" w:color="auto"/>
        <w:bottom w:val="none" w:sz="0" w:space="0" w:color="auto"/>
        <w:right w:val="none" w:sz="0" w:space="0" w:color="auto"/>
      </w:divBdr>
    </w:div>
    <w:div w:id="1421488191">
      <w:bodyDiv w:val="1"/>
      <w:marLeft w:val="0"/>
      <w:marRight w:val="0"/>
      <w:marTop w:val="0"/>
      <w:marBottom w:val="0"/>
      <w:divBdr>
        <w:top w:val="none" w:sz="0" w:space="0" w:color="auto"/>
        <w:left w:val="none" w:sz="0" w:space="0" w:color="auto"/>
        <w:bottom w:val="none" w:sz="0" w:space="0" w:color="auto"/>
        <w:right w:val="none" w:sz="0" w:space="0" w:color="auto"/>
      </w:divBdr>
    </w:div>
    <w:div w:id="1423136624">
      <w:bodyDiv w:val="1"/>
      <w:marLeft w:val="0"/>
      <w:marRight w:val="0"/>
      <w:marTop w:val="0"/>
      <w:marBottom w:val="0"/>
      <w:divBdr>
        <w:top w:val="none" w:sz="0" w:space="0" w:color="auto"/>
        <w:left w:val="none" w:sz="0" w:space="0" w:color="auto"/>
        <w:bottom w:val="none" w:sz="0" w:space="0" w:color="auto"/>
        <w:right w:val="none" w:sz="0" w:space="0" w:color="auto"/>
      </w:divBdr>
    </w:div>
    <w:div w:id="1423377358">
      <w:bodyDiv w:val="1"/>
      <w:marLeft w:val="0"/>
      <w:marRight w:val="0"/>
      <w:marTop w:val="0"/>
      <w:marBottom w:val="0"/>
      <w:divBdr>
        <w:top w:val="none" w:sz="0" w:space="0" w:color="auto"/>
        <w:left w:val="none" w:sz="0" w:space="0" w:color="auto"/>
        <w:bottom w:val="none" w:sz="0" w:space="0" w:color="auto"/>
        <w:right w:val="none" w:sz="0" w:space="0" w:color="auto"/>
      </w:divBdr>
    </w:div>
    <w:div w:id="1424955053">
      <w:bodyDiv w:val="1"/>
      <w:marLeft w:val="0"/>
      <w:marRight w:val="0"/>
      <w:marTop w:val="0"/>
      <w:marBottom w:val="0"/>
      <w:divBdr>
        <w:top w:val="none" w:sz="0" w:space="0" w:color="auto"/>
        <w:left w:val="none" w:sz="0" w:space="0" w:color="auto"/>
        <w:bottom w:val="none" w:sz="0" w:space="0" w:color="auto"/>
        <w:right w:val="none" w:sz="0" w:space="0" w:color="auto"/>
      </w:divBdr>
    </w:div>
    <w:div w:id="1424956398">
      <w:bodyDiv w:val="1"/>
      <w:marLeft w:val="0"/>
      <w:marRight w:val="0"/>
      <w:marTop w:val="0"/>
      <w:marBottom w:val="0"/>
      <w:divBdr>
        <w:top w:val="none" w:sz="0" w:space="0" w:color="auto"/>
        <w:left w:val="none" w:sz="0" w:space="0" w:color="auto"/>
        <w:bottom w:val="none" w:sz="0" w:space="0" w:color="auto"/>
        <w:right w:val="none" w:sz="0" w:space="0" w:color="auto"/>
      </w:divBdr>
    </w:div>
    <w:div w:id="1428578265">
      <w:bodyDiv w:val="1"/>
      <w:marLeft w:val="0"/>
      <w:marRight w:val="0"/>
      <w:marTop w:val="0"/>
      <w:marBottom w:val="0"/>
      <w:divBdr>
        <w:top w:val="none" w:sz="0" w:space="0" w:color="auto"/>
        <w:left w:val="none" w:sz="0" w:space="0" w:color="auto"/>
        <w:bottom w:val="none" w:sz="0" w:space="0" w:color="auto"/>
        <w:right w:val="none" w:sz="0" w:space="0" w:color="auto"/>
      </w:divBdr>
    </w:div>
    <w:div w:id="1429693355">
      <w:bodyDiv w:val="1"/>
      <w:marLeft w:val="0"/>
      <w:marRight w:val="0"/>
      <w:marTop w:val="0"/>
      <w:marBottom w:val="0"/>
      <w:divBdr>
        <w:top w:val="none" w:sz="0" w:space="0" w:color="auto"/>
        <w:left w:val="none" w:sz="0" w:space="0" w:color="auto"/>
        <w:bottom w:val="none" w:sz="0" w:space="0" w:color="auto"/>
        <w:right w:val="none" w:sz="0" w:space="0" w:color="auto"/>
      </w:divBdr>
    </w:div>
    <w:div w:id="1431075444">
      <w:bodyDiv w:val="1"/>
      <w:marLeft w:val="0"/>
      <w:marRight w:val="0"/>
      <w:marTop w:val="0"/>
      <w:marBottom w:val="0"/>
      <w:divBdr>
        <w:top w:val="none" w:sz="0" w:space="0" w:color="auto"/>
        <w:left w:val="none" w:sz="0" w:space="0" w:color="auto"/>
        <w:bottom w:val="none" w:sz="0" w:space="0" w:color="auto"/>
        <w:right w:val="none" w:sz="0" w:space="0" w:color="auto"/>
      </w:divBdr>
    </w:div>
    <w:div w:id="1432623014">
      <w:bodyDiv w:val="1"/>
      <w:marLeft w:val="0"/>
      <w:marRight w:val="0"/>
      <w:marTop w:val="0"/>
      <w:marBottom w:val="0"/>
      <w:divBdr>
        <w:top w:val="none" w:sz="0" w:space="0" w:color="auto"/>
        <w:left w:val="none" w:sz="0" w:space="0" w:color="auto"/>
        <w:bottom w:val="none" w:sz="0" w:space="0" w:color="auto"/>
        <w:right w:val="none" w:sz="0" w:space="0" w:color="auto"/>
      </w:divBdr>
    </w:div>
    <w:div w:id="1434937398">
      <w:bodyDiv w:val="1"/>
      <w:marLeft w:val="0"/>
      <w:marRight w:val="0"/>
      <w:marTop w:val="0"/>
      <w:marBottom w:val="0"/>
      <w:divBdr>
        <w:top w:val="none" w:sz="0" w:space="0" w:color="auto"/>
        <w:left w:val="none" w:sz="0" w:space="0" w:color="auto"/>
        <w:bottom w:val="none" w:sz="0" w:space="0" w:color="auto"/>
        <w:right w:val="none" w:sz="0" w:space="0" w:color="auto"/>
      </w:divBdr>
    </w:div>
    <w:div w:id="1434978552">
      <w:bodyDiv w:val="1"/>
      <w:marLeft w:val="0"/>
      <w:marRight w:val="0"/>
      <w:marTop w:val="0"/>
      <w:marBottom w:val="0"/>
      <w:divBdr>
        <w:top w:val="none" w:sz="0" w:space="0" w:color="auto"/>
        <w:left w:val="none" w:sz="0" w:space="0" w:color="auto"/>
        <w:bottom w:val="none" w:sz="0" w:space="0" w:color="auto"/>
        <w:right w:val="none" w:sz="0" w:space="0" w:color="auto"/>
      </w:divBdr>
    </w:div>
    <w:div w:id="1435831782">
      <w:bodyDiv w:val="1"/>
      <w:marLeft w:val="0"/>
      <w:marRight w:val="0"/>
      <w:marTop w:val="0"/>
      <w:marBottom w:val="0"/>
      <w:divBdr>
        <w:top w:val="none" w:sz="0" w:space="0" w:color="auto"/>
        <w:left w:val="none" w:sz="0" w:space="0" w:color="auto"/>
        <w:bottom w:val="none" w:sz="0" w:space="0" w:color="auto"/>
        <w:right w:val="none" w:sz="0" w:space="0" w:color="auto"/>
      </w:divBdr>
      <w:divsChild>
        <w:div w:id="1721707885">
          <w:marLeft w:val="0"/>
          <w:marRight w:val="0"/>
          <w:marTop w:val="0"/>
          <w:marBottom w:val="0"/>
          <w:divBdr>
            <w:top w:val="none" w:sz="0" w:space="0" w:color="auto"/>
            <w:left w:val="none" w:sz="0" w:space="0" w:color="auto"/>
            <w:bottom w:val="none" w:sz="0" w:space="0" w:color="auto"/>
            <w:right w:val="none" w:sz="0" w:space="0" w:color="auto"/>
          </w:divBdr>
        </w:div>
      </w:divsChild>
    </w:div>
    <w:div w:id="1438062020">
      <w:bodyDiv w:val="1"/>
      <w:marLeft w:val="0"/>
      <w:marRight w:val="0"/>
      <w:marTop w:val="0"/>
      <w:marBottom w:val="0"/>
      <w:divBdr>
        <w:top w:val="none" w:sz="0" w:space="0" w:color="auto"/>
        <w:left w:val="none" w:sz="0" w:space="0" w:color="auto"/>
        <w:bottom w:val="none" w:sz="0" w:space="0" w:color="auto"/>
        <w:right w:val="none" w:sz="0" w:space="0" w:color="auto"/>
      </w:divBdr>
    </w:div>
    <w:div w:id="1438914680">
      <w:bodyDiv w:val="1"/>
      <w:marLeft w:val="0"/>
      <w:marRight w:val="0"/>
      <w:marTop w:val="0"/>
      <w:marBottom w:val="0"/>
      <w:divBdr>
        <w:top w:val="none" w:sz="0" w:space="0" w:color="auto"/>
        <w:left w:val="none" w:sz="0" w:space="0" w:color="auto"/>
        <w:bottom w:val="none" w:sz="0" w:space="0" w:color="auto"/>
        <w:right w:val="none" w:sz="0" w:space="0" w:color="auto"/>
      </w:divBdr>
    </w:div>
    <w:div w:id="1443960698">
      <w:bodyDiv w:val="1"/>
      <w:marLeft w:val="0"/>
      <w:marRight w:val="0"/>
      <w:marTop w:val="0"/>
      <w:marBottom w:val="0"/>
      <w:divBdr>
        <w:top w:val="none" w:sz="0" w:space="0" w:color="auto"/>
        <w:left w:val="none" w:sz="0" w:space="0" w:color="auto"/>
        <w:bottom w:val="none" w:sz="0" w:space="0" w:color="auto"/>
        <w:right w:val="none" w:sz="0" w:space="0" w:color="auto"/>
      </w:divBdr>
    </w:div>
    <w:div w:id="1444376781">
      <w:bodyDiv w:val="1"/>
      <w:marLeft w:val="0"/>
      <w:marRight w:val="0"/>
      <w:marTop w:val="0"/>
      <w:marBottom w:val="0"/>
      <w:divBdr>
        <w:top w:val="none" w:sz="0" w:space="0" w:color="auto"/>
        <w:left w:val="none" w:sz="0" w:space="0" w:color="auto"/>
        <w:bottom w:val="none" w:sz="0" w:space="0" w:color="auto"/>
        <w:right w:val="none" w:sz="0" w:space="0" w:color="auto"/>
      </w:divBdr>
    </w:div>
    <w:div w:id="1444765374">
      <w:bodyDiv w:val="1"/>
      <w:marLeft w:val="0"/>
      <w:marRight w:val="0"/>
      <w:marTop w:val="0"/>
      <w:marBottom w:val="0"/>
      <w:divBdr>
        <w:top w:val="none" w:sz="0" w:space="0" w:color="auto"/>
        <w:left w:val="none" w:sz="0" w:space="0" w:color="auto"/>
        <w:bottom w:val="none" w:sz="0" w:space="0" w:color="auto"/>
        <w:right w:val="none" w:sz="0" w:space="0" w:color="auto"/>
      </w:divBdr>
    </w:div>
    <w:div w:id="1445465053">
      <w:bodyDiv w:val="1"/>
      <w:marLeft w:val="0"/>
      <w:marRight w:val="0"/>
      <w:marTop w:val="0"/>
      <w:marBottom w:val="0"/>
      <w:divBdr>
        <w:top w:val="none" w:sz="0" w:space="0" w:color="auto"/>
        <w:left w:val="none" w:sz="0" w:space="0" w:color="auto"/>
        <w:bottom w:val="none" w:sz="0" w:space="0" w:color="auto"/>
        <w:right w:val="none" w:sz="0" w:space="0" w:color="auto"/>
      </w:divBdr>
    </w:div>
    <w:div w:id="1447582464">
      <w:bodyDiv w:val="1"/>
      <w:marLeft w:val="0"/>
      <w:marRight w:val="0"/>
      <w:marTop w:val="0"/>
      <w:marBottom w:val="0"/>
      <w:divBdr>
        <w:top w:val="none" w:sz="0" w:space="0" w:color="auto"/>
        <w:left w:val="none" w:sz="0" w:space="0" w:color="auto"/>
        <w:bottom w:val="none" w:sz="0" w:space="0" w:color="auto"/>
        <w:right w:val="none" w:sz="0" w:space="0" w:color="auto"/>
      </w:divBdr>
    </w:div>
    <w:div w:id="1452364754">
      <w:bodyDiv w:val="1"/>
      <w:marLeft w:val="0"/>
      <w:marRight w:val="0"/>
      <w:marTop w:val="0"/>
      <w:marBottom w:val="0"/>
      <w:divBdr>
        <w:top w:val="none" w:sz="0" w:space="0" w:color="auto"/>
        <w:left w:val="none" w:sz="0" w:space="0" w:color="auto"/>
        <w:bottom w:val="none" w:sz="0" w:space="0" w:color="auto"/>
        <w:right w:val="none" w:sz="0" w:space="0" w:color="auto"/>
      </w:divBdr>
    </w:div>
    <w:div w:id="1458569328">
      <w:bodyDiv w:val="1"/>
      <w:marLeft w:val="0"/>
      <w:marRight w:val="0"/>
      <w:marTop w:val="0"/>
      <w:marBottom w:val="0"/>
      <w:divBdr>
        <w:top w:val="none" w:sz="0" w:space="0" w:color="auto"/>
        <w:left w:val="none" w:sz="0" w:space="0" w:color="auto"/>
        <w:bottom w:val="none" w:sz="0" w:space="0" w:color="auto"/>
        <w:right w:val="none" w:sz="0" w:space="0" w:color="auto"/>
      </w:divBdr>
    </w:div>
    <w:div w:id="1462184322">
      <w:bodyDiv w:val="1"/>
      <w:marLeft w:val="0"/>
      <w:marRight w:val="0"/>
      <w:marTop w:val="0"/>
      <w:marBottom w:val="0"/>
      <w:divBdr>
        <w:top w:val="none" w:sz="0" w:space="0" w:color="auto"/>
        <w:left w:val="none" w:sz="0" w:space="0" w:color="auto"/>
        <w:bottom w:val="none" w:sz="0" w:space="0" w:color="auto"/>
        <w:right w:val="none" w:sz="0" w:space="0" w:color="auto"/>
      </w:divBdr>
    </w:div>
    <w:div w:id="1466124602">
      <w:bodyDiv w:val="1"/>
      <w:marLeft w:val="0"/>
      <w:marRight w:val="0"/>
      <w:marTop w:val="0"/>
      <w:marBottom w:val="0"/>
      <w:divBdr>
        <w:top w:val="none" w:sz="0" w:space="0" w:color="auto"/>
        <w:left w:val="none" w:sz="0" w:space="0" w:color="auto"/>
        <w:bottom w:val="none" w:sz="0" w:space="0" w:color="auto"/>
        <w:right w:val="none" w:sz="0" w:space="0" w:color="auto"/>
      </w:divBdr>
    </w:div>
    <w:div w:id="1469857357">
      <w:bodyDiv w:val="1"/>
      <w:marLeft w:val="0"/>
      <w:marRight w:val="0"/>
      <w:marTop w:val="0"/>
      <w:marBottom w:val="0"/>
      <w:divBdr>
        <w:top w:val="none" w:sz="0" w:space="0" w:color="auto"/>
        <w:left w:val="none" w:sz="0" w:space="0" w:color="auto"/>
        <w:bottom w:val="none" w:sz="0" w:space="0" w:color="auto"/>
        <w:right w:val="none" w:sz="0" w:space="0" w:color="auto"/>
      </w:divBdr>
    </w:div>
    <w:div w:id="1472676272">
      <w:bodyDiv w:val="1"/>
      <w:marLeft w:val="0"/>
      <w:marRight w:val="0"/>
      <w:marTop w:val="0"/>
      <w:marBottom w:val="0"/>
      <w:divBdr>
        <w:top w:val="none" w:sz="0" w:space="0" w:color="auto"/>
        <w:left w:val="none" w:sz="0" w:space="0" w:color="auto"/>
        <w:bottom w:val="none" w:sz="0" w:space="0" w:color="auto"/>
        <w:right w:val="none" w:sz="0" w:space="0" w:color="auto"/>
      </w:divBdr>
    </w:div>
    <w:div w:id="1475754518">
      <w:bodyDiv w:val="1"/>
      <w:marLeft w:val="0"/>
      <w:marRight w:val="0"/>
      <w:marTop w:val="0"/>
      <w:marBottom w:val="0"/>
      <w:divBdr>
        <w:top w:val="none" w:sz="0" w:space="0" w:color="auto"/>
        <w:left w:val="none" w:sz="0" w:space="0" w:color="auto"/>
        <w:bottom w:val="none" w:sz="0" w:space="0" w:color="auto"/>
        <w:right w:val="none" w:sz="0" w:space="0" w:color="auto"/>
      </w:divBdr>
    </w:div>
    <w:div w:id="1476485896">
      <w:bodyDiv w:val="1"/>
      <w:marLeft w:val="0"/>
      <w:marRight w:val="0"/>
      <w:marTop w:val="0"/>
      <w:marBottom w:val="0"/>
      <w:divBdr>
        <w:top w:val="none" w:sz="0" w:space="0" w:color="auto"/>
        <w:left w:val="none" w:sz="0" w:space="0" w:color="auto"/>
        <w:bottom w:val="none" w:sz="0" w:space="0" w:color="auto"/>
        <w:right w:val="none" w:sz="0" w:space="0" w:color="auto"/>
      </w:divBdr>
    </w:div>
    <w:div w:id="1481997147">
      <w:bodyDiv w:val="1"/>
      <w:marLeft w:val="0"/>
      <w:marRight w:val="0"/>
      <w:marTop w:val="0"/>
      <w:marBottom w:val="0"/>
      <w:divBdr>
        <w:top w:val="none" w:sz="0" w:space="0" w:color="auto"/>
        <w:left w:val="none" w:sz="0" w:space="0" w:color="auto"/>
        <w:bottom w:val="none" w:sz="0" w:space="0" w:color="auto"/>
        <w:right w:val="none" w:sz="0" w:space="0" w:color="auto"/>
      </w:divBdr>
    </w:div>
    <w:div w:id="1485656898">
      <w:bodyDiv w:val="1"/>
      <w:marLeft w:val="0"/>
      <w:marRight w:val="0"/>
      <w:marTop w:val="0"/>
      <w:marBottom w:val="0"/>
      <w:divBdr>
        <w:top w:val="none" w:sz="0" w:space="0" w:color="auto"/>
        <w:left w:val="none" w:sz="0" w:space="0" w:color="auto"/>
        <w:bottom w:val="none" w:sz="0" w:space="0" w:color="auto"/>
        <w:right w:val="none" w:sz="0" w:space="0" w:color="auto"/>
      </w:divBdr>
    </w:div>
    <w:div w:id="1491172353">
      <w:bodyDiv w:val="1"/>
      <w:marLeft w:val="0"/>
      <w:marRight w:val="0"/>
      <w:marTop w:val="0"/>
      <w:marBottom w:val="0"/>
      <w:divBdr>
        <w:top w:val="none" w:sz="0" w:space="0" w:color="auto"/>
        <w:left w:val="none" w:sz="0" w:space="0" w:color="auto"/>
        <w:bottom w:val="none" w:sz="0" w:space="0" w:color="auto"/>
        <w:right w:val="none" w:sz="0" w:space="0" w:color="auto"/>
      </w:divBdr>
    </w:div>
    <w:div w:id="1492209501">
      <w:bodyDiv w:val="1"/>
      <w:marLeft w:val="0"/>
      <w:marRight w:val="0"/>
      <w:marTop w:val="0"/>
      <w:marBottom w:val="0"/>
      <w:divBdr>
        <w:top w:val="none" w:sz="0" w:space="0" w:color="auto"/>
        <w:left w:val="none" w:sz="0" w:space="0" w:color="auto"/>
        <w:bottom w:val="none" w:sz="0" w:space="0" w:color="auto"/>
        <w:right w:val="none" w:sz="0" w:space="0" w:color="auto"/>
      </w:divBdr>
    </w:div>
    <w:div w:id="1492597209">
      <w:bodyDiv w:val="1"/>
      <w:marLeft w:val="0"/>
      <w:marRight w:val="0"/>
      <w:marTop w:val="0"/>
      <w:marBottom w:val="0"/>
      <w:divBdr>
        <w:top w:val="none" w:sz="0" w:space="0" w:color="auto"/>
        <w:left w:val="none" w:sz="0" w:space="0" w:color="auto"/>
        <w:bottom w:val="none" w:sz="0" w:space="0" w:color="auto"/>
        <w:right w:val="none" w:sz="0" w:space="0" w:color="auto"/>
      </w:divBdr>
    </w:div>
    <w:div w:id="1495102250">
      <w:bodyDiv w:val="1"/>
      <w:marLeft w:val="0"/>
      <w:marRight w:val="0"/>
      <w:marTop w:val="0"/>
      <w:marBottom w:val="0"/>
      <w:divBdr>
        <w:top w:val="none" w:sz="0" w:space="0" w:color="auto"/>
        <w:left w:val="none" w:sz="0" w:space="0" w:color="auto"/>
        <w:bottom w:val="none" w:sz="0" w:space="0" w:color="auto"/>
        <w:right w:val="none" w:sz="0" w:space="0" w:color="auto"/>
      </w:divBdr>
    </w:div>
    <w:div w:id="1495218580">
      <w:bodyDiv w:val="1"/>
      <w:marLeft w:val="0"/>
      <w:marRight w:val="0"/>
      <w:marTop w:val="0"/>
      <w:marBottom w:val="0"/>
      <w:divBdr>
        <w:top w:val="none" w:sz="0" w:space="0" w:color="auto"/>
        <w:left w:val="none" w:sz="0" w:space="0" w:color="auto"/>
        <w:bottom w:val="none" w:sz="0" w:space="0" w:color="auto"/>
        <w:right w:val="none" w:sz="0" w:space="0" w:color="auto"/>
      </w:divBdr>
    </w:div>
    <w:div w:id="1495608700">
      <w:bodyDiv w:val="1"/>
      <w:marLeft w:val="0"/>
      <w:marRight w:val="0"/>
      <w:marTop w:val="0"/>
      <w:marBottom w:val="0"/>
      <w:divBdr>
        <w:top w:val="none" w:sz="0" w:space="0" w:color="auto"/>
        <w:left w:val="none" w:sz="0" w:space="0" w:color="auto"/>
        <w:bottom w:val="none" w:sz="0" w:space="0" w:color="auto"/>
        <w:right w:val="none" w:sz="0" w:space="0" w:color="auto"/>
      </w:divBdr>
    </w:div>
    <w:div w:id="1498880697">
      <w:bodyDiv w:val="1"/>
      <w:marLeft w:val="0"/>
      <w:marRight w:val="0"/>
      <w:marTop w:val="0"/>
      <w:marBottom w:val="0"/>
      <w:divBdr>
        <w:top w:val="none" w:sz="0" w:space="0" w:color="auto"/>
        <w:left w:val="none" w:sz="0" w:space="0" w:color="auto"/>
        <w:bottom w:val="none" w:sz="0" w:space="0" w:color="auto"/>
        <w:right w:val="none" w:sz="0" w:space="0" w:color="auto"/>
      </w:divBdr>
    </w:div>
    <w:div w:id="1501962320">
      <w:bodyDiv w:val="1"/>
      <w:marLeft w:val="0"/>
      <w:marRight w:val="0"/>
      <w:marTop w:val="0"/>
      <w:marBottom w:val="0"/>
      <w:divBdr>
        <w:top w:val="none" w:sz="0" w:space="0" w:color="auto"/>
        <w:left w:val="none" w:sz="0" w:space="0" w:color="auto"/>
        <w:bottom w:val="none" w:sz="0" w:space="0" w:color="auto"/>
        <w:right w:val="none" w:sz="0" w:space="0" w:color="auto"/>
      </w:divBdr>
    </w:div>
    <w:div w:id="1502348915">
      <w:bodyDiv w:val="1"/>
      <w:marLeft w:val="0"/>
      <w:marRight w:val="0"/>
      <w:marTop w:val="0"/>
      <w:marBottom w:val="0"/>
      <w:divBdr>
        <w:top w:val="none" w:sz="0" w:space="0" w:color="auto"/>
        <w:left w:val="none" w:sz="0" w:space="0" w:color="auto"/>
        <w:bottom w:val="none" w:sz="0" w:space="0" w:color="auto"/>
        <w:right w:val="none" w:sz="0" w:space="0" w:color="auto"/>
      </w:divBdr>
    </w:div>
    <w:div w:id="1507553820">
      <w:bodyDiv w:val="1"/>
      <w:marLeft w:val="0"/>
      <w:marRight w:val="0"/>
      <w:marTop w:val="0"/>
      <w:marBottom w:val="0"/>
      <w:divBdr>
        <w:top w:val="none" w:sz="0" w:space="0" w:color="auto"/>
        <w:left w:val="none" w:sz="0" w:space="0" w:color="auto"/>
        <w:bottom w:val="none" w:sz="0" w:space="0" w:color="auto"/>
        <w:right w:val="none" w:sz="0" w:space="0" w:color="auto"/>
      </w:divBdr>
    </w:div>
    <w:div w:id="1508520904">
      <w:bodyDiv w:val="1"/>
      <w:marLeft w:val="0"/>
      <w:marRight w:val="0"/>
      <w:marTop w:val="0"/>
      <w:marBottom w:val="0"/>
      <w:divBdr>
        <w:top w:val="none" w:sz="0" w:space="0" w:color="auto"/>
        <w:left w:val="none" w:sz="0" w:space="0" w:color="auto"/>
        <w:bottom w:val="none" w:sz="0" w:space="0" w:color="auto"/>
        <w:right w:val="none" w:sz="0" w:space="0" w:color="auto"/>
      </w:divBdr>
    </w:div>
    <w:div w:id="1514108274">
      <w:bodyDiv w:val="1"/>
      <w:marLeft w:val="0"/>
      <w:marRight w:val="0"/>
      <w:marTop w:val="0"/>
      <w:marBottom w:val="0"/>
      <w:divBdr>
        <w:top w:val="none" w:sz="0" w:space="0" w:color="auto"/>
        <w:left w:val="none" w:sz="0" w:space="0" w:color="auto"/>
        <w:bottom w:val="none" w:sz="0" w:space="0" w:color="auto"/>
        <w:right w:val="none" w:sz="0" w:space="0" w:color="auto"/>
      </w:divBdr>
    </w:div>
    <w:div w:id="1524202274">
      <w:bodyDiv w:val="1"/>
      <w:marLeft w:val="0"/>
      <w:marRight w:val="0"/>
      <w:marTop w:val="0"/>
      <w:marBottom w:val="0"/>
      <w:divBdr>
        <w:top w:val="none" w:sz="0" w:space="0" w:color="auto"/>
        <w:left w:val="none" w:sz="0" w:space="0" w:color="auto"/>
        <w:bottom w:val="none" w:sz="0" w:space="0" w:color="auto"/>
        <w:right w:val="none" w:sz="0" w:space="0" w:color="auto"/>
      </w:divBdr>
    </w:div>
    <w:div w:id="1525286044">
      <w:bodyDiv w:val="1"/>
      <w:marLeft w:val="0"/>
      <w:marRight w:val="0"/>
      <w:marTop w:val="0"/>
      <w:marBottom w:val="0"/>
      <w:divBdr>
        <w:top w:val="none" w:sz="0" w:space="0" w:color="auto"/>
        <w:left w:val="none" w:sz="0" w:space="0" w:color="auto"/>
        <w:bottom w:val="none" w:sz="0" w:space="0" w:color="auto"/>
        <w:right w:val="none" w:sz="0" w:space="0" w:color="auto"/>
      </w:divBdr>
    </w:div>
    <w:div w:id="1526284184">
      <w:bodyDiv w:val="1"/>
      <w:marLeft w:val="0"/>
      <w:marRight w:val="0"/>
      <w:marTop w:val="0"/>
      <w:marBottom w:val="0"/>
      <w:divBdr>
        <w:top w:val="none" w:sz="0" w:space="0" w:color="auto"/>
        <w:left w:val="none" w:sz="0" w:space="0" w:color="auto"/>
        <w:bottom w:val="none" w:sz="0" w:space="0" w:color="auto"/>
        <w:right w:val="none" w:sz="0" w:space="0" w:color="auto"/>
      </w:divBdr>
    </w:div>
    <w:div w:id="1528718103">
      <w:bodyDiv w:val="1"/>
      <w:marLeft w:val="0"/>
      <w:marRight w:val="0"/>
      <w:marTop w:val="0"/>
      <w:marBottom w:val="0"/>
      <w:divBdr>
        <w:top w:val="none" w:sz="0" w:space="0" w:color="auto"/>
        <w:left w:val="none" w:sz="0" w:space="0" w:color="auto"/>
        <w:bottom w:val="none" w:sz="0" w:space="0" w:color="auto"/>
        <w:right w:val="none" w:sz="0" w:space="0" w:color="auto"/>
      </w:divBdr>
    </w:div>
    <w:div w:id="1528790670">
      <w:bodyDiv w:val="1"/>
      <w:marLeft w:val="0"/>
      <w:marRight w:val="0"/>
      <w:marTop w:val="0"/>
      <w:marBottom w:val="0"/>
      <w:divBdr>
        <w:top w:val="none" w:sz="0" w:space="0" w:color="auto"/>
        <w:left w:val="none" w:sz="0" w:space="0" w:color="auto"/>
        <w:bottom w:val="none" w:sz="0" w:space="0" w:color="auto"/>
        <w:right w:val="none" w:sz="0" w:space="0" w:color="auto"/>
      </w:divBdr>
    </w:div>
    <w:div w:id="1528835600">
      <w:bodyDiv w:val="1"/>
      <w:marLeft w:val="0"/>
      <w:marRight w:val="0"/>
      <w:marTop w:val="0"/>
      <w:marBottom w:val="0"/>
      <w:divBdr>
        <w:top w:val="none" w:sz="0" w:space="0" w:color="auto"/>
        <w:left w:val="none" w:sz="0" w:space="0" w:color="auto"/>
        <w:bottom w:val="none" w:sz="0" w:space="0" w:color="auto"/>
        <w:right w:val="none" w:sz="0" w:space="0" w:color="auto"/>
      </w:divBdr>
    </w:div>
    <w:div w:id="1528905732">
      <w:bodyDiv w:val="1"/>
      <w:marLeft w:val="0"/>
      <w:marRight w:val="0"/>
      <w:marTop w:val="0"/>
      <w:marBottom w:val="0"/>
      <w:divBdr>
        <w:top w:val="none" w:sz="0" w:space="0" w:color="auto"/>
        <w:left w:val="none" w:sz="0" w:space="0" w:color="auto"/>
        <w:bottom w:val="none" w:sz="0" w:space="0" w:color="auto"/>
        <w:right w:val="none" w:sz="0" w:space="0" w:color="auto"/>
      </w:divBdr>
    </w:div>
    <w:div w:id="1529756959">
      <w:bodyDiv w:val="1"/>
      <w:marLeft w:val="0"/>
      <w:marRight w:val="0"/>
      <w:marTop w:val="0"/>
      <w:marBottom w:val="0"/>
      <w:divBdr>
        <w:top w:val="none" w:sz="0" w:space="0" w:color="auto"/>
        <w:left w:val="none" w:sz="0" w:space="0" w:color="auto"/>
        <w:bottom w:val="none" w:sz="0" w:space="0" w:color="auto"/>
        <w:right w:val="none" w:sz="0" w:space="0" w:color="auto"/>
      </w:divBdr>
    </w:div>
    <w:div w:id="1530685333">
      <w:bodyDiv w:val="1"/>
      <w:marLeft w:val="0"/>
      <w:marRight w:val="0"/>
      <w:marTop w:val="0"/>
      <w:marBottom w:val="0"/>
      <w:divBdr>
        <w:top w:val="none" w:sz="0" w:space="0" w:color="auto"/>
        <w:left w:val="none" w:sz="0" w:space="0" w:color="auto"/>
        <w:bottom w:val="none" w:sz="0" w:space="0" w:color="auto"/>
        <w:right w:val="none" w:sz="0" w:space="0" w:color="auto"/>
      </w:divBdr>
    </w:div>
    <w:div w:id="1532722357">
      <w:bodyDiv w:val="1"/>
      <w:marLeft w:val="0"/>
      <w:marRight w:val="0"/>
      <w:marTop w:val="0"/>
      <w:marBottom w:val="0"/>
      <w:divBdr>
        <w:top w:val="none" w:sz="0" w:space="0" w:color="auto"/>
        <w:left w:val="none" w:sz="0" w:space="0" w:color="auto"/>
        <w:bottom w:val="none" w:sz="0" w:space="0" w:color="auto"/>
        <w:right w:val="none" w:sz="0" w:space="0" w:color="auto"/>
      </w:divBdr>
    </w:div>
    <w:div w:id="1532843777">
      <w:bodyDiv w:val="1"/>
      <w:marLeft w:val="0"/>
      <w:marRight w:val="0"/>
      <w:marTop w:val="0"/>
      <w:marBottom w:val="0"/>
      <w:divBdr>
        <w:top w:val="none" w:sz="0" w:space="0" w:color="auto"/>
        <w:left w:val="none" w:sz="0" w:space="0" w:color="auto"/>
        <w:bottom w:val="none" w:sz="0" w:space="0" w:color="auto"/>
        <w:right w:val="none" w:sz="0" w:space="0" w:color="auto"/>
      </w:divBdr>
    </w:div>
    <w:div w:id="1533424075">
      <w:bodyDiv w:val="1"/>
      <w:marLeft w:val="0"/>
      <w:marRight w:val="0"/>
      <w:marTop w:val="0"/>
      <w:marBottom w:val="0"/>
      <w:divBdr>
        <w:top w:val="none" w:sz="0" w:space="0" w:color="auto"/>
        <w:left w:val="none" w:sz="0" w:space="0" w:color="auto"/>
        <w:bottom w:val="none" w:sz="0" w:space="0" w:color="auto"/>
        <w:right w:val="none" w:sz="0" w:space="0" w:color="auto"/>
      </w:divBdr>
    </w:div>
    <w:div w:id="1534657489">
      <w:bodyDiv w:val="1"/>
      <w:marLeft w:val="0"/>
      <w:marRight w:val="0"/>
      <w:marTop w:val="0"/>
      <w:marBottom w:val="0"/>
      <w:divBdr>
        <w:top w:val="none" w:sz="0" w:space="0" w:color="auto"/>
        <w:left w:val="none" w:sz="0" w:space="0" w:color="auto"/>
        <w:bottom w:val="none" w:sz="0" w:space="0" w:color="auto"/>
        <w:right w:val="none" w:sz="0" w:space="0" w:color="auto"/>
      </w:divBdr>
    </w:div>
    <w:div w:id="1534801930">
      <w:bodyDiv w:val="1"/>
      <w:marLeft w:val="0"/>
      <w:marRight w:val="0"/>
      <w:marTop w:val="0"/>
      <w:marBottom w:val="0"/>
      <w:divBdr>
        <w:top w:val="none" w:sz="0" w:space="0" w:color="auto"/>
        <w:left w:val="none" w:sz="0" w:space="0" w:color="auto"/>
        <w:bottom w:val="none" w:sz="0" w:space="0" w:color="auto"/>
        <w:right w:val="none" w:sz="0" w:space="0" w:color="auto"/>
      </w:divBdr>
    </w:div>
    <w:div w:id="1537157627">
      <w:bodyDiv w:val="1"/>
      <w:marLeft w:val="0"/>
      <w:marRight w:val="0"/>
      <w:marTop w:val="0"/>
      <w:marBottom w:val="0"/>
      <w:divBdr>
        <w:top w:val="none" w:sz="0" w:space="0" w:color="auto"/>
        <w:left w:val="none" w:sz="0" w:space="0" w:color="auto"/>
        <w:bottom w:val="none" w:sz="0" w:space="0" w:color="auto"/>
        <w:right w:val="none" w:sz="0" w:space="0" w:color="auto"/>
      </w:divBdr>
    </w:div>
    <w:div w:id="1538927112">
      <w:bodyDiv w:val="1"/>
      <w:marLeft w:val="0"/>
      <w:marRight w:val="0"/>
      <w:marTop w:val="0"/>
      <w:marBottom w:val="0"/>
      <w:divBdr>
        <w:top w:val="none" w:sz="0" w:space="0" w:color="auto"/>
        <w:left w:val="none" w:sz="0" w:space="0" w:color="auto"/>
        <w:bottom w:val="none" w:sz="0" w:space="0" w:color="auto"/>
        <w:right w:val="none" w:sz="0" w:space="0" w:color="auto"/>
      </w:divBdr>
    </w:div>
    <w:div w:id="1543130753">
      <w:bodyDiv w:val="1"/>
      <w:marLeft w:val="0"/>
      <w:marRight w:val="0"/>
      <w:marTop w:val="0"/>
      <w:marBottom w:val="0"/>
      <w:divBdr>
        <w:top w:val="none" w:sz="0" w:space="0" w:color="auto"/>
        <w:left w:val="none" w:sz="0" w:space="0" w:color="auto"/>
        <w:bottom w:val="none" w:sz="0" w:space="0" w:color="auto"/>
        <w:right w:val="none" w:sz="0" w:space="0" w:color="auto"/>
      </w:divBdr>
    </w:div>
    <w:div w:id="1544371049">
      <w:bodyDiv w:val="1"/>
      <w:marLeft w:val="0"/>
      <w:marRight w:val="0"/>
      <w:marTop w:val="0"/>
      <w:marBottom w:val="0"/>
      <w:divBdr>
        <w:top w:val="none" w:sz="0" w:space="0" w:color="auto"/>
        <w:left w:val="none" w:sz="0" w:space="0" w:color="auto"/>
        <w:bottom w:val="none" w:sz="0" w:space="0" w:color="auto"/>
        <w:right w:val="none" w:sz="0" w:space="0" w:color="auto"/>
      </w:divBdr>
    </w:div>
    <w:div w:id="1548957773">
      <w:bodyDiv w:val="1"/>
      <w:marLeft w:val="0"/>
      <w:marRight w:val="0"/>
      <w:marTop w:val="0"/>
      <w:marBottom w:val="0"/>
      <w:divBdr>
        <w:top w:val="none" w:sz="0" w:space="0" w:color="auto"/>
        <w:left w:val="none" w:sz="0" w:space="0" w:color="auto"/>
        <w:bottom w:val="none" w:sz="0" w:space="0" w:color="auto"/>
        <w:right w:val="none" w:sz="0" w:space="0" w:color="auto"/>
      </w:divBdr>
    </w:div>
    <w:div w:id="1549754430">
      <w:bodyDiv w:val="1"/>
      <w:marLeft w:val="0"/>
      <w:marRight w:val="0"/>
      <w:marTop w:val="0"/>
      <w:marBottom w:val="0"/>
      <w:divBdr>
        <w:top w:val="none" w:sz="0" w:space="0" w:color="auto"/>
        <w:left w:val="none" w:sz="0" w:space="0" w:color="auto"/>
        <w:bottom w:val="none" w:sz="0" w:space="0" w:color="auto"/>
        <w:right w:val="none" w:sz="0" w:space="0" w:color="auto"/>
      </w:divBdr>
    </w:div>
    <w:div w:id="1551502977">
      <w:bodyDiv w:val="1"/>
      <w:marLeft w:val="0"/>
      <w:marRight w:val="0"/>
      <w:marTop w:val="0"/>
      <w:marBottom w:val="0"/>
      <w:divBdr>
        <w:top w:val="none" w:sz="0" w:space="0" w:color="auto"/>
        <w:left w:val="none" w:sz="0" w:space="0" w:color="auto"/>
        <w:bottom w:val="none" w:sz="0" w:space="0" w:color="auto"/>
        <w:right w:val="none" w:sz="0" w:space="0" w:color="auto"/>
      </w:divBdr>
    </w:div>
    <w:div w:id="1552039311">
      <w:bodyDiv w:val="1"/>
      <w:marLeft w:val="0"/>
      <w:marRight w:val="0"/>
      <w:marTop w:val="0"/>
      <w:marBottom w:val="0"/>
      <w:divBdr>
        <w:top w:val="none" w:sz="0" w:space="0" w:color="auto"/>
        <w:left w:val="none" w:sz="0" w:space="0" w:color="auto"/>
        <w:bottom w:val="none" w:sz="0" w:space="0" w:color="auto"/>
        <w:right w:val="none" w:sz="0" w:space="0" w:color="auto"/>
      </w:divBdr>
    </w:div>
    <w:div w:id="1552883877">
      <w:bodyDiv w:val="1"/>
      <w:marLeft w:val="0"/>
      <w:marRight w:val="0"/>
      <w:marTop w:val="0"/>
      <w:marBottom w:val="0"/>
      <w:divBdr>
        <w:top w:val="none" w:sz="0" w:space="0" w:color="auto"/>
        <w:left w:val="none" w:sz="0" w:space="0" w:color="auto"/>
        <w:bottom w:val="none" w:sz="0" w:space="0" w:color="auto"/>
        <w:right w:val="none" w:sz="0" w:space="0" w:color="auto"/>
      </w:divBdr>
    </w:div>
    <w:div w:id="1553539529">
      <w:bodyDiv w:val="1"/>
      <w:marLeft w:val="0"/>
      <w:marRight w:val="0"/>
      <w:marTop w:val="0"/>
      <w:marBottom w:val="0"/>
      <w:divBdr>
        <w:top w:val="none" w:sz="0" w:space="0" w:color="auto"/>
        <w:left w:val="none" w:sz="0" w:space="0" w:color="auto"/>
        <w:bottom w:val="none" w:sz="0" w:space="0" w:color="auto"/>
        <w:right w:val="none" w:sz="0" w:space="0" w:color="auto"/>
      </w:divBdr>
    </w:div>
    <w:div w:id="1556312481">
      <w:bodyDiv w:val="1"/>
      <w:marLeft w:val="0"/>
      <w:marRight w:val="0"/>
      <w:marTop w:val="0"/>
      <w:marBottom w:val="0"/>
      <w:divBdr>
        <w:top w:val="none" w:sz="0" w:space="0" w:color="auto"/>
        <w:left w:val="none" w:sz="0" w:space="0" w:color="auto"/>
        <w:bottom w:val="none" w:sz="0" w:space="0" w:color="auto"/>
        <w:right w:val="none" w:sz="0" w:space="0" w:color="auto"/>
      </w:divBdr>
    </w:div>
    <w:div w:id="1556507983">
      <w:bodyDiv w:val="1"/>
      <w:marLeft w:val="0"/>
      <w:marRight w:val="0"/>
      <w:marTop w:val="0"/>
      <w:marBottom w:val="0"/>
      <w:divBdr>
        <w:top w:val="none" w:sz="0" w:space="0" w:color="auto"/>
        <w:left w:val="none" w:sz="0" w:space="0" w:color="auto"/>
        <w:bottom w:val="none" w:sz="0" w:space="0" w:color="auto"/>
        <w:right w:val="none" w:sz="0" w:space="0" w:color="auto"/>
      </w:divBdr>
    </w:div>
    <w:div w:id="1556966505">
      <w:bodyDiv w:val="1"/>
      <w:marLeft w:val="0"/>
      <w:marRight w:val="0"/>
      <w:marTop w:val="0"/>
      <w:marBottom w:val="0"/>
      <w:divBdr>
        <w:top w:val="none" w:sz="0" w:space="0" w:color="auto"/>
        <w:left w:val="none" w:sz="0" w:space="0" w:color="auto"/>
        <w:bottom w:val="none" w:sz="0" w:space="0" w:color="auto"/>
        <w:right w:val="none" w:sz="0" w:space="0" w:color="auto"/>
      </w:divBdr>
    </w:div>
    <w:div w:id="1558853014">
      <w:bodyDiv w:val="1"/>
      <w:marLeft w:val="0"/>
      <w:marRight w:val="0"/>
      <w:marTop w:val="0"/>
      <w:marBottom w:val="0"/>
      <w:divBdr>
        <w:top w:val="none" w:sz="0" w:space="0" w:color="auto"/>
        <w:left w:val="none" w:sz="0" w:space="0" w:color="auto"/>
        <w:bottom w:val="none" w:sz="0" w:space="0" w:color="auto"/>
        <w:right w:val="none" w:sz="0" w:space="0" w:color="auto"/>
      </w:divBdr>
    </w:div>
    <w:div w:id="1561668393">
      <w:bodyDiv w:val="1"/>
      <w:marLeft w:val="0"/>
      <w:marRight w:val="0"/>
      <w:marTop w:val="0"/>
      <w:marBottom w:val="0"/>
      <w:divBdr>
        <w:top w:val="none" w:sz="0" w:space="0" w:color="auto"/>
        <w:left w:val="none" w:sz="0" w:space="0" w:color="auto"/>
        <w:bottom w:val="none" w:sz="0" w:space="0" w:color="auto"/>
        <w:right w:val="none" w:sz="0" w:space="0" w:color="auto"/>
      </w:divBdr>
    </w:div>
    <w:div w:id="1565024987">
      <w:bodyDiv w:val="1"/>
      <w:marLeft w:val="0"/>
      <w:marRight w:val="0"/>
      <w:marTop w:val="0"/>
      <w:marBottom w:val="0"/>
      <w:divBdr>
        <w:top w:val="none" w:sz="0" w:space="0" w:color="auto"/>
        <w:left w:val="none" w:sz="0" w:space="0" w:color="auto"/>
        <w:bottom w:val="none" w:sz="0" w:space="0" w:color="auto"/>
        <w:right w:val="none" w:sz="0" w:space="0" w:color="auto"/>
      </w:divBdr>
    </w:div>
    <w:div w:id="1565525497">
      <w:bodyDiv w:val="1"/>
      <w:marLeft w:val="0"/>
      <w:marRight w:val="0"/>
      <w:marTop w:val="0"/>
      <w:marBottom w:val="0"/>
      <w:divBdr>
        <w:top w:val="none" w:sz="0" w:space="0" w:color="auto"/>
        <w:left w:val="none" w:sz="0" w:space="0" w:color="auto"/>
        <w:bottom w:val="none" w:sz="0" w:space="0" w:color="auto"/>
        <w:right w:val="none" w:sz="0" w:space="0" w:color="auto"/>
      </w:divBdr>
    </w:div>
    <w:div w:id="1566378477">
      <w:bodyDiv w:val="1"/>
      <w:marLeft w:val="0"/>
      <w:marRight w:val="0"/>
      <w:marTop w:val="0"/>
      <w:marBottom w:val="0"/>
      <w:divBdr>
        <w:top w:val="none" w:sz="0" w:space="0" w:color="auto"/>
        <w:left w:val="none" w:sz="0" w:space="0" w:color="auto"/>
        <w:bottom w:val="none" w:sz="0" w:space="0" w:color="auto"/>
        <w:right w:val="none" w:sz="0" w:space="0" w:color="auto"/>
      </w:divBdr>
    </w:div>
    <w:div w:id="1568762697">
      <w:bodyDiv w:val="1"/>
      <w:marLeft w:val="0"/>
      <w:marRight w:val="0"/>
      <w:marTop w:val="0"/>
      <w:marBottom w:val="0"/>
      <w:divBdr>
        <w:top w:val="none" w:sz="0" w:space="0" w:color="auto"/>
        <w:left w:val="none" w:sz="0" w:space="0" w:color="auto"/>
        <w:bottom w:val="none" w:sz="0" w:space="0" w:color="auto"/>
        <w:right w:val="none" w:sz="0" w:space="0" w:color="auto"/>
      </w:divBdr>
    </w:div>
    <w:div w:id="1571116519">
      <w:bodyDiv w:val="1"/>
      <w:marLeft w:val="0"/>
      <w:marRight w:val="0"/>
      <w:marTop w:val="0"/>
      <w:marBottom w:val="0"/>
      <w:divBdr>
        <w:top w:val="none" w:sz="0" w:space="0" w:color="auto"/>
        <w:left w:val="none" w:sz="0" w:space="0" w:color="auto"/>
        <w:bottom w:val="none" w:sz="0" w:space="0" w:color="auto"/>
        <w:right w:val="none" w:sz="0" w:space="0" w:color="auto"/>
      </w:divBdr>
    </w:div>
    <w:div w:id="1572690087">
      <w:bodyDiv w:val="1"/>
      <w:marLeft w:val="0"/>
      <w:marRight w:val="0"/>
      <w:marTop w:val="0"/>
      <w:marBottom w:val="0"/>
      <w:divBdr>
        <w:top w:val="none" w:sz="0" w:space="0" w:color="auto"/>
        <w:left w:val="none" w:sz="0" w:space="0" w:color="auto"/>
        <w:bottom w:val="none" w:sz="0" w:space="0" w:color="auto"/>
        <w:right w:val="none" w:sz="0" w:space="0" w:color="auto"/>
      </w:divBdr>
    </w:div>
    <w:div w:id="1574198593">
      <w:bodyDiv w:val="1"/>
      <w:marLeft w:val="0"/>
      <w:marRight w:val="0"/>
      <w:marTop w:val="0"/>
      <w:marBottom w:val="0"/>
      <w:divBdr>
        <w:top w:val="none" w:sz="0" w:space="0" w:color="auto"/>
        <w:left w:val="none" w:sz="0" w:space="0" w:color="auto"/>
        <w:bottom w:val="none" w:sz="0" w:space="0" w:color="auto"/>
        <w:right w:val="none" w:sz="0" w:space="0" w:color="auto"/>
      </w:divBdr>
    </w:div>
    <w:div w:id="1575892076">
      <w:bodyDiv w:val="1"/>
      <w:marLeft w:val="0"/>
      <w:marRight w:val="0"/>
      <w:marTop w:val="0"/>
      <w:marBottom w:val="0"/>
      <w:divBdr>
        <w:top w:val="none" w:sz="0" w:space="0" w:color="auto"/>
        <w:left w:val="none" w:sz="0" w:space="0" w:color="auto"/>
        <w:bottom w:val="none" w:sz="0" w:space="0" w:color="auto"/>
        <w:right w:val="none" w:sz="0" w:space="0" w:color="auto"/>
      </w:divBdr>
    </w:div>
    <w:div w:id="1578245378">
      <w:bodyDiv w:val="1"/>
      <w:marLeft w:val="0"/>
      <w:marRight w:val="0"/>
      <w:marTop w:val="0"/>
      <w:marBottom w:val="0"/>
      <w:divBdr>
        <w:top w:val="none" w:sz="0" w:space="0" w:color="auto"/>
        <w:left w:val="none" w:sz="0" w:space="0" w:color="auto"/>
        <w:bottom w:val="none" w:sz="0" w:space="0" w:color="auto"/>
        <w:right w:val="none" w:sz="0" w:space="0" w:color="auto"/>
      </w:divBdr>
    </w:div>
    <w:div w:id="1579099574">
      <w:bodyDiv w:val="1"/>
      <w:marLeft w:val="0"/>
      <w:marRight w:val="0"/>
      <w:marTop w:val="0"/>
      <w:marBottom w:val="0"/>
      <w:divBdr>
        <w:top w:val="none" w:sz="0" w:space="0" w:color="auto"/>
        <w:left w:val="none" w:sz="0" w:space="0" w:color="auto"/>
        <w:bottom w:val="none" w:sz="0" w:space="0" w:color="auto"/>
        <w:right w:val="none" w:sz="0" w:space="0" w:color="auto"/>
      </w:divBdr>
    </w:div>
    <w:div w:id="1579434834">
      <w:bodyDiv w:val="1"/>
      <w:marLeft w:val="0"/>
      <w:marRight w:val="0"/>
      <w:marTop w:val="0"/>
      <w:marBottom w:val="0"/>
      <w:divBdr>
        <w:top w:val="none" w:sz="0" w:space="0" w:color="auto"/>
        <w:left w:val="none" w:sz="0" w:space="0" w:color="auto"/>
        <w:bottom w:val="none" w:sz="0" w:space="0" w:color="auto"/>
        <w:right w:val="none" w:sz="0" w:space="0" w:color="auto"/>
      </w:divBdr>
    </w:div>
    <w:div w:id="1579751519">
      <w:bodyDiv w:val="1"/>
      <w:marLeft w:val="0"/>
      <w:marRight w:val="0"/>
      <w:marTop w:val="0"/>
      <w:marBottom w:val="0"/>
      <w:divBdr>
        <w:top w:val="none" w:sz="0" w:space="0" w:color="auto"/>
        <w:left w:val="none" w:sz="0" w:space="0" w:color="auto"/>
        <w:bottom w:val="none" w:sz="0" w:space="0" w:color="auto"/>
        <w:right w:val="none" w:sz="0" w:space="0" w:color="auto"/>
      </w:divBdr>
    </w:div>
    <w:div w:id="1580098754">
      <w:bodyDiv w:val="1"/>
      <w:marLeft w:val="0"/>
      <w:marRight w:val="0"/>
      <w:marTop w:val="0"/>
      <w:marBottom w:val="0"/>
      <w:divBdr>
        <w:top w:val="none" w:sz="0" w:space="0" w:color="auto"/>
        <w:left w:val="none" w:sz="0" w:space="0" w:color="auto"/>
        <w:bottom w:val="none" w:sz="0" w:space="0" w:color="auto"/>
        <w:right w:val="none" w:sz="0" w:space="0" w:color="auto"/>
      </w:divBdr>
    </w:div>
    <w:div w:id="1580676846">
      <w:bodyDiv w:val="1"/>
      <w:marLeft w:val="0"/>
      <w:marRight w:val="0"/>
      <w:marTop w:val="0"/>
      <w:marBottom w:val="0"/>
      <w:divBdr>
        <w:top w:val="none" w:sz="0" w:space="0" w:color="auto"/>
        <w:left w:val="none" w:sz="0" w:space="0" w:color="auto"/>
        <w:bottom w:val="none" w:sz="0" w:space="0" w:color="auto"/>
        <w:right w:val="none" w:sz="0" w:space="0" w:color="auto"/>
      </w:divBdr>
    </w:div>
    <w:div w:id="1582135401">
      <w:bodyDiv w:val="1"/>
      <w:marLeft w:val="0"/>
      <w:marRight w:val="0"/>
      <w:marTop w:val="0"/>
      <w:marBottom w:val="0"/>
      <w:divBdr>
        <w:top w:val="none" w:sz="0" w:space="0" w:color="auto"/>
        <w:left w:val="none" w:sz="0" w:space="0" w:color="auto"/>
        <w:bottom w:val="none" w:sz="0" w:space="0" w:color="auto"/>
        <w:right w:val="none" w:sz="0" w:space="0" w:color="auto"/>
      </w:divBdr>
    </w:div>
    <w:div w:id="1585845730">
      <w:bodyDiv w:val="1"/>
      <w:marLeft w:val="0"/>
      <w:marRight w:val="0"/>
      <w:marTop w:val="0"/>
      <w:marBottom w:val="0"/>
      <w:divBdr>
        <w:top w:val="none" w:sz="0" w:space="0" w:color="auto"/>
        <w:left w:val="none" w:sz="0" w:space="0" w:color="auto"/>
        <w:bottom w:val="none" w:sz="0" w:space="0" w:color="auto"/>
        <w:right w:val="none" w:sz="0" w:space="0" w:color="auto"/>
      </w:divBdr>
    </w:div>
    <w:div w:id="1593902512">
      <w:bodyDiv w:val="1"/>
      <w:marLeft w:val="0"/>
      <w:marRight w:val="0"/>
      <w:marTop w:val="0"/>
      <w:marBottom w:val="0"/>
      <w:divBdr>
        <w:top w:val="none" w:sz="0" w:space="0" w:color="auto"/>
        <w:left w:val="none" w:sz="0" w:space="0" w:color="auto"/>
        <w:bottom w:val="none" w:sz="0" w:space="0" w:color="auto"/>
        <w:right w:val="none" w:sz="0" w:space="0" w:color="auto"/>
      </w:divBdr>
    </w:div>
    <w:div w:id="1595240304">
      <w:bodyDiv w:val="1"/>
      <w:marLeft w:val="0"/>
      <w:marRight w:val="0"/>
      <w:marTop w:val="0"/>
      <w:marBottom w:val="0"/>
      <w:divBdr>
        <w:top w:val="none" w:sz="0" w:space="0" w:color="auto"/>
        <w:left w:val="none" w:sz="0" w:space="0" w:color="auto"/>
        <w:bottom w:val="none" w:sz="0" w:space="0" w:color="auto"/>
        <w:right w:val="none" w:sz="0" w:space="0" w:color="auto"/>
      </w:divBdr>
    </w:div>
    <w:div w:id="1595673618">
      <w:bodyDiv w:val="1"/>
      <w:marLeft w:val="0"/>
      <w:marRight w:val="0"/>
      <w:marTop w:val="0"/>
      <w:marBottom w:val="0"/>
      <w:divBdr>
        <w:top w:val="none" w:sz="0" w:space="0" w:color="auto"/>
        <w:left w:val="none" w:sz="0" w:space="0" w:color="auto"/>
        <w:bottom w:val="none" w:sz="0" w:space="0" w:color="auto"/>
        <w:right w:val="none" w:sz="0" w:space="0" w:color="auto"/>
      </w:divBdr>
    </w:div>
    <w:div w:id="1597320217">
      <w:bodyDiv w:val="1"/>
      <w:marLeft w:val="0"/>
      <w:marRight w:val="0"/>
      <w:marTop w:val="0"/>
      <w:marBottom w:val="0"/>
      <w:divBdr>
        <w:top w:val="none" w:sz="0" w:space="0" w:color="auto"/>
        <w:left w:val="none" w:sz="0" w:space="0" w:color="auto"/>
        <w:bottom w:val="none" w:sz="0" w:space="0" w:color="auto"/>
        <w:right w:val="none" w:sz="0" w:space="0" w:color="auto"/>
      </w:divBdr>
    </w:div>
    <w:div w:id="1597590151">
      <w:bodyDiv w:val="1"/>
      <w:marLeft w:val="0"/>
      <w:marRight w:val="0"/>
      <w:marTop w:val="0"/>
      <w:marBottom w:val="0"/>
      <w:divBdr>
        <w:top w:val="none" w:sz="0" w:space="0" w:color="auto"/>
        <w:left w:val="none" w:sz="0" w:space="0" w:color="auto"/>
        <w:bottom w:val="none" w:sz="0" w:space="0" w:color="auto"/>
        <w:right w:val="none" w:sz="0" w:space="0" w:color="auto"/>
      </w:divBdr>
    </w:div>
    <w:div w:id="1599748173">
      <w:bodyDiv w:val="1"/>
      <w:marLeft w:val="0"/>
      <w:marRight w:val="0"/>
      <w:marTop w:val="0"/>
      <w:marBottom w:val="0"/>
      <w:divBdr>
        <w:top w:val="none" w:sz="0" w:space="0" w:color="auto"/>
        <w:left w:val="none" w:sz="0" w:space="0" w:color="auto"/>
        <w:bottom w:val="none" w:sz="0" w:space="0" w:color="auto"/>
        <w:right w:val="none" w:sz="0" w:space="0" w:color="auto"/>
      </w:divBdr>
    </w:div>
    <w:div w:id="1602452031">
      <w:bodyDiv w:val="1"/>
      <w:marLeft w:val="0"/>
      <w:marRight w:val="0"/>
      <w:marTop w:val="0"/>
      <w:marBottom w:val="0"/>
      <w:divBdr>
        <w:top w:val="none" w:sz="0" w:space="0" w:color="auto"/>
        <w:left w:val="none" w:sz="0" w:space="0" w:color="auto"/>
        <w:bottom w:val="none" w:sz="0" w:space="0" w:color="auto"/>
        <w:right w:val="none" w:sz="0" w:space="0" w:color="auto"/>
      </w:divBdr>
    </w:div>
    <w:div w:id="1603150082">
      <w:bodyDiv w:val="1"/>
      <w:marLeft w:val="0"/>
      <w:marRight w:val="0"/>
      <w:marTop w:val="0"/>
      <w:marBottom w:val="0"/>
      <w:divBdr>
        <w:top w:val="none" w:sz="0" w:space="0" w:color="auto"/>
        <w:left w:val="none" w:sz="0" w:space="0" w:color="auto"/>
        <w:bottom w:val="none" w:sz="0" w:space="0" w:color="auto"/>
        <w:right w:val="none" w:sz="0" w:space="0" w:color="auto"/>
      </w:divBdr>
    </w:div>
    <w:div w:id="1606383499">
      <w:bodyDiv w:val="1"/>
      <w:marLeft w:val="0"/>
      <w:marRight w:val="0"/>
      <w:marTop w:val="0"/>
      <w:marBottom w:val="0"/>
      <w:divBdr>
        <w:top w:val="none" w:sz="0" w:space="0" w:color="auto"/>
        <w:left w:val="none" w:sz="0" w:space="0" w:color="auto"/>
        <w:bottom w:val="none" w:sz="0" w:space="0" w:color="auto"/>
        <w:right w:val="none" w:sz="0" w:space="0" w:color="auto"/>
      </w:divBdr>
    </w:div>
    <w:div w:id="1612665172">
      <w:bodyDiv w:val="1"/>
      <w:marLeft w:val="0"/>
      <w:marRight w:val="0"/>
      <w:marTop w:val="0"/>
      <w:marBottom w:val="0"/>
      <w:divBdr>
        <w:top w:val="none" w:sz="0" w:space="0" w:color="auto"/>
        <w:left w:val="none" w:sz="0" w:space="0" w:color="auto"/>
        <w:bottom w:val="none" w:sz="0" w:space="0" w:color="auto"/>
        <w:right w:val="none" w:sz="0" w:space="0" w:color="auto"/>
      </w:divBdr>
    </w:div>
    <w:div w:id="1612929811">
      <w:bodyDiv w:val="1"/>
      <w:marLeft w:val="0"/>
      <w:marRight w:val="0"/>
      <w:marTop w:val="0"/>
      <w:marBottom w:val="0"/>
      <w:divBdr>
        <w:top w:val="none" w:sz="0" w:space="0" w:color="auto"/>
        <w:left w:val="none" w:sz="0" w:space="0" w:color="auto"/>
        <w:bottom w:val="none" w:sz="0" w:space="0" w:color="auto"/>
        <w:right w:val="none" w:sz="0" w:space="0" w:color="auto"/>
      </w:divBdr>
    </w:div>
    <w:div w:id="1613319972">
      <w:bodyDiv w:val="1"/>
      <w:marLeft w:val="0"/>
      <w:marRight w:val="0"/>
      <w:marTop w:val="0"/>
      <w:marBottom w:val="0"/>
      <w:divBdr>
        <w:top w:val="none" w:sz="0" w:space="0" w:color="auto"/>
        <w:left w:val="none" w:sz="0" w:space="0" w:color="auto"/>
        <w:bottom w:val="none" w:sz="0" w:space="0" w:color="auto"/>
        <w:right w:val="none" w:sz="0" w:space="0" w:color="auto"/>
      </w:divBdr>
    </w:div>
    <w:div w:id="1617757160">
      <w:bodyDiv w:val="1"/>
      <w:marLeft w:val="0"/>
      <w:marRight w:val="0"/>
      <w:marTop w:val="0"/>
      <w:marBottom w:val="0"/>
      <w:divBdr>
        <w:top w:val="none" w:sz="0" w:space="0" w:color="auto"/>
        <w:left w:val="none" w:sz="0" w:space="0" w:color="auto"/>
        <w:bottom w:val="none" w:sz="0" w:space="0" w:color="auto"/>
        <w:right w:val="none" w:sz="0" w:space="0" w:color="auto"/>
      </w:divBdr>
    </w:div>
    <w:div w:id="1618633566">
      <w:bodyDiv w:val="1"/>
      <w:marLeft w:val="0"/>
      <w:marRight w:val="0"/>
      <w:marTop w:val="0"/>
      <w:marBottom w:val="0"/>
      <w:divBdr>
        <w:top w:val="none" w:sz="0" w:space="0" w:color="auto"/>
        <w:left w:val="none" w:sz="0" w:space="0" w:color="auto"/>
        <w:bottom w:val="none" w:sz="0" w:space="0" w:color="auto"/>
        <w:right w:val="none" w:sz="0" w:space="0" w:color="auto"/>
      </w:divBdr>
    </w:div>
    <w:div w:id="1619606555">
      <w:bodyDiv w:val="1"/>
      <w:marLeft w:val="0"/>
      <w:marRight w:val="0"/>
      <w:marTop w:val="0"/>
      <w:marBottom w:val="0"/>
      <w:divBdr>
        <w:top w:val="none" w:sz="0" w:space="0" w:color="auto"/>
        <w:left w:val="none" w:sz="0" w:space="0" w:color="auto"/>
        <w:bottom w:val="none" w:sz="0" w:space="0" w:color="auto"/>
        <w:right w:val="none" w:sz="0" w:space="0" w:color="auto"/>
      </w:divBdr>
    </w:div>
    <w:div w:id="1620720506">
      <w:bodyDiv w:val="1"/>
      <w:marLeft w:val="0"/>
      <w:marRight w:val="0"/>
      <w:marTop w:val="0"/>
      <w:marBottom w:val="0"/>
      <w:divBdr>
        <w:top w:val="none" w:sz="0" w:space="0" w:color="auto"/>
        <w:left w:val="none" w:sz="0" w:space="0" w:color="auto"/>
        <w:bottom w:val="none" w:sz="0" w:space="0" w:color="auto"/>
        <w:right w:val="none" w:sz="0" w:space="0" w:color="auto"/>
      </w:divBdr>
    </w:div>
    <w:div w:id="1620722716">
      <w:bodyDiv w:val="1"/>
      <w:marLeft w:val="0"/>
      <w:marRight w:val="0"/>
      <w:marTop w:val="0"/>
      <w:marBottom w:val="0"/>
      <w:divBdr>
        <w:top w:val="none" w:sz="0" w:space="0" w:color="auto"/>
        <w:left w:val="none" w:sz="0" w:space="0" w:color="auto"/>
        <w:bottom w:val="none" w:sz="0" w:space="0" w:color="auto"/>
        <w:right w:val="none" w:sz="0" w:space="0" w:color="auto"/>
      </w:divBdr>
    </w:div>
    <w:div w:id="1623267219">
      <w:bodyDiv w:val="1"/>
      <w:marLeft w:val="0"/>
      <w:marRight w:val="0"/>
      <w:marTop w:val="0"/>
      <w:marBottom w:val="0"/>
      <w:divBdr>
        <w:top w:val="none" w:sz="0" w:space="0" w:color="auto"/>
        <w:left w:val="none" w:sz="0" w:space="0" w:color="auto"/>
        <w:bottom w:val="none" w:sz="0" w:space="0" w:color="auto"/>
        <w:right w:val="none" w:sz="0" w:space="0" w:color="auto"/>
      </w:divBdr>
    </w:div>
    <w:div w:id="1623538890">
      <w:bodyDiv w:val="1"/>
      <w:marLeft w:val="0"/>
      <w:marRight w:val="0"/>
      <w:marTop w:val="0"/>
      <w:marBottom w:val="0"/>
      <w:divBdr>
        <w:top w:val="none" w:sz="0" w:space="0" w:color="auto"/>
        <w:left w:val="none" w:sz="0" w:space="0" w:color="auto"/>
        <w:bottom w:val="none" w:sz="0" w:space="0" w:color="auto"/>
        <w:right w:val="none" w:sz="0" w:space="0" w:color="auto"/>
      </w:divBdr>
    </w:div>
    <w:div w:id="1623685322">
      <w:bodyDiv w:val="1"/>
      <w:marLeft w:val="0"/>
      <w:marRight w:val="0"/>
      <w:marTop w:val="0"/>
      <w:marBottom w:val="0"/>
      <w:divBdr>
        <w:top w:val="none" w:sz="0" w:space="0" w:color="auto"/>
        <w:left w:val="none" w:sz="0" w:space="0" w:color="auto"/>
        <w:bottom w:val="none" w:sz="0" w:space="0" w:color="auto"/>
        <w:right w:val="none" w:sz="0" w:space="0" w:color="auto"/>
      </w:divBdr>
    </w:div>
    <w:div w:id="1628504905">
      <w:bodyDiv w:val="1"/>
      <w:marLeft w:val="0"/>
      <w:marRight w:val="0"/>
      <w:marTop w:val="0"/>
      <w:marBottom w:val="0"/>
      <w:divBdr>
        <w:top w:val="none" w:sz="0" w:space="0" w:color="auto"/>
        <w:left w:val="none" w:sz="0" w:space="0" w:color="auto"/>
        <w:bottom w:val="none" w:sz="0" w:space="0" w:color="auto"/>
        <w:right w:val="none" w:sz="0" w:space="0" w:color="auto"/>
      </w:divBdr>
    </w:div>
    <w:div w:id="1628661794">
      <w:bodyDiv w:val="1"/>
      <w:marLeft w:val="0"/>
      <w:marRight w:val="0"/>
      <w:marTop w:val="0"/>
      <w:marBottom w:val="0"/>
      <w:divBdr>
        <w:top w:val="none" w:sz="0" w:space="0" w:color="auto"/>
        <w:left w:val="none" w:sz="0" w:space="0" w:color="auto"/>
        <w:bottom w:val="none" w:sz="0" w:space="0" w:color="auto"/>
        <w:right w:val="none" w:sz="0" w:space="0" w:color="auto"/>
      </w:divBdr>
    </w:div>
    <w:div w:id="1633747095">
      <w:bodyDiv w:val="1"/>
      <w:marLeft w:val="0"/>
      <w:marRight w:val="0"/>
      <w:marTop w:val="0"/>
      <w:marBottom w:val="0"/>
      <w:divBdr>
        <w:top w:val="none" w:sz="0" w:space="0" w:color="auto"/>
        <w:left w:val="none" w:sz="0" w:space="0" w:color="auto"/>
        <w:bottom w:val="none" w:sz="0" w:space="0" w:color="auto"/>
        <w:right w:val="none" w:sz="0" w:space="0" w:color="auto"/>
      </w:divBdr>
    </w:div>
    <w:div w:id="1634017556">
      <w:bodyDiv w:val="1"/>
      <w:marLeft w:val="0"/>
      <w:marRight w:val="0"/>
      <w:marTop w:val="0"/>
      <w:marBottom w:val="0"/>
      <w:divBdr>
        <w:top w:val="none" w:sz="0" w:space="0" w:color="auto"/>
        <w:left w:val="none" w:sz="0" w:space="0" w:color="auto"/>
        <w:bottom w:val="none" w:sz="0" w:space="0" w:color="auto"/>
        <w:right w:val="none" w:sz="0" w:space="0" w:color="auto"/>
      </w:divBdr>
    </w:div>
    <w:div w:id="1638873750">
      <w:bodyDiv w:val="1"/>
      <w:marLeft w:val="0"/>
      <w:marRight w:val="0"/>
      <w:marTop w:val="0"/>
      <w:marBottom w:val="0"/>
      <w:divBdr>
        <w:top w:val="none" w:sz="0" w:space="0" w:color="auto"/>
        <w:left w:val="none" w:sz="0" w:space="0" w:color="auto"/>
        <w:bottom w:val="none" w:sz="0" w:space="0" w:color="auto"/>
        <w:right w:val="none" w:sz="0" w:space="0" w:color="auto"/>
      </w:divBdr>
    </w:div>
    <w:div w:id="1639065048">
      <w:bodyDiv w:val="1"/>
      <w:marLeft w:val="0"/>
      <w:marRight w:val="0"/>
      <w:marTop w:val="0"/>
      <w:marBottom w:val="0"/>
      <w:divBdr>
        <w:top w:val="none" w:sz="0" w:space="0" w:color="auto"/>
        <w:left w:val="none" w:sz="0" w:space="0" w:color="auto"/>
        <w:bottom w:val="none" w:sz="0" w:space="0" w:color="auto"/>
        <w:right w:val="none" w:sz="0" w:space="0" w:color="auto"/>
      </w:divBdr>
    </w:div>
    <w:div w:id="1639912814">
      <w:bodyDiv w:val="1"/>
      <w:marLeft w:val="0"/>
      <w:marRight w:val="0"/>
      <w:marTop w:val="0"/>
      <w:marBottom w:val="0"/>
      <w:divBdr>
        <w:top w:val="none" w:sz="0" w:space="0" w:color="auto"/>
        <w:left w:val="none" w:sz="0" w:space="0" w:color="auto"/>
        <w:bottom w:val="none" w:sz="0" w:space="0" w:color="auto"/>
        <w:right w:val="none" w:sz="0" w:space="0" w:color="auto"/>
      </w:divBdr>
    </w:div>
    <w:div w:id="1640301990">
      <w:bodyDiv w:val="1"/>
      <w:marLeft w:val="0"/>
      <w:marRight w:val="0"/>
      <w:marTop w:val="0"/>
      <w:marBottom w:val="0"/>
      <w:divBdr>
        <w:top w:val="none" w:sz="0" w:space="0" w:color="auto"/>
        <w:left w:val="none" w:sz="0" w:space="0" w:color="auto"/>
        <w:bottom w:val="none" w:sz="0" w:space="0" w:color="auto"/>
        <w:right w:val="none" w:sz="0" w:space="0" w:color="auto"/>
      </w:divBdr>
    </w:div>
    <w:div w:id="1640573983">
      <w:bodyDiv w:val="1"/>
      <w:marLeft w:val="0"/>
      <w:marRight w:val="0"/>
      <w:marTop w:val="0"/>
      <w:marBottom w:val="0"/>
      <w:divBdr>
        <w:top w:val="none" w:sz="0" w:space="0" w:color="auto"/>
        <w:left w:val="none" w:sz="0" w:space="0" w:color="auto"/>
        <w:bottom w:val="none" w:sz="0" w:space="0" w:color="auto"/>
        <w:right w:val="none" w:sz="0" w:space="0" w:color="auto"/>
      </w:divBdr>
    </w:div>
    <w:div w:id="1644576288">
      <w:bodyDiv w:val="1"/>
      <w:marLeft w:val="0"/>
      <w:marRight w:val="0"/>
      <w:marTop w:val="0"/>
      <w:marBottom w:val="0"/>
      <w:divBdr>
        <w:top w:val="none" w:sz="0" w:space="0" w:color="auto"/>
        <w:left w:val="none" w:sz="0" w:space="0" w:color="auto"/>
        <w:bottom w:val="none" w:sz="0" w:space="0" w:color="auto"/>
        <w:right w:val="none" w:sz="0" w:space="0" w:color="auto"/>
      </w:divBdr>
    </w:div>
    <w:div w:id="1644582565">
      <w:bodyDiv w:val="1"/>
      <w:marLeft w:val="0"/>
      <w:marRight w:val="0"/>
      <w:marTop w:val="0"/>
      <w:marBottom w:val="0"/>
      <w:divBdr>
        <w:top w:val="none" w:sz="0" w:space="0" w:color="auto"/>
        <w:left w:val="none" w:sz="0" w:space="0" w:color="auto"/>
        <w:bottom w:val="none" w:sz="0" w:space="0" w:color="auto"/>
        <w:right w:val="none" w:sz="0" w:space="0" w:color="auto"/>
      </w:divBdr>
    </w:div>
    <w:div w:id="1644919012">
      <w:bodyDiv w:val="1"/>
      <w:marLeft w:val="0"/>
      <w:marRight w:val="0"/>
      <w:marTop w:val="0"/>
      <w:marBottom w:val="0"/>
      <w:divBdr>
        <w:top w:val="none" w:sz="0" w:space="0" w:color="auto"/>
        <w:left w:val="none" w:sz="0" w:space="0" w:color="auto"/>
        <w:bottom w:val="none" w:sz="0" w:space="0" w:color="auto"/>
        <w:right w:val="none" w:sz="0" w:space="0" w:color="auto"/>
      </w:divBdr>
    </w:div>
    <w:div w:id="1648171754">
      <w:bodyDiv w:val="1"/>
      <w:marLeft w:val="0"/>
      <w:marRight w:val="0"/>
      <w:marTop w:val="0"/>
      <w:marBottom w:val="0"/>
      <w:divBdr>
        <w:top w:val="none" w:sz="0" w:space="0" w:color="auto"/>
        <w:left w:val="none" w:sz="0" w:space="0" w:color="auto"/>
        <w:bottom w:val="none" w:sz="0" w:space="0" w:color="auto"/>
        <w:right w:val="none" w:sz="0" w:space="0" w:color="auto"/>
      </w:divBdr>
    </w:div>
    <w:div w:id="1648776192">
      <w:bodyDiv w:val="1"/>
      <w:marLeft w:val="0"/>
      <w:marRight w:val="0"/>
      <w:marTop w:val="0"/>
      <w:marBottom w:val="0"/>
      <w:divBdr>
        <w:top w:val="none" w:sz="0" w:space="0" w:color="auto"/>
        <w:left w:val="none" w:sz="0" w:space="0" w:color="auto"/>
        <w:bottom w:val="none" w:sz="0" w:space="0" w:color="auto"/>
        <w:right w:val="none" w:sz="0" w:space="0" w:color="auto"/>
      </w:divBdr>
    </w:div>
    <w:div w:id="1650787492">
      <w:bodyDiv w:val="1"/>
      <w:marLeft w:val="0"/>
      <w:marRight w:val="0"/>
      <w:marTop w:val="0"/>
      <w:marBottom w:val="0"/>
      <w:divBdr>
        <w:top w:val="none" w:sz="0" w:space="0" w:color="auto"/>
        <w:left w:val="none" w:sz="0" w:space="0" w:color="auto"/>
        <w:bottom w:val="none" w:sz="0" w:space="0" w:color="auto"/>
        <w:right w:val="none" w:sz="0" w:space="0" w:color="auto"/>
      </w:divBdr>
    </w:div>
    <w:div w:id="1651211712">
      <w:bodyDiv w:val="1"/>
      <w:marLeft w:val="0"/>
      <w:marRight w:val="0"/>
      <w:marTop w:val="0"/>
      <w:marBottom w:val="0"/>
      <w:divBdr>
        <w:top w:val="none" w:sz="0" w:space="0" w:color="auto"/>
        <w:left w:val="none" w:sz="0" w:space="0" w:color="auto"/>
        <w:bottom w:val="none" w:sz="0" w:space="0" w:color="auto"/>
        <w:right w:val="none" w:sz="0" w:space="0" w:color="auto"/>
      </w:divBdr>
    </w:div>
    <w:div w:id="1651713712">
      <w:bodyDiv w:val="1"/>
      <w:marLeft w:val="0"/>
      <w:marRight w:val="0"/>
      <w:marTop w:val="0"/>
      <w:marBottom w:val="0"/>
      <w:divBdr>
        <w:top w:val="none" w:sz="0" w:space="0" w:color="auto"/>
        <w:left w:val="none" w:sz="0" w:space="0" w:color="auto"/>
        <w:bottom w:val="none" w:sz="0" w:space="0" w:color="auto"/>
        <w:right w:val="none" w:sz="0" w:space="0" w:color="auto"/>
      </w:divBdr>
    </w:div>
    <w:div w:id="1652252061">
      <w:bodyDiv w:val="1"/>
      <w:marLeft w:val="0"/>
      <w:marRight w:val="0"/>
      <w:marTop w:val="0"/>
      <w:marBottom w:val="0"/>
      <w:divBdr>
        <w:top w:val="none" w:sz="0" w:space="0" w:color="auto"/>
        <w:left w:val="none" w:sz="0" w:space="0" w:color="auto"/>
        <w:bottom w:val="none" w:sz="0" w:space="0" w:color="auto"/>
        <w:right w:val="none" w:sz="0" w:space="0" w:color="auto"/>
      </w:divBdr>
    </w:div>
    <w:div w:id="1655985517">
      <w:bodyDiv w:val="1"/>
      <w:marLeft w:val="0"/>
      <w:marRight w:val="0"/>
      <w:marTop w:val="0"/>
      <w:marBottom w:val="0"/>
      <w:divBdr>
        <w:top w:val="none" w:sz="0" w:space="0" w:color="auto"/>
        <w:left w:val="none" w:sz="0" w:space="0" w:color="auto"/>
        <w:bottom w:val="none" w:sz="0" w:space="0" w:color="auto"/>
        <w:right w:val="none" w:sz="0" w:space="0" w:color="auto"/>
      </w:divBdr>
    </w:div>
    <w:div w:id="1657025668">
      <w:bodyDiv w:val="1"/>
      <w:marLeft w:val="0"/>
      <w:marRight w:val="0"/>
      <w:marTop w:val="0"/>
      <w:marBottom w:val="0"/>
      <w:divBdr>
        <w:top w:val="none" w:sz="0" w:space="0" w:color="auto"/>
        <w:left w:val="none" w:sz="0" w:space="0" w:color="auto"/>
        <w:bottom w:val="none" w:sz="0" w:space="0" w:color="auto"/>
        <w:right w:val="none" w:sz="0" w:space="0" w:color="auto"/>
      </w:divBdr>
    </w:div>
    <w:div w:id="1657370520">
      <w:bodyDiv w:val="1"/>
      <w:marLeft w:val="0"/>
      <w:marRight w:val="0"/>
      <w:marTop w:val="0"/>
      <w:marBottom w:val="0"/>
      <w:divBdr>
        <w:top w:val="none" w:sz="0" w:space="0" w:color="auto"/>
        <w:left w:val="none" w:sz="0" w:space="0" w:color="auto"/>
        <w:bottom w:val="none" w:sz="0" w:space="0" w:color="auto"/>
        <w:right w:val="none" w:sz="0" w:space="0" w:color="auto"/>
      </w:divBdr>
    </w:div>
    <w:div w:id="1657371903">
      <w:bodyDiv w:val="1"/>
      <w:marLeft w:val="0"/>
      <w:marRight w:val="0"/>
      <w:marTop w:val="0"/>
      <w:marBottom w:val="0"/>
      <w:divBdr>
        <w:top w:val="none" w:sz="0" w:space="0" w:color="auto"/>
        <w:left w:val="none" w:sz="0" w:space="0" w:color="auto"/>
        <w:bottom w:val="none" w:sz="0" w:space="0" w:color="auto"/>
        <w:right w:val="none" w:sz="0" w:space="0" w:color="auto"/>
      </w:divBdr>
    </w:div>
    <w:div w:id="1658075020">
      <w:bodyDiv w:val="1"/>
      <w:marLeft w:val="0"/>
      <w:marRight w:val="0"/>
      <w:marTop w:val="0"/>
      <w:marBottom w:val="0"/>
      <w:divBdr>
        <w:top w:val="none" w:sz="0" w:space="0" w:color="auto"/>
        <w:left w:val="none" w:sz="0" w:space="0" w:color="auto"/>
        <w:bottom w:val="none" w:sz="0" w:space="0" w:color="auto"/>
        <w:right w:val="none" w:sz="0" w:space="0" w:color="auto"/>
      </w:divBdr>
    </w:div>
    <w:div w:id="1658613446">
      <w:bodyDiv w:val="1"/>
      <w:marLeft w:val="0"/>
      <w:marRight w:val="0"/>
      <w:marTop w:val="0"/>
      <w:marBottom w:val="0"/>
      <w:divBdr>
        <w:top w:val="none" w:sz="0" w:space="0" w:color="auto"/>
        <w:left w:val="none" w:sz="0" w:space="0" w:color="auto"/>
        <w:bottom w:val="none" w:sz="0" w:space="0" w:color="auto"/>
        <w:right w:val="none" w:sz="0" w:space="0" w:color="auto"/>
      </w:divBdr>
    </w:div>
    <w:div w:id="1660646740">
      <w:bodyDiv w:val="1"/>
      <w:marLeft w:val="0"/>
      <w:marRight w:val="0"/>
      <w:marTop w:val="0"/>
      <w:marBottom w:val="0"/>
      <w:divBdr>
        <w:top w:val="none" w:sz="0" w:space="0" w:color="auto"/>
        <w:left w:val="none" w:sz="0" w:space="0" w:color="auto"/>
        <w:bottom w:val="none" w:sz="0" w:space="0" w:color="auto"/>
        <w:right w:val="none" w:sz="0" w:space="0" w:color="auto"/>
      </w:divBdr>
    </w:div>
    <w:div w:id="1660695278">
      <w:bodyDiv w:val="1"/>
      <w:marLeft w:val="0"/>
      <w:marRight w:val="0"/>
      <w:marTop w:val="0"/>
      <w:marBottom w:val="0"/>
      <w:divBdr>
        <w:top w:val="none" w:sz="0" w:space="0" w:color="auto"/>
        <w:left w:val="none" w:sz="0" w:space="0" w:color="auto"/>
        <w:bottom w:val="none" w:sz="0" w:space="0" w:color="auto"/>
        <w:right w:val="none" w:sz="0" w:space="0" w:color="auto"/>
      </w:divBdr>
    </w:div>
    <w:div w:id="1662661481">
      <w:bodyDiv w:val="1"/>
      <w:marLeft w:val="0"/>
      <w:marRight w:val="0"/>
      <w:marTop w:val="0"/>
      <w:marBottom w:val="0"/>
      <w:divBdr>
        <w:top w:val="none" w:sz="0" w:space="0" w:color="auto"/>
        <w:left w:val="none" w:sz="0" w:space="0" w:color="auto"/>
        <w:bottom w:val="none" w:sz="0" w:space="0" w:color="auto"/>
        <w:right w:val="none" w:sz="0" w:space="0" w:color="auto"/>
      </w:divBdr>
    </w:div>
    <w:div w:id="1663581317">
      <w:bodyDiv w:val="1"/>
      <w:marLeft w:val="0"/>
      <w:marRight w:val="0"/>
      <w:marTop w:val="0"/>
      <w:marBottom w:val="0"/>
      <w:divBdr>
        <w:top w:val="none" w:sz="0" w:space="0" w:color="auto"/>
        <w:left w:val="none" w:sz="0" w:space="0" w:color="auto"/>
        <w:bottom w:val="none" w:sz="0" w:space="0" w:color="auto"/>
        <w:right w:val="none" w:sz="0" w:space="0" w:color="auto"/>
      </w:divBdr>
    </w:div>
    <w:div w:id="1666009043">
      <w:bodyDiv w:val="1"/>
      <w:marLeft w:val="0"/>
      <w:marRight w:val="0"/>
      <w:marTop w:val="0"/>
      <w:marBottom w:val="0"/>
      <w:divBdr>
        <w:top w:val="none" w:sz="0" w:space="0" w:color="auto"/>
        <w:left w:val="none" w:sz="0" w:space="0" w:color="auto"/>
        <w:bottom w:val="none" w:sz="0" w:space="0" w:color="auto"/>
        <w:right w:val="none" w:sz="0" w:space="0" w:color="auto"/>
      </w:divBdr>
    </w:div>
    <w:div w:id="1667592658">
      <w:bodyDiv w:val="1"/>
      <w:marLeft w:val="0"/>
      <w:marRight w:val="0"/>
      <w:marTop w:val="0"/>
      <w:marBottom w:val="0"/>
      <w:divBdr>
        <w:top w:val="none" w:sz="0" w:space="0" w:color="auto"/>
        <w:left w:val="none" w:sz="0" w:space="0" w:color="auto"/>
        <w:bottom w:val="none" w:sz="0" w:space="0" w:color="auto"/>
        <w:right w:val="none" w:sz="0" w:space="0" w:color="auto"/>
      </w:divBdr>
    </w:div>
    <w:div w:id="1668943367">
      <w:bodyDiv w:val="1"/>
      <w:marLeft w:val="0"/>
      <w:marRight w:val="0"/>
      <w:marTop w:val="0"/>
      <w:marBottom w:val="0"/>
      <w:divBdr>
        <w:top w:val="none" w:sz="0" w:space="0" w:color="auto"/>
        <w:left w:val="none" w:sz="0" w:space="0" w:color="auto"/>
        <w:bottom w:val="none" w:sz="0" w:space="0" w:color="auto"/>
        <w:right w:val="none" w:sz="0" w:space="0" w:color="auto"/>
      </w:divBdr>
    </w:div>
    <w:div w:id="1669168292">
      <w:bodyDiv w:val="1"/>
      <w:marLeft w:val="0"/>
      <w:marRight w:val="0"/>
      <w:marTop w:val="0"/>
      <w:marBottom w:val="0"/>
      <w:divBdr>
        <w:top w:val="none" w:sz="0" w:space="0" w:color="auto"/>
        <w:left w:val="none" w:sz="0" w:space="0" w:color="auto"/>
        <w:bottom w:val="none" w:sz="0" w:space="0" w:color="auto"/>
        <w:right w:val="none" w:sz="0" w:space="0" w:color="auto"/>
      </w:divBdr>
    </w:div>
    <w:div w:id="1669362955">
      <w:bodyDiv w:val="1"/>
      <w:marLeft w:val="0"/>
      <w:marRight w:val="0"/>
      <w:marTop w:val="0"/>
      <w:marBottom w:val="0"/>
      <w:divBdr>
        <w:top w:val="none" w:sz="0" w:space="0" w:color="auto"/>
        <w:left w:val="none" w:sz="0" w:space="0" w:color="auto"/>
        <w:bottom w:val="none" w:sz="0" w:space="0" w:color="auto"/>
        <w:right w:val="none" w:sz="0" w:space="0" w:color="auto"/>
      </w:divBdr>
    </w:div>
    <w:div w:id="1672950758">
      <w:bodyDiv w:val="1"/>
      <w:marLeft w:val="0"/>
      <w:marRight w:val="0"/>
      <w:marTop w:val="0"/>
      <w:marBottom w:val="0"/>
      <w:divBdr>
        <w:top w:val="none" w:sz="0" w:space="0" w:color="auto"/>
        <w:left w:val="none" w:sz="0" w:space="0" w:color="auto"/>
        <w:bottom w:val="none" w:sz="0" w:space="0" w:color="auto"/>
        <w:right w:val="none" w:sz="0" w:space="0" w:color="auto"/>
      </w:divBdr>
    </w:div>
    <w:div w:id="1674186435">
      <w:bodyDiv w:val="1"/>
      <w:marLeft w:val="0"/>
      <w:marRight w:val="0"/>
      <w:marTop w:val="0"/>
      <w:marBottom w:val="0"/>
      <w:divBdr>
        <w:top w:val="none" w:sz="0" w:space="0" w:color="auto"/>
        <w:left w:val="none" w:sz="0" w:space="0" w:color="auto"/>
        <w:bottom w:val="none" w:sz="0" w:space="0" w:color="auto"/>
        <w:right w:val="none" w:sz="0" w:space="0" w:color="auto"/>
      </w:divBdr>
    </w:div>
    <w:div w:id="1674452778">
      <w:bodyDiv w:val="1"/>
      <w:marLeft w:val="0"/>
      <w:marRight w:val="0"/>
      <w:marTop w:val="0"/>
      <w:marBottom w:val="0"/>
      <w:divBdr>
        <w:top w:val="none" w:sz="0" w:space="0" w:color="auto"/>
        <w:left w:val="none" w:sz="0" w:space="0" w:color="auto"/>
        <w:bottom w:val="none" w:sz="0" w:space="0" w:color="auto"/>
        <w:right w:val="none" w:sz="0" w:space="0" w:color="auto"/>
      </w:divBdr>
    </w:div>
    <w:div w:id="1677032600">
      <w:bodyDiv w:val="1"/>
      <w:marLeft w:val="0"/>
      <w:marRight w:val="0"/>
      <w:marTop w:val="0"/>
      <w:marBottom w:val="0"/>
      <w:divBdr>
        <w:top w:val="none" w:sz="0" w:space="0" w:color="auto"/>
        <w:left w:val="none" w:sz="0" w:space="0" w:color="auto"/>
        <w:bottom w:val="none" w:sz="0" w:space="0" w:color="auto"/>
        <w:right w:val="none" w:sz="0" w:space="0" w:color="auto"/>
      </w:divBdr>
    </w:div>
    <w:div w:id="1677033358">
      <w:bodyDiv w:val="1"/>
      <w:marLeft w:val="0"/>
      <w:marRight w:val="0"/>
      <w:marTop w:val="0"/>
      <w:marBottom w:val="0"/>
      <w:divBdr>
        <w:top w:val="none" w:sz="0" w:space="0" w:color="auto"/>
        <w:left w:val="none" w:sz="0" w:space="0" w:color="auto"/>
        <w:bottom w:val="none" w:sz="0" w:space="0" w:color="auto"/>
        <w:right w:val="none" w:sz="0" w:space="0" w:color="auto"/>
      </w:divBdr>
    </w:div>
    <w:div w:id="1683315085">
      <w:bodyDiv w:val="1"/>
      <w:marLeft w:val="0"/>
      <w:marRight w:val="0"/>
      <w:marTop w:val="0"/>
      <w:marBottom w:val="0"/>
      <w:divBdr>
        <w:top w:val="none" w:sz="0" w:space="0" w:color="auto"/>
        <w:left w:val="none" w:sz="0" w:space="0" w:color="auto"/>
        <w:bottom w:val="none" w:sz="0" w:space="0" w:color="auto"/>
        <w:right w:val="none" w:sz="0" w:space="0" w:color="auto"/>
      </w:divBdr>
    </w:div>
    <w:div w:id="1684552989">
      <w:bodyDiv w:val="1"/>
      <w:marLeft w:val="0"/>
      <w:marRight w:val="0"/>
      <w:marTop w:val="0"/>
      <w:marBottom w:val="0"/>
      <w:divBdr>
        <w:top w:val="none" w:sz="0" w:space="0" w:color="auto"/>
        <w:left w:val="none" w:sz="0" w:space="0" w:color="auto"/>
        <w:bottom w:val="none" w:sz="0" w:space="0" w:color="auto"/>
        <w:right w:val="none" w:sz="0" w:space="0" w:color="auto"/>
      </w:divBdr>
    </w:div>
    <w:div w:id="1684743307">
      <w:bodyDiv w:val="1"/>
      <w:marLeft w:val="0"/>
      <w:marRight w:val="0"/>
      <w:marTop w:val="0"/>
      <w:marBottom w:val="0"/>
      <w:divBdr>
        <w:top w:val="none" w:sz="0" w:space="0" w:color="auto"/>
        <w:left w:val="none" w:sz="0" w:space="0" w:color="auto"/>
        <w:bottom w:val="none" w:sz="0" w:space="0" w:color="auto"/>
        <w:right w:val="none" w:sz="0" w:space="0" w:color="auto"/>
      </w:divBdr>
    </w:div>
    <w:div w:id="1687321886">
      <w:bodyDiv w:val="1"/>
      <w:marLeft w:val="0"/>
      <w:marRight w:val="0"/>
      <w:marTop w:val="0"/>
      <w:marBottom w:val="0"/>
      <w:divBdr>
        <w:top w:val="none" w:sz="0" w:space="0" w:color="auto"/>
        <w:left w:val="none" w:sz="0" w:space="0" w:color="auto"/>
        <w:bottom w:val="none" w:sz="0" w:space="0" w:color="auto"/>
        <w:right w:val="none" w:sz="0" w:space="0" w:color="auto"/>
      </w:divBdr>
    </w:div>
    <w:div w:id="1691636952">
      <w:bodyDiv w:val="1"/>
      <w:marLeft w:val="0"/>
      <w:marRight w:val="0"/>
      <w:marTop w:val="0"/>
      <w:marBottom w:val="0"/>
      <w:divBdr>
        <w:top w:val="none" w:sz="0" w:space="0" w:color="auto"/>
        <w:left w:val="none" w:sz="0" w:space="0" w:color="auto"/>
        <w:bottom w:val="none" w:sz="0" w:space="0" w:color="auto"/>
        <w:right w:val="none" w:sz="0" w:space="0" w:color="auto"/>
      </w:divBdr>
    </w:div>
    <w:div w:id="1691760993">
      <w:bodyDiv w:val="1"/>
      <w:marLeft w:val="0"/>
      <w:marRight w:val="0"/>
      <w:marTop w:val="0"/>
      <w:marBottom w:val="0"/>
      <w:divBdr>
        <w:top w:val="none" w:sz="0" w:space="0" w:color="auto"/>
        <w:left w:val="none" w:sz="0" w:space="0" w:color="auto"/>
        <w:bottom w:val="none" w:sz="0" w:space="0" w:color="auto"/>
        <w:right w:val="none" w:sz="0" w:space="0" w:color="auto"/>
      </w:divBdr>
    </w:div>
    <w:div w:id="1693650827">
      <w:bodyDiv w:val="1"/>
      <w:marLeft w:val="0"/>
      <w:marRight w:val="0"/>
      <w:marTop w:val="0"/>
      <w:marBottom w:val="0"/>
      <w:divBdr>
        <w:top w:val="none" w:sz="0" w:space="0" w:color="auto"/>
        <w:left w:val="none" w:sz="0" w:space="0" w:color="auto"/>
        <w:bottom w:val="none" w:sz="0" w:space="0" w:color="auto"/>
        <w:right w:val="none" w:sz="0" w:space="0" w:color="auto"/>
      </w:divBdr>
    </w:div>
    <w:div w:id="1697003217">
      <w:bodyDiv w:val="1"/>
      <w:marLeft w:val="0"/>
      <w:marRight w:val="0"/>
      <w:marTop w:val="0"/>
      <w:marBottom w:val="0"/>
      <w:divBdr>
        <w:top w:val="none" w:sz="0" w:space="0" w:color="auto"/>
        <w:left w:val="none" w:sz="0" w:space="0" w:color="auto"/>
        <w:bottom w:val="none" w:sz="0" w:space="0" w:color="auto"/>
        <w:right w:val="none" w:sz="0" w:space="0" w:color="auto"/>
      </w:divBdr>
    </w:div>
    <w:div w:id="1697349409">
      <w:bodyDiv w:val="1"/>
      <w:marLeft w:val="0"/>
      <w:marRight w:val="0"/>
      <w:marTop w:val="0"/>
      <w:marBottom w:val="0"/>
      <w:divBdr>
        <w:top w:val="none" w:sz="0" w:space="0" w:color="auto"/>
        <w:left w:val="none" w:sz="0" w:space="0" w:color="auto"/>
        <w:bottom w:val="none" w:sz="0" w:space="0" w:color="auto"/>
        <w:right w:val="none" w:sz="0" w:space="0" w:color="auto"/>
      </w:divBdr>
    </w:div>
    <w:div w:id="1703936510">
      <w:bodyDiv w:val="1"/>
      <w:marLeft w:val="0"/>
      <w:marRight w:val="0"/>
      <w:marTop w:val="0"/>
      <w:marBottom w:val="0"/>
      <w:divBdr>
        <w:top w:val="none" w:sz="0" w:space="0" w:color="auto"/>
        <w:left w:val="none" w:sz="0" w:space="0" w:color="auto"/>
        <w:bottom w:val="none" w:sz="0" w:space="0" w:color="auto"/>
        <w:right w:val="none" w:sz="0" w:space="0" w:color="auto"/>
      </w:divBdr>
    </w:div>
    <w:div w:id="1704014232">
      <w:bodyDiv w:val="1"/>
      <w:marLeft w:val="0"/>
      <w:marRight w:val="0"/>
      <w:marTop w:val="0"/>
      <w:marBottom w:val="0"/>
      <w:divBdr>
        <w:top w:val="none" w:sz="0" w:space="0" w:color="auto"/>
        <w:left w:val="none" w:sz="0" w:space="0" w:color="auto"/>
        <w:bottom w:val="none" w:sz="0" w:space="0" w:color="auto"/>
        <w:right w:val="none" w:sz="0" w:space="0" w:color="auto"/>
      </w:divBdr>
    </w:div>
    <w:div w:id="1705517469">
      <w:bodyDiv w:val="1"/>
      <w:marLeft w:val="0"/>
      <w:marRight w:val="0"/>
      <w:marTop w:val="0"/>
      <w:marBottom w:val="0"/>
      <w:divBdr>
        <w:top w:val="none" w:sz="0" w:space="0" w:color="auto"/>
        <w:left w:val="none" w:sz="0" w:space="0" w:color="auto"/>
        <w:bottom w:val="none" w:sz="0" w:space="0" w:color="auto"/>
        <w:right w:val="none" w:sz="0" w:space="0" w:color="auto"/>
      </w:divBdr>
    </w:div>
    <w:div w:id="1706325516">
      <w:bodyDiv w:val="1"/>
      <w:marLeft w:val="0"/>
      <w:marRight w:val="0"/>
      <w:marTop w:val="0"/>
      <w:marBottom w:val="0"/>
      <w:divBdr>
        <w:top w:val="none" w:sz="0" w:space="0" w:color="auto"/>
        <w:left w:val="none" w:sz="0" w:space="0" w:color="auto"/>
        <w:bottom w:val="none" w:sz="0" w:space="0" w:color="auto"/>
        <w:right w:val="none" w:sz="0" w:space="0" w:color="auto"/>
      </w:divBdr>
    </w:div>
    <w:div w:id="1714964577">
      <w:bodyDiv w:val="1"/>
      <w:marLeft w:val="0"/>
      <w:marRight w:val="0"/>
      <w:marTop w:val="0"/>
      <w:marBottom w:val="0"/>
      <w:divBdr>
        <w:top w:val="none" w:sz="0" w:space="0" w:color="auto"/>
        <w:left w:val="none" w:sz="0" w:space="0" w:color="auto"/>
        <w:bottom w:val="none" w:sz="0" w:space="0" w:color="auto"/>
        <w:right w:val="none" w:sz="0" w:space="0" w:color="auto"/>
      </w:divBdr>
    </w:div>
    <w:div w:id="1719937406">
      <w:bodyDiv w:val="1"/>
      <w:marLeft w:val="0"/>
      <w:marRight w:val="0"/>
      <w:marTop w:val="0"/>
      <w:marBottom w:val="0"/>
      <w:divBdr>
        <w:top w:val="none" w:sz="0" w:space="0" w:color="auto"/>
        <w:left w:val="none" w:sz="0" w:space="0" w:color="auto"/>
        <w:bottom w:val="none" w:sz="0" w:space="0" w:color="auto"/>
        <w:right w:val="none" w:sz="0" w:space="0" w:color="auto"/>
      </w:divBdr>
    </w:div>
    <w:div w:id="1720352506">
      <w:bodyDiv w:val="1"/>
      <w:marLeft w:val="0"/>
      <w:marRight w:val="0"/>
      <w:marTop w:val="0"/>
      <w:marBottom w:val="0"/>
      <w:divBdr>
        <w:top w:val="none" w:sz="0" w:space="0" w:color="auto"/>
        <w:left w:val="none" w:sz="0" w:space="0" w:color="auto"/>
        <w:bottom w:val="none" w:sz="0" w:space="0" w:color="auto"/>
        <w:right w:val="none" w:sz="0" w:space="0" w:color="auto"/>
      </w:divBdr>
    </w:div>
    <w:div w:id="1721435293">
      <w:bodyDiv w:val="1"/>
      <w:marLeft w:val="0"/>
      <w:marRight w:val="0"/>
      <w:marTop w:val="0"/>
      <w:marBottom w:val="0"/>
      <w:divBdr>
        <w:top w:val="none" w:sz="0" w:space="0" w:color="auto"/>
        <w:left w:val="none" w:sz="0" w:space="0" w:color="auto"/>
        <w:bottom w:val="none" w:sz="0" w:space="0" w:color="auto"/>
        <w:right w:val="none" w:sz="0" w:space="0" w:color="auto"/>
      </w:divBdr>
    </w:div>
    <w:div w:id="1724793445">
      <w:bodyDiv w:val="1"/>
      <w:marLeft w:val="0"/>
      <w:marRight w:val="0"/>
      <w:marTop w:val="0"/>
      <w:marBottom w:val="0"/>
      <w:divBdr>
        <w:top w:val="none" w:sz="0" w:space="0" w:color="auto"/>
        <w:left w:val="none" w:sz="0" w:space="0" w:color="auto"/>
        <w:bottom w:val="none" w:sz="0" w:space="0" w:color="auto"/>
        <w:right w:val="none" w:sz="0" w:space="0" w:color="auto"/>
      </w:divBdr>
    </w:div>
    <w:div w:id="1728995277">
      <w:bodyDiv w:val="1"/>
      <w:marLeft w:val="0"/>
      <w:marRight w:val="0"/>
      <w:marTop w:val="0"/>
      <w:marBottom w:val="0"/>
      <w:divBdr>
        <w:top w:val="none" w:sz="0" w:space="0" w:color="auto"/>
        <w:left w:val="none" w:sz="0" w:space="0" w:color="auto"/>
        <w:bottom w:val="none" w:sz="0" w:space="0" w:color="auto"/>
        <w:right w:val="none" w:sz="0" w:space="0" w:color="auto"/>
      </w:divBdr>
    </w:div>
    <w:div w:id="1729382793">
      <w:bodyDiv w:val="1"/>
      <w:marLeft w:val="0"/>
      <w:marRight w:val="0"/>
      <w:marTop w:val="0"/>
      <w:marBottom w:val="0"/>
      <w:divBdr>
        <w:top w:val="none" w:sz="0" w:space="0" w:color="auto"/>
        <w:left w:val="none" w:sz="0" w:space="0" w:color="auto"/>
        <w:bottom w:val="none" w:sz="0" w:space="0" w:color="auto"/>
        <w:right w:val="none" w:sz="0" w:space="0" w:color="auto"/>
      </w:divBdr>
    </w:div>
    <w:div w:id="1730568385">
      <w:bodyDiv w:val="1"/>
      <w:marLeft w:val="0"/>
      <w:marRight w:val="0"/>
      <w:marTop w:val="0"/>
      <w:marBottom w:val="0"/>
      <w:divBdr>
        <w:top w:val="none" w:sz="0" w:space="0" w:color="auto"/>
        <w:left w:val="none" w:sz="0" w:space="0" w:color="auto"/>
        <w:bottom w:val="none" w:sz="0" w:space="0" w:color="auto"/>
        <w:right w:val="none" w:sz="0" w:space="0" w:color="auto"/>
      </w:divBdr>
    </w:div>
    <w:div w:id="1730808315">
      <w:bodyDiv w:val="1"/>
      <w:marLeft w:val="0"/>
      <w:marRight w:val="0"/>
      <w:marTop w:val="0"/>
      <w:marBottom w:val="0"/>
      <w:divBdr>
        <w:top w:val="none" w:sz="0" w:space="0" w:color="auto"/>
        <w:left w:val="none" w:sz="0" w:space="0" w:color="auto"/>
        <w:bottom w:val="none" w:sz="0" w:space="0" w:color="auto"/>
        <w:right w:val="none" w:sz="0" w:space="0" w:color="auto"/>
      </w:divBdr>
    </w:div>
    <w:div w:id="1731029734">
      <w:bodyDiv w:val="1"/>
      <w:marLeft w:val="0"/>
      <w:marRight w:val="0"/>
      <w:marTop w:val="0"/>
      <w:marBottom w:val="0"/>
      <w:divBdr>
        <w:top w:val="none" w:sz="0" w:space="0" w:color="auto"/>
        <w:left w:val="none" w:sz="0" w:space="0" w:color="auto"/>
        <w:bottom w:val="none" w:sz="0" w:space="0" w:color="auto"/>
        <w:right w:val="none" w:sz="0" w:space="0" w:color="auto"/>
      </w:divBdr>
    </w:div>
    <w:div w:id="1732146789">
      <w:bodyDiv w:val="1"/>
      <w:marLeft w:val="0"/>
      <w:marRight w:val="0"/>
      <w:marTop w:val="0"/>
      <w:marBottom w:val="0"/>
      <w:divBdr>
        <w:top w:val="none" w:sz="0" w:space="0" w:color="auto"/>
        <w:left w:val="none" w:sz="0" w:space="0" w:color="auto"/>
        <w:bottom w:val="none" w:sz="0" w:space="0" w:color="auto"/>
        <w:right w:val="none" w:sz="0" w:space="0" w:color="auto"/>
      </w:divBdr>
    </w:div>
    <w:div w:id="1733654351">
      <w:bodyDiv w:val="1"/>
      <w:marLeft w:val="0"/>
      <w:marRight w:val="0"/>
      <w:marTop w:val="0"/>
      <w:marBottom w:val="0"/>
      <w:divBdr>
        <w:top w:val="none" w:sz="0" w:space="0" w:color="auto"/>
        <w:left w:val="none" w:sz="0" w:space="0" w:color="auto"/>
        <w:bottom w:val="none" w:sz="0" w:space="0" w:color="auto"/>
        <w:right w:val="none" w:sz="0" w:space="0" w:color="auto"/>
      </w:divBdr>
    </w:div>
    <w:div w:id="1734156786">
      <w:bodyDiv w:val="1"/>
      <w:marLeft w:val="0"/>
      <w:marRight w:val="0"/>
      <w:marTop w:val="0"/>
      <w:marBottom w:val="0"/>
      <w:divBdr>
        <w:top w:val="none" w:sz="0" w:space="0" w:color="auto"/>
        <w:left w:val="none" w:sz="0" w:space="0" w:color="auto"/>
        <w:bottom w:val="none" w:sz="0" w:space="0" w:color="auto"/>
        <w:right w:val="none" w:sz="0" w:space="0" w:color="auto"/>
      </w:divBdr>
    </w:div>
    <w:div w:id="1734690938">
      <w:bodyDiv w:val="1"/>
      <w:marLeft w:val="0"/>
      <w:marRight w:val="0"/>
      <w:marTop w:val="0"/>
      <w:marBottom w:val="0"/>
      <w:divBdr>
        <w:top w:val="none" w:sz="0" w:space="0" w:color="auto"/>
        <w:left w:val="none" w:sz="0" w:space="0" w:color="auto"/>
        <w:bottom w:val="none" w:sz="0" w:space="0" w:color="auto"/>
        <w:right w:val="none" w:sz="0" w:space="0" w:color="auto"/>
      </w:divBdr>
    </w:div>
    <w:div w:id="1740861744">
      <w:bodyDiv w:val="1"/>
      <w:marLeft w:val="0"/>
      <w:marRight w:val="0"/>
      <w:marTop w:val="0"/>
      <w:marBottom w:val="0"/>
      <w:divBdr>
        <w:top w:val="none" w:sz="0" w:space="0" w:color="auto"/>
        <w:left w:val="none" w:sz="0" w:space="0" w:color="auto"/>
        <w:bottom w:val="none" w:sz="0" w:space="0" w:color="auto"/>
        <w:right w:val="none" w:sz="0" w:space="0" w:color="auto"/>
      </w:divBdr>
    </w:div>
    <w:div w:id="1742408339">
      <w:bodyDiv w:val="1"/>
      <w:marLeft w:val="0"/>
      <w:marRight w:val="0"/>
      <w:marTop w:val="0"/>
      <w:marBottom w:val="0"/>
      <w:divBdr>
        <w:top w:val="none" w:sz="0" w:space="0" w:color="auto"/>
        <w:left w:val="none" w:sz="0" w:space="0" w:color="auto"/>
        <w:bottom w:val="none" w:sz="0" w:space="0" w:color="auto"/>
        <w:right w:val="none" w:sz="0" w:space="0" w:color="auto"/>
      </w:divBdr>
    </w:div>
    <w:div w:id="1748192265">
      <w:bodyDiv w:val="1"/>
      <w:marLeft w:val="0"/>
      <w:marRight w:val="0"/>
      <w:marTop w:val="0"/>
      <w:marBottom w:val="0"/>
      <w:divBdr>
        <w:top w:val="none" w:sz="0" w:space="0" w:color="auto"/>
        <w:left w:val="none" w:sz="0" w:space="0" w:color="auto"/>
        <w:bottom w:val="none" w:sz="0" w:space="0" w:color="auto"/>
        <w:right w:val="none" w:sz="0" w:space="0" w:color="auto"/>
      </w:divBdr>
    </w:div>
    <w:div w:id="1748921206">
      <w:bodyDiv w:val="1"/>
      <w:marLeft w:val="0"/>
      <w:marRight w:val="0"/>
      <w:marTop w:val="0"/>
      <w:marBottom w:val="0"/>
      <w:divBdr>
        <w:top w:val="none" w:sz="0" w:space="0" w:color="auto"/>
        <w:left w:val="none" w:sz="0" w:space="0" w:color="auto"/>
        <w:bottom w:val="none" w:sz="0" w:space="0" w:color="auto"/>
        <w:right w:val="none" w:sz="0" w:space="0" w:color="auto"/>
      </w:divBdr>
    </w:div>
    <w:div w:id="1750153368">
      <w:bodyDiv w:val="1"/>
      <w:marLeft w:val="0"/>
      <w:marRight w:val="0"/>
      <w:marTop w:val="0"/>
      <w:marBottom w:val="0"/>
      <w:divBdr>
        <w:top w:val="none" w:sz="0" w:space="0" w:color="auto"/>
        <w:left w:val="none" w:sz="0" w:space="0" w:color="auto"/>
        <w:bottom w:val="none" w:sz="0" w:space="0" w:color="auto"/>
        <w:right w:val="none" w:sz="0" w:space="0" w:color="auto"/>
      </w:divBdr>
    </w:div>
    <w:div w:id="1757626970">
      <w:bodyDiv w:val="1"/>
      <w:marLeft w:val="0"/>
      <w:marRight w:val="0"/>
      <w:marTop w:val="0"/>
      <w:marBottom w:val="0"/>
      <w:divBdr>
        <w:top w:val="none" w:sz="0" w:space="0" w:color="auto"/>
        <w:left w:val="none" w:sz="0" w:space="0" w:color="auto"/>
        <w:bottom w:val="none" w:sz="0" w:space="0" w:color="auto"/>
        <w:right w:val="none" w:sz="0" w:space="0" w:color="auto"/>
      </w:divBdr>
    </w:div>
    <w:div w:id="1758672126">
      <w:bodyDiv w:val="1"/>
      <w:marLeft w:val="0"/>
      <w:marRight w:val="0"/>
      <w:marTop w:val="0"/>
      <w:marBottom w:val="0"/>
      <w:divBdr>
        <w:top w:val="none" w:sz="0" w:space="0" w:color="auto"/>
        <w:left w:val="none" w:sz="0" w:space="0" w:color="auto"/>
        <w:bottom w:val="none" w:sz="0" w:space="0" w:color="auto"/>
        <w:right w:val="none" w:sz="0" w:space="0" w:color="auto"/>
      </w:divBdr>
    </w:div>
    <w:div w:id="1762870402">
      <w:bodyDiv w:val="1"/>
      <w:marLeft w:val="0"/>
      <w:marRight w:val="0"/>
      <w:marTop w:val="0"/>
      <w:marBottom w:val="0"/>
      <w:divBdr>
        <w:top w:val="none" w:sz="0" w:space="0" w:color="auto"/>
        <w:left w:val="none" w:sz="0" w:space="0" w:color="auto"/>
        <w:bottom w:val="none" w:sz="0" w:space="0" w:color="auto"/>
        <w:right w:val="none" w:sz="0" w:space="0" w:color="auto"/>
      </w:divBdr>
    </w:div>
    <w:div w:id="1763258252">
      <w:bodyDiv w:val="1"/>
      <w:marLeft w:val="0"/>
      <w:marRight w:val="0"/>
      <w:marTop w:val="0"/>
      <w:marBottom w:val="0"/>
      <w:divBdr>
        <w:top w:val="none" w:sz="0" w:space="0" w:color="auto"/>
        <w:left w:val="none" w:sz="0" w:space="0" w:color="auto"/>
        <w:bottom w:val="none" w:sz="0" w:space="0" w:color="auto"/>
        <w:right w:val="none" w:sz="0" w:space="0" w:color="auto"/>
      </w:divBdr>
    </w:div>
    <w:div w:id="1766610317">
      <w:bodyDiv w:val="1"/>
      <w:marLeft w:val="0"/>
      <w:marRight w:val="0"/>
      <w:marTop w:val="0"/>
      <w:marBottom w:val="0"/>
      <w:divBdr>
        <w:top w:val="none" w:sz="0" w:space="0" w:color="auto"/>
        <w:left w:val="none" w:sz="0" w:space="0" w:color="auto"/>
        <w:bottom w:val="none" w:sz="0" w:space="0" w:color="auto"/>
        <w:right w:val="none" w:sz="0" w:space="0" w:color="auto"/>
      </w:divBdr>
    </w:div>
    <w:div w:id="1768847016">
      <w:bodyDiv w:val="1"/>
      <w:marLeft w:val="0"/>
      <w:marRight w:val="0"/>
      <w:marTop w:val="0"/>
      <w:marBottom w:val="0"/>
      <w:divBdr>
        <w:top w:val="none" w:sz="0" w:space="0" w:color="auto"/>
        <w:left w:val="none" w:sz="0" w:space="0" w:color="auto"/>
        <w:bottom w:val="none" w:sz="0" w:space="0" w:color="auto"/>
        <w:right w:val="none" w:sz="0" w:space="0" w:color="auto"/>
      </w:divBdr>
    </w:div>
    <w:div w:id="1779520418">
      <w:bodyDiv w:val="1"/>
      <w:marLeft w:val="0"/>
      <w:marRight w:val="0"/>
      <w:marTop w:val="0"/>
      <w:marBottom w:val="0"/>
      <w:divBdr>
        <w:top w:val="none" w:sz="0" w:space="0" w:color="auto"/>
        <w:left w:val="none" w:sz="0" w:space="0" w:color="auto"/>
        <w:bottom w:val="none" w:sz="0" w:space="0" w:color="auto"/>
        <w:right w:val="none" w:sz="0" w:space="0" w:color="auto"/>
      </w:divBdr>
    </w:div>
    <w:div w:id="1790660252">
      <w:bodyDiv w:val="1"/>
      <w:marLeft w:val="0"/>
      <w:marRight w:val="0"/>
      <w:marTop w:val="0"/>
      <w:marBottom w:val="0"/>
      <w:divBdr>
        <w:top w:val="none" w:sz="0" w:space="0" w:color="auto"/>
        <w:left w:val="none" w:sz="0" w:space="0" w:color="auto"/>
        <w:bottom w:val="none" w:sz="0" w:space="0" w:color="auto"/>
        <w:right w:val="none" w:sz="0" w:space="0" w:color="auto"/>
      </w:divBdr>
    </w:div>
    <w:div w:id="1790856599">
      <w:bodyDiv w:val="1"/>
      <w:marLeft w:val="0"/>
      <w:marRight w:val="0"/>
      <w:marTop w:val="0"/>
      <w:marBottom w:val="0"/>
      <w:divBdr>
        <w:top w:val="none" w:sz="0" w:space="0" w:color="auto"/>
        <w:left w:val="none" w:sz="0" w:space="0" w:color="auto"/>
        <w:bottom w:val="none" w:sz="0" w:space="0" w:color="auto"/>
        <w:right w:val="none" w:sz="0" w:space="0" w:color="auto"/>
      </w:divBdr>
    </w:div>
    <w:div w:id="1793205438">
      <w:bodyDiv w:val="1"/>
      <w:marLeft w:val="0"/>
      <w:marRight w:val="0"/>
      <w:marTop w:val="0"/>
      <w:marBottom w:val="0"/>
      <w:divBdr>
        <w:top w:val="none" w:sz="0" w:space="0" w:color="auto"/>
        <w:left w:val="none" w:sz="0" w:space="0" w:color="auto"/>
        <w:bottom w:val="none" w:sz="0" w:space="0" w:color="auto"/>
        <w:right w:val="none" w:sz="0" w:space="0" w:color="auto"/>
      </w:divBdr>
    </w:div>
    <w:div w:id="1793749253">
      <w:bodyDiv w:val="1"/>
      <w:marLeft w:val="0"/>
      <w:marRight w:val="0"/>
      <w:marTop w:val="0"/>
      <w:marBottom w:val="0"/>
      <w:divBdr>
        <w:top w:val="none" w:sz="0" w:space="0" w:color="auto"/>
        <w:left w:val="none" w:sz="0" w:space="0" w:color="auto"/>
        <w:bottom w:val="none" w:sz="0" w:space="0" w:color="auto"/>
        <w:right w:val="none" w:sz="0" w:space="0" w:color="auto"/>
      </w:divBdr>
    </w:div>
    <w:div w:id="1794715265">
      <w:bodyDiv w:val="1"/>
      <w:marLeft w:val="0"/>
      <w:marRight w:val="0"/>
      <w:marTop w:val="0"/>
      <w:marBottom w:val="0"/>
      <w:divBdr>
        <w:top w:val="none" w:sz="0" w:space="0" w:color="auto"/>
        <w:left w:val="none" w:sz="0" w:space="0" w:color="auto"/>
        <w:bottom w:val="none" w:sz="0" w:space="0" w:color="auto"/>
        <w:right w:val="none" w:sz="0" w:space="0" w:color="auto"/>
      </w:divBdr>
    </w:div>
    <w:div w:id="1796872247">
      <w:bodyDiv w:val="1"/>
      <w:marLeft w:val="0"/>
      <w:marRight w:val="0"/>
      <w:marTop w:val="0"/>
      <w:marBottom w:val="0"/>
      <w:divBdr>
        <w:top w:val="none" w:sz="0" w:space="0" w:color="auto"/>
        <w:left w:val="none" w:sz="0" w:space="0" w:color="auto"/>
        <w:bottom w:val="none" w:sz="0" w:space="0" w:color="auto"/>
        <w:right w:val="none" w:sz="0" w:space="0" w:color="auto"/>
      </w:divBdr>
    </w:div>
    <w:div w:id="1799183339">
      <w:bodyDiv w:val="1"/>
      <w:marLeft w:val="0"/>
      <w:marRight w:val="0"/>
      <w:marTop w:val="0"/>
      <w:marBottom w:val="0"/>
      <w:divBdr>
        <w:top w:val="none" w:sz="0" w:space="0" w:color="auto"/>
        <w:left w:val="none" w:sz="0" w:space="0" w:color="auto"/>
        <w:bottom w:val="none" w:sz="0" w:space="0" w:color="auto"/>
        <w:right w:val="none" w:sz="0" w:space="0" w:color="auto"/>
      </w:divBdr>
    </w:div>
    <w:div w:id="1801915632">
      <w:bodyDiv w:val="1"/>
      <w:marLeft w:val="0"/>
      <w:marRight w:val="0"/>
      <w:marTop w:val="0"/>
      <w:marBottom w:val="0"/>
      <w:divBdr>
        <w:top w:val="none" w:sz="0" w:space="0" w:color="auto"/>
        <w:left w:val="none" w:sz="0" w:space="0" w:color="auto"/>
        <w:bottom w:val="none" w:sz="0" w:space="0" w:color="auto"/>
        <w:right w:val="none" w:sz="0" w:space="0" w:color="auto"/>
      </w:divBdr>
    </w:div>
    <w:div w:id="1802114409">
      <w:bodyDiv w:val="1"/>
      <w:marLeft w:val="0"/>
      <w:marRight w:val="0"/>
      <w:marTop w:val="0"/>
      <w:marBottom w:val="0"/>
      <w:divBdr>
        <w:top w:val="none" w:sz="0" w:space="0" w:color="auto"/>
        <w:left w:val="none" w:sz="0" w:space="0" w:color="auto"/>
        <w:bottom w:val="none" w:sz="0" w:space="0" w:color="auto"/>
        <w:right w:val="none" w:sz="0" w:space="0" w:color="auto"/>
      </w:divBdr>
    </w:div>
    <w:div w:id="1802531085">
      <w:bodyDiv w:val="1"/>
      <w:marLeft w:val="0"/>
      <w:marRight w:val="0"/>
      <w:marTop w:val="0"/>
      <w:marBottom w:val="0"/>
      <w:divBdr>
        <w:top w:val="none" w:sz="0" w:space="0" w:color="auto"/>
        <w:left w:val="none" w:sz="0" w:space="0" w:color="auto"/>
        <w:bottom w:val="none" w:sz="0" w:space="0" w:color="auto"/>
        <w:right w:val="none" w:sz="0" w:space="0" w:color="auto"/>
      </w:divBdr>
    </w:div>
    <w:div w:id="1802725940">
      <w:bodyDiv w:val="1"/>
      <w:marLeft w:val="0"/>
      <w:marRight w:val="0"/>
      <w:marTop w:val="0"/>
      <w:marBottom w:val="0"/>
      <w:divBdr>
        <w:top w:val="none" w:sz="0" w:space="0" w:color="auto"/>
        <w:left w:val="none" w:sz="0" w:space="0" w:color="auto"/>
        <w:bottom w:val="none" w:sz="0" w:space="0" w:color="auto"/>
        <w:right w:val="none" w:sz="0" w:space="0" w:color="auto"/>
      </w:divBdr>
    </w:div>
    <w:div w:id="1802918133">
      <w:bodyDiv w:val="1"/>
      <w:marLeft w:val="0"/>
      <w:marRight w:val="0"/>
      <w:marTop w:val="0"/>
      <w:marBottom w:val="0"/>
      <w:divBdr>
        <w:top w:val="none" w:sz="0" w:space="0" w:color="auto"/>
        <w:left w:val="none" w:sz="0" w:space="0" w:color="auto"/>
        <w:bottom w:val="none" w:sz="0" w:space="0" w:color="auto"/>
        <w:right w:val="none" w:sz="0" w:space="0" w:color="auto"/>
      </w:divBdr>
    </w:div>
    <w:div w:id="1803843812">
      <w:bodyDiv w:val="1"/>
      <w:marLeft w:val="0"/>
      <w:marRight w:val="0"/>
      <w:marTop w:val="0"/>
      <w:marBottom w:val="0"/>
      <w:divBdr>
        <w:top w:val="none" w:sz="0" w:space="0" w:color="auto"/>
        <w:left w:val="none" w:sz="0" w:space="0" w:color="auto"/>
        <w:bottom w:val="none" w:sz="0" w:space="0" w:color="auto"/>
        <w:right w:val="none" w:sz="0" w:space="0" w:color="auto"/>
      </w:divBdr>
    </w:div>
    <w:div w:id="1806124581">
      <w:bodyDiv w:val="1"/>
      <w:marLeft w:val="0"/>
      <w:marRight w:val="0"/>
      <w:marTop w:val="0"/>
      <w:marBottom w:val="0"/>
      <w:divBdr>
        <w:top w:val="none" w:sz="0" w:space="0" w:color="auto"/>
        <w:left w:val="none" w:sz="0" w:space="0" w:color="auto"/>
        <w:bottom w:val="none" w:sz="0" w:space="0" w:color="auto"/>
        <w:right w:val="none" w:sz="0" w:space="0" w:color="auto"/>
      </w:divBdr>
    </w:div>
    <w:div w:id="1810703270">
      <w:bodyDiv w:val="1"/>
      <w:marLeft w:val="0"/>
      <w:marRight w:val="0"/>
      <w:marTop w:val="0"/>
      <w:marBottom w:val="0"/>
      <w:divBdr>
        <w:top w:val="none" w:sz="0" w:space="0" w:color="auto"/>
        <w:left w:val="none" w:sz="0" w:space="0" w:color="auto"/>
        <w:bottom w:val="none" w:sz="0" w:space="0" w:color="auto"/>
        <w:right w:val="none" w:sz="0" w:space="0" w:color="auto"/>
      </w:divBdr>
    </w:div>
    <w:div w:id="1813015188">
      <w:bodyDiv w:val="1"/>
      <w:marLeft w:val="0"/>
      <w:marRight w:val="0"/>
      <w:marTop w:val="0"/>
      <w:marBottom w:val="0"/>
      <w:divBdr>
        <w:top w:val="none" w:sz="0" w:space="0" w:color="auto"/>
        <w:left w:val="none" w:sz="0" w:space="0" w:color="auto"/>
        <w:bottom w:val="none" w:sz="0" w:space="0" w:color="auto"/>
        <w:right w:val="none" w:sz="0" w:space="0" w:color="auto"/>
      </w:divBdr>
    </w:div>
    <w:div w:id="1820806340">
      <w:bodyDiv w:val="1"/>
      <w:marLeft w:val="0"/>
      <w:marRight w:val="0"/>
      <w:marTop w:val="0"/>
      <w:marBottom w:val="0"/>
      <w:divBdr>
        <w:top w:val="none" w:sz="0" w:space="0" w:color="auto"/>
        <w:left w:val="none" w:sz="0" w:space="0" w:color="auto"/>
        <w:bottom w:val="none" w:sz="0" w:space="0" w:color="auto"/>
        <w:right w:val="none" w:sz="0" w:space="0" w:color="auto"/>
      </w:divBdr>
    </w:div>
    <w:div w:id="1822699017">
      <w:bodyDiv w:val="1"/>
      <w:marLeft w:val="0"/>
      <w:marRight w:val="0"/>
      <w:marTop w:val="0"/>
      <w:marBottom w:val="0"/>
      <w:divBdr>
        <w:top w:val="none" w:sz="0" w:space="0" w:color="auto"/>
        <w:left w:val="none" w:sz="0" w:space="0" w:color="auto"/>
        <w:bottom w:val="none" w:sz="0" w:space="0" w:color="auto"/>
        <w:right w:val="none" w:sz="0" w:space="0" w:color="auto"/>
      </w:divBdr>
    </w:div>
    <w:div w:id="1824540221">
      <w:bodyDiv w:val="1"/>
      <w:marLeft w:val="0"/>
      <w:marRight w:val="0"/>
      <w:marTop w:val="0"/>
      <w:marBottom w:val="0"/>
      <w:divBdr>
        <w:top w:val="none" w:sz="0" w:space="0" w:color="auto"/>
        <w:left w:val="none" w:sz="0" w:space="0" w:color="auto"/>
        <w:bottom w:val="none" w:sz="0" w:space="0" w:color="auto"/>
        <w:right w:val="none" w:sz="0" w:space="0" w:color="auto"/>
      </w:divBdr>
    </w:div>
    <w:div w:id="1830054679">
      <w:bodyDiv w:val="1"/>
      <w:marLeft w:val="0"/>
      <w:marRight w:val="0"/>
      <w:marTop w:val="0"/>
      <w:marBottom w:val="0"/>
      <w:divBdr>
        <w:top w:val="none" w:sz="0" w:space="0" w:color="auto"/>
        <w:left w:val="none" w:sz="0" w:space="0" w:color="auto"/>
        <w:bottom w:val="none" w:sz="0" w:space="0" w:color="auto"/>
        <w:right w:val="none" w:sz="0" w:space="0" w:color="auto"/>
      </w:divBdr>
    </w:div>
    <w:div w:id="1831629246">
      <w:bodyDiv w:val="1"/>
      <w:marLeft w:val="0"/>
      <w:marRight w:val="0"/>
      <w:marTop w:val="0"/>
      <w:marBottom w:val="0"/>
      <w:divBdr>
        <w:top w:val="none" w:sz="0" w:space="0" w:color="auto"/>
        <w:left w:val="none" w:sz="0" w:space="0" w:color="auto"/>
        <w:bottom w:val="none" w:sz="0" w:space="0" w:color="auto"/>
        <w:right w:val="none" w:sz="0" w:space="0" w:color="auto"/>
      </w:divBdr>
    </w:div>
    <w:div w:id="1832023325">
      <w:bodyDiv w:val="1"/>
      <w:marLeft w:val="0"/>
      <w:marRight w:val="0"/>
      <w:marTop w:val="0"/>
      <w:marBottom w:val="0"/>
      <w:divBdr>
        <w:top w:val="none" w:sz="0" w:space="0" w:color="auto"/>
        <w:left w:val="none" w:sz="0" w:space="0" w:color="auto"/>
        <w:bottom w:val="none" w:sz="0" w:space="0" w:color="auto"/>
        <w:right w:val="none" w:sz="0" w:space="0" w:color="auto"/>
      </w:divBdr>
    </w:div>
    <w:div w:id="1836872589">
      <w:bodyDiv w:val="1"/>
      <w:marLeft w:val="0"/>
      <w:marRight w:val="0"/>
      <w:marTop w:val="0"/>
      <w:marBottom w:val="0"/>
      <w:divBdr>
        <w:top w:val="none" w:sz="0" w:space="0" w:color="auto"/>
        <w:left w:val="none" w:sz="0" w:space="0" w:color="auto"/>
        <w:bottom w:val="none" w:sz="0" w:space="0" w:color="auto"/>
        <w:right w:val="none" w:sz="0" w:space="0" w:color="auto"/>
      </w:divBdr>
    </w:div>
    <w:div w:id="1838575768">
      <w:bodyDiv w:val="1"/>
      <w:marLeft w:val="0"/>
      <w:marRight w:val="0"/>
      <w:marTop w:val="0"/>
      <w:marBottom w:val="0"/>
      <w:divBdr>
        <w:top w:val="none" w:sz="0" w:space="0" w:color="auto"/>
        <w:left w:val="none" w:sz="0" w:space="0" w:color="auto"/>
        <w:bottom w:val="none" w:sz="0" w:space="0" w:color="auto"/>
        <w:right w:val="none" w:sz="0" w:space="0" w:color="auto"/>
      </w:divBdr>
    </w:div>
    <w:div w:id="1842969286">
      <w:bodyDiv w:val="1"/>
      <w:marLeft w:val="0"/>
      <w:marRight w:val="0"/>
      <w:marTop w:val="0"/>
      <w:marBottom w:val="0"/>
      <w:divBdr>
        <w:top w:val="none" w:sz="0" w:space="0" w:color="auto"/>
        <w:left w:val="none" w:sz="0" w:space="0" w:color="auto"/>
        <w:bottom w:val="none" w:sz="0" w:space="0" w:color="auto"/>
        <w:right w:val="none" w:sz="0" w:space="0" w:color="auto"/>
      </w:divBdr>
    </w:div>
    <w:div w:id="1843084675">
      <w:bodyDiv w:val="1"/>
      <w:marLeft w:val="0"/>
      <w:marRight w:val="0"/>
      <w:marTop w:val="0"/>
      <w:marBottom w:val="0"/>
      <w:divBdr>
        <w:top w:val="none" w:sz="0" w:space="0" w:color="auto"/>
        <w:left w:val="none" w:sz="0" w:space="0" w:color="auto"/>
        <w:bottom w:val="none" w:sz="0" w:space="0" w:color="auto"/>
        <w:right w:val="none" w:sz="0" w:space="0" w:color="auto"/>
      </w:divBdr>
    </w:div>
    <w:div w:id="1846741964">
      <w:bodyDiv w:val="1"/>
      <w:marLeft w:val="0"/>
      <w:marRight w:val="0"/>
      <w:marTop w:val="0"/>
      <w:marBottom w:val="0"/>
      <w:divBdr>
        <w:top w:val="none" w:sz="0" w:space="0" w:color="auto"/>
        <w:left w:val="none" w:sz="0" w:space="0" w:color="auto"/>
        <w:bottom w:val="none" w:sz="0" w:space="0" w:color="auto"/>
        <w:right w:val="none" w:sz="0" w:space="0" w:color="auto"/>
      </w:divBdr>
    </w:div>
    <w:div w:id="1852404387">
      <w:bodyDiv w:val="1"/>
      <w:marLeft w:val="0"/>
      <w:marRight w:val="0"/>
      <w:marTop w:val="0"/>
      <w:marBottom w:val="0"/>
      <w:divBdr>
        <w:top w:val="none" w:sz="0" w:space="0" w:color="auto"/>
        <w:left w:val="none" w:sz="0" w:space="0" w:color="auto"/>
        <w:bottom w:val="none" w:sz="0" w:space="0" w:color="auto"/>
        <w:right w:val="none" w:sz="0" w:space="0" w:color="auto"/>
      </w:divBdr>
    </w:div>
    <w:div w:id="1852449528">
      <w:bodyDiv w:val="1"/>
      <w:marLeft w:val="0"/>
      <w:marRight w:val="0"/>
      <w:marTop w:val="0"/>
      <w:marBottom w:val="0"/>
      <w:divBdr>
        <w:top w:val="none" w:sz="0" w:space="0" w:color="auto"/>
        <w:left w:val="none" w:sz="0" w:space="0" w:color="auto"/>
        <w:bottom w:val="none" w:sz="0" w:space="0" w:color="auto"/>
        <w:right w:val="none" w:sz="0" w:space="0" w:color="auto"/>
      </w:divBdr>
    </w:div>
    <w:div w:id="1860512006">
      <w:bodyDiv w:val="1"/>
      <w:marLeft w:val="0"/>
      <w:marRight w:val="0"/>
      <w:marTop w:val="0"/>
      <w:marBottom w:val="0"/>
      <w:divBdr>
        <w:top w:val="none" w:sz="0" w:space="0" w:color="auto"/>
        <w:left w:val="none" w:sz="0" w:space="0" w:color="auto"/>
        <w:bottom w:val="none" w:sz="0" w:space="0" w:color="auto"/>
        <w:right w:val="none" w:sz="0" w:space="0" w:color="auto"/>
      </w:divBdr>
    </w:div>
    <w:div w:id="1866862046">
      <w:bodyDiv w:val="1"/>
      <w:marLeft w:val="0"/>
      <w:marRight w:val="0"/>
      <w:marTop w:val="0"/>
      <w:marBottom w:val="0"/>
      <w:divBdr>
        <w:top w:val="none" w:sz="0" w:space="0" w:color="auto"/>
        <w:left w:val="none" w:sz="0" w:space="0" w:color="auto"/>
        <w:bottom w:val="none" w:sz="0" w:space="0" w:color="auto"/>
        <w:right w:val="none" w:sz="0" w:space="0" w:color="auto"/>
      </w:divBdr>
    </w:div>
    <w:div w:id="1867520588">
      <w:bodyDiv w:val="1"/>
      <w:marLeft w:val="0"/>
      <w:marRight w:val="0"/>
      <w:marTop w:val="0"/>
      <w:marBottom w:val="0"/>
      <w:divBdr>
        <w:top w:val="none" w:sz="0" w:space="0" w:color="auto"/>
        <w:left w:val="none" w:sz="0" w:space="0" w:color="auto"/>
        <w:bottom w:val="none" w:sz="0" w:space="0" w:color="auto"/>
        <w:right w:val="none" w:sz="0" w:space="0" w:color="auto"/>
      </w:divBdr>
    </w:div>
    <w:div w:id="1868328583">
      <w:bodyDiv w:val="1"/>
      <w:marLeft w:val="0"/>
      <w:marRight w:val="0"/>
      <w:marTop w:val="0"/>
      <w:marBottom w:val="0"/>
      <w:divBdr>
        <w:top w:val="none" w:sz="0" w:space="0" w:color="auto"/>
        <w:left w:val="none" w:sz="0" w:space="0" w:color="auto"/>
        <w:bottom w:val="none" w:sz="0" w:space="0" w:color="auto"/>
        <w:right w:val="none" w:sz="0" w:space="0" w:color="auto"/>
      </w:divBdr>
    </w:div>
    <w:div w:id="1872452013">
      <w:bodyDiv w:val="1"/>
      <w:marLeft w:val="0"/>
      <w:marRight w:val="0"/>
      <w:marTop w:val="0"/>
      <w:marBottom w:val="0"/>
      <w:divBdr>
        <w:top w:val="none" w:sz="0" w:space="0" w:color="auto"/>
        <w:left w:val="none" w:sz="0" w:space="0" w:color="auto"/>
        <w:bottom w:val="none" w:sz="0" w:space="0" w:color="auto"/>
        <w:right w:val="none" w:sz="0" w:space="0" w:color="auto"/>
      </w:divBdr>
    </w:div>
    <w:div w:id="1873112321">
      <w:bodyDiv w:val="1"/>
      <w:marLeft w:val="0"/>
      <w:marRight w:val="0"/>
      <w:marTop w:val="0"/>
      <w:marBottom w:val="0"/>
      <w:divBdr>
        <w:top w:val="none" w:sz="0" w:space="0" w:color="auto"/>
        <w:left w:val="none" w:sz="0" w:space="0" w:color="auto"/>
        <w:bottom w:val="none" w:sz="0" w:space="0" w:color="auto"/>
        <w:right w:val="none" w:sz="0" w:space="0" w:color="auto"/>
      </w:divBdr>
    </w:div>
    <w:div w:id="1874466148">
      <w:bodyDiv w:val="1"/>
      <w:marLeft w:val="0"/>
      <w:marRight w:val="0"/>
      <w:marTop w:val="0"/>
      <w:marBottom w:val="0"/>
      <w:divBdr>
        <w:top w:val="none" w:sz="0" w:space="0" w:color="auto"/>
        <w:left w:val="none" w:sz="0" w:space="0" w:color="auto"/>
        <w:bottom w:val="none" w:sz="0" w:space="0" w:color="auto"/>
        <w:right w:val="none" w:sz="0" w:space="0" w:color="auto"/>
      </w:divBdr>
    </w:div>
    <w:div w:id="1874921224">
      <w:bodyDiv w:val="1"/>
      <w:marLeft w:val="0"/>
      <w:marRight w:val="0"/>
      <w:marTop w:val="0"/>
      <w:marBottom w:val="0"/>
      <w:divBdr>
        <w:top w:val="none" w:sz="0" w:space="0" w:color="auto"/>
        <w:left w:val="none" w:sz="0" w:space="0" w:color="auto"/>
        <w:bottom w:val="none" w:sz="0" w:space="0" w:color="auto"/>
        <w:right w:val="none" w:sz="0" w:space="0" w:color="auto"/>
      </w:divBdr>
    </w:div>
    <w:div w:id="1877353693">
      <w:bodyDiv w:val="1"/>
      <w:marLeft w:val="0"/>
      <w:marRight w:val="0"/>
      <w:marTop w:val="0"/>
      <w:marBottom w:val="0"/>
      <w:divBdr>
        <w:top w:val="none" w:sz="0" w:space="0" w:color="auto"/>
        <w:left w:val="none" w:sz="0" w:space="0" w:color="auto"/>
        <w:bottom w:val="none" w:sz="0" w:space="0" w:color="auto"/>
        <w:right w:val="none" w:sz="0" w:space="0" w:color="auto"/>
      </w:divBdr>
    </w:div>
    <w:div w:id="1877958823">
      <w:bodyDiv w:val="1"/>
      <w:marLeft w:val="0"/>
      <w:marRight w:val="0"/>
      <w:marTop w:val="0"/>
      <w:marBottom w:val="0"/>
      <w:divBdr>
        <w:top w:val="none" w:sz="0" w:space="0" w:color="auto"/>
        <w:left w:val="none" w:sz="0" w:space="0" w:color="auto"/>
        <w:bottom w:val="none" w:sz="0" w:space="0" w:color="auto"/>
        <w:right w:val="none" w:sz="0" w:space="0" w:color="auto"/>
      </w:divBdr>
    </w:div>
    <w:div w:id="1879127679">
      <w:bodyDiv w:val="1"/>
      <w:marLeft w:val="0"/>
      <w:marRight w:val="0"/>
      <w:marTop w:val="0"/>
      <w:marBottom w:val="0"/>
      <w:divBdr>
        <w:top w:val="none" w:sz="0" w:space="0" w:color="auto"/>
        <w:left w:val="none" w:sz="0" w:space="0" w:color="auto"/>
        <w:bottom w:val="none" w:sz="0" w:space="0" w:color="auto"/>
        <w:right w:val="none" w:sz="0" w:space="0" w:color="auto"/>
      </w:divBdr>
    </w:div>
    <w:div w:id="1879272713">
      <w:bodyDiv w:val="1"/>
      <w:marLeft w:val="0"/>
      <w:marRight w:val="0"/>
      <w:marTop w:val="0"/>
      <w:marBottom w:val="0"/>
      <w:divBdr>
        <w:top w:val="none" w:sz="0" w:space="0" w:color="auto"/>
        <w:left w:val="none" w:sz="0" w:space="0" w:color="auto"/>
        <w:bottom w:val="none" w:sz="0" w:space="0" w:color="auto"/>
        <w:right w:val="none" w:sz="0" w:space="0" w:color="auto"/>
      </w:divBdr>
    </w:div>
    <w:div w:id="1879465832">
      <w:bodyDiv w:val="1"/>
      <w:marLeft w:val="0"/>
      <w:marRight w:val="0"/>
      <w:marTop w:val="0"/>
      <w:marBottom w:val="0"/>
      <w:divBdr>
        <w:top w:val="none" w:sz="0" w:space="0" w:color="auto"/>
        <w:left w:val="none" w:sz="0" w:space="0" w:color="auto"/>
        <w:bottom w:val="none" w:sz="0" w:space="0" w:color="auto"/>
        <w:right w:val="none" w:sz="0" w:space="0" w:color="auto"/>
      </w:divBdr>
    </w:div>
    <w:div w:id="1880194966">
      <w:bodyDiv w:val="1"/>
      <w:marLeft w:val="0"/>
      <w:marRight w:val="0"/>
      <w:marTop w:val="0"/>
      <w:marBottom w:val="0"/>
      <w:divBdr>
        <w:top w:val="none" w:sz="0" w:space="0" w:color="auto"/>
        <w:left w:val="none" w:sz="0" w:space="0" w:color="auto"/>
        <w:bottom w:val="none" w:sz="0" w:space="0" w:color="auto"/>
        <w:right w:val="none" w:sz="0" w:space="0" w:color="auto"/>
      </w:divBdr>
    </w:div>
    <w:div w:id="1881045740">
      <w:bodyDiv w:val="1"/>
      <w:marLeft w:val="0"/>
      <w:marRight w:val="0"/>
      <w:marTop w:val="0"/>
      <w:marBottom w:val="0"/>
      <w:divBdr>
        <w:top w:val="none" w:sz="0" w:space="0" w:color="auto"/>
        <w:left w:val="none" w:sz="0" w:space="0" w:color="auto"/>
        <w:bottom w:val="none" w:sz="0" w:space="0" w:color="auto"/>
        <w:right w:val="none" w:sz="0" w:space="0" w:color="auto"/>
      </w:divBdr>
    </w:div>
    <w:div w:id="1885218273">
      <w:bodyDiv w:val="1"/>
      <w:marLeft w:val="0"/>
      <w:marRight w:val="0"/>
      <w:marTop w:val="0"/>
      <w:marBottom w:val="0"/>
      <w:divBdr>
        <w:top w:val="none" w:sz="0" w:space="0" w:color="auto"/>
        <w:left w:val="none" w:sz="0" w:space="0" w:color="auto"/>
        <w:bottom w:val="none" w:sz="0" w:space="0" w:color="auto"/>
        <w:right w:val="none" w:sz="0" w:space="0" w:color="auto"/>
      </w:divBdr>
    </w:div>
    <w:div w:id="1886142989">
      <w:bodyDiv w:val="1"/>
      <w:marLeft w:val="0"/>
      <w:marRight w:val="0"/>
      <w:marTop w:val="0"/>
      <w:marBottom w:val="0"/>
      <w:divBdr>
        <w:top w:val="none" w:sz="0" w:space="0" w:color="auto"/>
        <w:left w:val="none" w:sz="0" w:space="0" w:color="auto"/>
        <w:bottom w:val="none" w:sz="0" w:space="0" w:color="auto"/>
        <w:right w:val="none" w:sz="0" w:space="0" w:color="auto"/>
      </w:divBdr>
    </w:div>
    <w:div w:id="1886941239">
      <w:bodyDiv w:val="1"/>
      <w:marLeft w:val="0"/>
      <w:marRight w:val="0"/>
      <w:marTop w:val="0"/>
      <w:marBottom w:val="0"/>
      <w:divBdr>
        <w:top w:val="none" w:sz="0" w:space="0" w:color="auto"/>
        <w:left w:val="none" w:sz="0" w:space="0" w:color="auto"/>
        <w:bottom w:val="none" w:sz="0" w:space="0" w:color="auto"/>
        <w:right w:val="none" w:sz="0" w:space="0" w:color="auto"/>
      </w:divBdr>
    </w:div>
    <w:div w:id="1887373634">
      <w:bodyDiv w:val="1"/>
      <w:marLeft w:val="0"/>
      <w:marRight w:val="0"/>
      <w:marTop w:val="0"/>
      <w:marBottom w:val="0"/>
      <w:divBdr>
        <w:top w:val="none" w:sz="0" w:space="0" w:color="auto"/>
        <w:left w:val="none" w:sz="0" w:space="0" w:color="auto"/>
        <w:bottom w:val="none" w:sz="0" w:space="0" w:color="auto"/>
        <w:right w:val="none" w:sz="0" w:space="0" w:color="auto"/>
      </w:divBdr>
    </w:div>
    <w:div w:id="1889299289">
      <w:bodyDiv w:val="1"/>
      <w:marLeft w:val="0"/>
      <w:marRight w:val="0"/>
      <w:marTop w:val="0"/>
      <w:marBottom w:val="0"/>
      <w:divBdr>
        <w:top w:val="none" w:sz="0" w:space="0" w:color="auto"/>
        <w:left w:val="none" w:sz="0" w:space="0" w:color="auto"/>
        <w:bottom w:val="none" w:sz="0" w:space="0" w:color="auto"/>
        <w:right w:val="none" w:sz="0" w:space="0" w:color="auto"/>
      </w:divBdr>
    </w:div>
    <w:div w:id="1890334216">
      <w:bodyDiv w:val="1"/>
      <w:marLeft w:val="0"/>
      <w:marRight w:val="0"/>
      <w:marTop w:val="0"/>
      <w:marBottom w:val="0"/>
      <w:divBdr>
        <w:top w:val="none" w:sz="0" w:space="0" w:color="auto"/>
        <w:left w:val="none" w:sz="0" w:space="0" w:color="auto"/>
        <w:bottom w:val="none" w:sz="0" w:space="0" w:color="auto"/>
        <w:right w:val="none" w:sz="0" w:space="0" w:color="auto"/>
      </w:divBdr>
    </w:div>
    <w:div w:id="1891762437">
      <w:bodyDiv w:val="1"/>
      <w:marLeft w:val="0"/>
      <w:marRight w:val="0"/>
      <w:marTop w:val="0"/>
      <w:marBottom w:val="0"/>
      <w:divBdr>
        <w:top w:val="none" w:sz="0" w:space="0" w:color="auto"/>
        <w:left w:val="none" w:sz="0" w:space="0" w:color="auto"/>
        <w:bottom w:val="none" w:sz="0" w:space="0" w:color="auto"/>
        <w:right w:val="none" w:sz="0" w:space="0" w:color="auto"/>
      </w:divBdr>
    </w:div>
    <w:div w:id="1897859446">
      <w:bodyDiv w:val="1"/>
      <w:marLeft w:val="0"/>
      <w:marRight w:val="0"/>
      <w:marTop w:val="0"/>
      <w:marBottom w:val="0"/>
      <w:divBdr>
        <w:top w:val="none" w:sz="0" w:space="0" w:color="auto"/>
        <w:left w:val="none" w:sz="0" w:space="0" w:color="auto"/>
        <w:bottom w:val="none" w:sz="0" w:space="0" w:color="auto"/>
        <w:right w:val="none" w:sz="0" w:space="0" w:color="auto"/>
      </w:divBdr>
    </w:div>
    <w:div w:id="1898278282">
      <w:bodyDiv w:val="1"/>
      <w:marLeft w:val="0"/>
      <w:marRight w:val="0"/>
      <w:marTop w:val="0"/>
      <w:marBottom w:val="0"/>
      <w:divBdr>
        <w:top w:val="none" w:sz="0" w:space="0" w:color="auto"/>
        <w:left w:val="none" w:sz="0" w:space="0" w:color="auto"/>
        <w:bottom w:val="none" w:sz="0" w:space="0" w:color="auto"/>
        <w:right w:val="none" w:sz="0" w:space="0" w:color="auto"/>
      </w:divBdr>
    </w:div>
    <w:div w:id="1899702128">
      <w:bodyDiv w:val="1"/>
      <w:marLeft w:val="0"/>
      <w:marRight w:val="0"/>
      <w:marTop w:val="0"/>
      <w:marBottom w:val="0"/>
      <w:divBdr>
        <w:top w:val="none" w:sz="0" w:space="0" w:color="auto"/>
        <w:left w:val="none" w:sz="0" w:space="0" w:color="auto"/>
        <w:bottom w:val="none" w:sz="0" w:space="0" w:color="auto"/>
        <w:right w:val="none" w:sz="0" w:space="0" w:color="auto"/>
      </w:divBdr>
    </w:div>
    <w:div w:id="1905870195">
      <w:bodyDiv w:val="1"/>
      <w:marLeft w:val="0"/>
      <w:marRight w:val="0"/>
      <w:marTop w:val="0"/>
      <w:marBottom w:val="0"/>
      <w:divBdr>
        <w:top w:val="none" w:sz="0" w:space="0" w:color="auto"/>
        <w:left w:val="none" w:sz="0" w:space="0" w:color="auto"/>
        <w:bottom w:val="none" w:sz="0" w:space="0" w:color="auto"/>
        <w:right w:val="none" w:sz="0" w:space="0" w:color="auto"/>
      </w:divBdr>
    </w:div>
    <w:div w:id="1920366808">
      <w:bodyDiv w:val="1"/>
      <w:marLeft w:val="0"/>
      <w:marRight w:val="0"/>
      <w:marTop w:val="0"/>
      <w:marBottom w:val="0"/>
      <w:divBdr>
        <w:top w:val="none" w:sz="0" w:space="0" w:color="auto"/>
        <w:left w:val="none" w:sz="0" w:space="0" w:color="auto"/>
        <w:bottom w:val="none" w:sz="0" w:space="0" w:color="auto"/>
        <w:right w:val="none" w:sz="0" w:space="0" w:color="auto"/>
      </w:divBdr>
    </w:div>
    <w:div w:id="1929189471">
      <w:bodyDiv w:val="1"/>
      <w:marLeft w:val="0"/>
      <w:marRight w:val="0"/>
      <w:marTop w:val="0"/>
      <w:marBottom w:val="0"/>
      <w:divBdr>
        <w:top w:val="none" w:sz="0" w:space="0" w:color="auto"/>
        <w:left w:val="none" w:sz="0" w:space="0" w:color="auto"/>
        <w:bottom w:val="none" w:sz="0" w:space="0" w:color="auto"/>
        <w:right w:val="none" w:sz="0" w:space="0" w:color="auto"/>
      </w:divBdr>
    </w:div>
    <w:div w:id="1931430803">
      <w:bodyDiv w:val="1"/>
      <w:marLeft w:val="0"/>
      <w:marRight w:val="0"/>
      <w:marTop w:val="0"/>
      <w:marBottom w:val="0"/>
      <w:divBdr>
        <w:top w:val="none" w:sz="0" w:space="0" w:color="auto"/>
        <w:left w:val="none" w:sz="0" w:space="0" w:color="auto"/>
        <w:bottom w:val="none" w:sz="0" w:space="0" w:color="auto"/>
        <w:right w:val="none" w:sz="0" w:space="0" w:color="auto"/>
      </w:divBdr>
    </w:div>
    <w:div w:id="1936554239">
      <w:bodyDiv w:val="1"/>
      <w:marLeft w:val="0"/>
      <w:marRight w:val="0"/>
      <w:marTop w:val="0"/>
      <w:marBottom w:val="0"/>
      <w:divBdr>
        <w:top w:val="none" w:sz="0" w:space="0" w:color="auto"/>
        <w:left w:val="none" w:sz="0" w:space="0" w:color="auto"/>
        <w:bottom w:val="none" w:sz="0" w:space="0" w:color="auto"/>
        <w:right w:val="none" w:sz="0" w:space="0" w:color="auto"/>
      </w:divBdr>
    </w:div>
    <w:div w:id="1939242966">
      <w:bodyDiv w:val="1"/>
      <w:marLeft w:val="0"/>
      <w:marRight w:val="0"/>
      <w:marTop w:val="0"/>
      <w:marBottom w:val="0"/>
      <w:divBdr>
        <w:top w:val="none" w:sz="0" w:space="0" w:color="auto"/>
        <w:left w:val="none" w:sz="0" w:space="0" w:color="auto"/>
        <w:bottom w:val="none" w:sz="0" w:space="0" w:color="auto"/>
        <w:right w:val="none" w:sz="0" w:space="0" w:color="auto"/>
      </w:divBdr>
    </w:div>
    <w:div w:id="1942762785">
      <w:bodyDiv w:val="1"/>
      <w:marLeft w:val="0"/>
      <w:marRight w:val="0"/>
      <w:marTop w:val="0"/>
      <w:marBottom w:val="0"/>
      <w:divBdr>
        <w:top w:val="none" w:sz="0" w:space="0" w:color="auto"/>
        <w:left w:val="none" w:sz="0" w:space="0" w:color="auto"/>
        <w:bottom w:val="none" w:sz="0" w:space="0" w:color="auto"/>
        <w:right w:val="none" w:sz="0" w:space="0" w:color="auto"/>
      </w:divBdr>
    </w:div>
    <w:div w:id="1943032259">
      <w:bodyDiv w:val="1"/>
      <w:marLeft w:val="0"/>
      <w:marRight w:val="0"/>
      <w:marTop w:val="0"/>
      <w:marBottom w:val="0"/>
      <w:divBdr>
        <w:top w:val="none" w:sz="0" w:space="0" w:color="auto"/>
        <w:left w:val="none" w:sz="0" w:space="0" w:color="auto"/>
        <w:bottom w:val="none" w:sz="0" w:space="0" w:color="auto"/>
        <w:right w:val="none" w:sz="0" w:space="0" w:color="auto"/>
      </w:divBdr>
    </w:div>
    <w:div w:id="1943493480">
      <w:bodyDiv w:val="1"/>
      <w:marLeft w:val="0"/>
      <w:marRight w:val="0"/>
      <w:marTop w:val="0"/>
      <w:marBottom w:val="0"/>
      <w:divBdr>
        <w:top w:val="none" w:sz="0" w:space="0" w:color="auto"/>
        <w:left w:val="none" w:sz="0" w:space="0" w:color="auto"/>
        <w:bottom w:val="none" w:sz="0" w:space="0" w:color="auto"/>
        <w:right w:val="none" w:sz="0" w:space="0" w:color="auto"/>
      </w:divBdr>
    </w:div>
    <w:div w:id="1945844589">
      <w:bodyDiv w:val="1"/>
      <w:marLeft w:val="0"/>
      <w:marRight w:val="0"/>
      <w:marTop w:val="0"/>
      <w:marBottom w:val="0"/>
      <w:divBdr>
        <w:top w:val="none" w:sz="0" w:space="0" w:color="auto"/>
        <w:left w:val="none" w:sz="0" w:space="0" w:color="auto"/>
        <w:bottom w:val="none" w:sz="0" w:space="0" w:color="auto"/>
        <w:right w:val="none" w:sz="0" w:space="0" w:color="auto"/>
      </w:divBdr>
    </w:div>
    <w:div w:id="1946423164">
      <w:bodyDiv w:val="1"/>
      <w:marLeft w:val="0"/>
      <w:marRight w:val="0"/>
      <w:marTop w:val="0"/>
      <w:marBottom w:val="0"/>
      <w:divBdr>
        <w:top w:val="none" w:sz="0" w:space="0" w:color="auto"/>
        <w:left w:val="none" w:sz="0" w:space="0" w:color="auto"/>
        <w:bottom w:val="none" w:sz="0" w:space="0" w:color="auto"/>
        <w:right w:val="none" w:sz="0" w:space="0" w:color="auto"/>
      </w:divBdr>
    </w:div>
    <w:div w:id="1950309491">
      <w:bodyDiv w:val="1"/>
      <w:marLeft w:val="0"/>
      <w:marRight w:val="0"/>
      <w:marTop w:val="0"/>
      <w:marBottom w:val="0"/>
      <w:divBdr>
        <w:top w:val="none" w:sz="0" w:space="0" w:color="auto"/>
        <w:left w:val="none" w:sz="0" w:space="0" w:color="auto"/>
        <w:bottom w:val="none" w:sz="0" w:space="0" w:color="auto"/>
        <w:right w:val="none" w:sz="0" w:space="0" w:color="auto"/>
      </w:divBdr>
    </w:div>
    <w:div w:id="1950310921">
      <w:bodyDiv w:val="1"/>
      <w:marLeft w:val="0"/>
      <w:marRight w:val="0"/>
      <w:marTop w:val="0"/>
      <w:marBottom w:val="0"/>
      <w:divBdr>
        <w:top w:val="none" w:sz="0" w:space="0" w:color="auto"/>
        <w:left w:val="none" w:sz="0" w:space="0" w:color="auto"/>
        <w:bottom w:val="none" w:sz="0" w:space="0" w:color="auto"/>
        <w:right w:val="none" w:sz="0" w:space="0" w:color="auto"/>
      </w:divBdr>
    </w:div>
    <w:div w:id="1953122041">
      <w:bodyDiv w:val="1"/>
      <w:marLeft w:val="0"/>
      <w:marRight w:val="0"/>
      <w:marTop w:val="0"/>
      <w:marBottom w:val="0"/>
      <w:divBdr>
        <w:top w:val="none" w:sz="0" w:space="0" w:color="auto"/>
        <w:left w:val="none" w:sz="0" w:space="0" w:color="auto"/>
        <w:bottom w:val="none" w:sz="0" w:space="0" w:color="auto"/>
        <w:right w:val="none" w:sz="0" w:space="0" w:color="auto"/>
      </w:divBdr>
    </w:div>
    <w:div w:id="1956400973">
      <w:bodyDiv w:val="1"/>
      <w:marLeft w:val="0"/>
      <w:marRight w:val="0"/>
      <w:marTop w:val="0"/>
      <w:marBottom w:val="0"/>
      <w:divBdr>
        <w:top w:val="none" w:sz="0" w:space="0" w:color="auto"/>
        <w:left w:val="none" w:sz="0" w:space="0" w:color="auto"/>
        <w:bottom w:val="none" w:sz="0" w:space="0" w:color="auto"/>
        <w:right w:val="none" w:sz="0" w:space="0" w:color="auto"/>
      </w:divBdr>
    </w:div>
    <w:div w:id="1959482376">
      <w:bodyDiv w:val="1"/>
      <w:marLeft w:val="0"/>
      <w:marRight w:val="0"/>
      <w:marTop w:val="0"/>
      <w:marBottom w:val="0"/>
      <w:divBdr>
        <w:top w:val="none" w:sz="0" w:space="0" w:color="auto"/>
        <w:left w:val="none" w:sz="0" w:space="0" w:color="auto"/>
        <w:bottom w:val="none" w:sz="0" w:space="0" w:color="auto"/>
        <w:right w:val="none" w:sz="0" w:space="0" w:color="auto"/>
      </w:divBdr>
    </w:div>
    <w:div w:id="1965308659">
      <w:bodyDiv w:val="1"/>
      <w:marLeft w:val="0"/>
      <w:marRight w:val="0"/>
      <w:marTop w:val="0"/>
      <w:marBottom w:val="0"/>
      <w:divBdr>
        <w:top w:val="none" w:sz="0" w:space="0" w:color="auto"/>
        <w:left w:val="none" w:sz="0" w:space="0" w:color="auto"/>
        <w:bottom w:val="none" w:sz="0" w:space="0" w:color="auto"/>
        <w:right w:val="none" w:sz="0" w:space="0" w:color="auto"/>
      </w:divBdr>
    </w:div>
    <w:div w:id="1966352432">
      <w:bodyDiv w:val="1"/>
      <w:marLeft w:val="0"/>
      <w:marRight w:val="0"/>
      <w:marTop w:val="0"/>
      <w:marBottom w:val="0"/>
      <w:divBdr>
        <w:top w:val="none" w:sz="0" w:space="0" w:color="auto"/>
        <w:left w:val="none" w:sz="0" w:space="0" w:color="auto"/>
        <w:bottom w:val="none" w:sz="0" w:space="0" w:color="auto"/>
        <w:right w:val="none" w:sz="0" w:space="0" w:color="auto"/>
      </w:divBdr>
    </w:div>
    <w:div w:id="1967350343">
      <w:bodyDiv w:val="1"/>
      <w:marLeft w:val="0"/>
      <w:marRight w:val="0"/>
      <w:marTop w:val="0"/>
      <w:marBottom w:val="0"/>
      <w:divBdr>
        <w:top w:val="none" w:sz="0" w:space="0" w:color="auto"/>
        <w:left w:val="none" w:sz="0" w:space="0" w:color="auto"/>
        <w:bottom w:val="none" w:sz="0" w:space="0" w:color="auto"/>
        <w:right w:val="none" w:sz="0" w:space="0" w:color="auto"/>
      </w:divBdr>
    </w:div>
    <w:div w:id="1968121799">
      <w:bodyDiv w:val="1"/>
      <w:marLeft w:val="0"/>
      <w:marRight w:val="0"/>
      <w:marTop w:val="0"/>
      <w:marBottom w:val="0"/>
      <w:divBdr>
        <w:top w:val="none" w:sz="0" w:space="0" w:color="auto"/>
        <w:left w:val="none" w:sz="0" w:space="0" w:color="auto"/>
        <w:bottom w:val="none" w:sz="0" w:space="0" w:color="auto"/>
        <w:right w:val="none" w:sz="0" w:space="0" w:color="auto"/>
      </w:divBdr>
    </w:div>
    <w:div w:id="1971132601">
      <w:bodyDiv w:val="1"/>
      <w:marLeft w:val="0"/>
      <w:marRight w:val="0"/>
      <w:marTop w:val="0"/>
      <w:marBottom w:val="0"/>
      <w:divBdr>
        <w:top w:val="none" w:sz="0" w:space="0" w:color="auto"/>
        <w:left w:val="none" w:sz="0" w:space="0" w:color="auto"/>
        <w:bottom w:val="none" w:sz="0" w:space="0" w:color="auto"/>
        <w:right w:val="none" w:sz="0" w:space="0" w:color="auto"/>
      </w:divBdr>
    </w:div>
    <w:div w:id="1971473717">
      <w:bodyDiv w:val="1"/>
      <w:marLeft w:val="0"/>
      <w:marRight w:val="0"/>
      <w:marTop w:val="0"/>
      <w:marBottom w:val="0"/>
      <w:divBdr>
        <w:top w:val="none" w:sz="0" w:space="0" w:color="auto"/>
        <w:left w:val="none" w:sz="0" w:space="0" w:color="auto"/>
        <w:bottom w:val="none" w:sz="0" w:space="0" w:color="auto"/>
        <w:right w:val="none" w:sz="0" w:space="0" w:color="auto"/>
      </w:divBdr>
    </w:div>
    <w:div w:id="1973364845">
      <w:bodyDiv w:val="1"/>
      <w:marLeft w:val="0"/>
      <w:marRight w:val="0"/>
      <w:marTop w:val="0"/>
      <w:marBottom w:val="0"/>
      <w:divBdr>
        <w:top w:val="none" w:sz="0" w:space="0" w:color="auto"/>
        <w:left w:val="none" w:sz="0" w:space="0" w:color="auto"/>
        <w:bottom w:val="none" w:sz="0" w:space="0" w:color="auto"/>
        <w:right w:val="none" w:sz="0" w:space="0" w:color="auto"/>
      </w:divBdr>
    </w:div>
    <w:div w:id="1975672782">
      <w:bodyDiv w:val="1"/>
      <w:marLeft w:val="0"/>
      <w:marRight w:val="0"/>
      <w:marTop w:val="0"/>
      <w:marBottom w:val="0"/>
      <w:divBdr>
        <w:top w:val="none" w:sz="0" w:space="0" w:color="auto"/>
        <w:left w:val="none" w:sz="0" w:space="0" w:color="auto"/>
        <w:bottom w:val="none" w:sz="0" w:space="0" w:color="auto"/>
        <w:right w:val="none" w:sz="0" w:space="0" w:color="auto"/>
      </w:divBdr>
    </w:div>
    <w:div w:id="1979412452">
      <w:bodyDiv w:val="1"/>
      <w:marLeft w:val="0"/>
      <w:marRight w:val="0"/>
      <w:marTop w:val="0"/>
      <w:marBottom w:val="0"/>
      <w:divBdr>
        <w:top w:val="none" w:sz="0" w:space="0" w:color="auto"/>
        <w:left w:val="none" w:sz="0" w:space="0" w:color="auto"/>
        <w:bottom w:val="none" w:sz="0" w:space="0" w:color="auto"/>
        <w:right w:val="none" w:sz="0" w:space="0" w:color="auto"/>
      </w:divBdr>
    </w:div>
    <w:div w:id="1979801621">
      <w:bodyDiv w:val="1"/>
      <w:marLeft w:val="0"/>
      <w:marRight w:val="0"/>
      <w:marTop w:val="0"/>
      <w:marBottom w:val="0"/>
      <w:divBdr>
        <w:top w:val="none" w:sz="0" w:space="0" w:color="auto"/>
        <w:left w:val="none" w:sz="0" w:space="0" w:color="auto"/>
        <w:bottom w:val="none" w:sz="0" w:space="0" w:color="auto"/>
        <w:right w:val="none" w:sz="0" w:space="0" w:color="auto"/>
      </w:divBdr>
    </w:div>
    <w:div w:id="1981494173">
      <w:bodyDiv w:val="1"/>
      <w:marLeft w:val="0"/>
      <w:marRight w:val="0"/>
      <w:marTop w:val="0"/>
      <w:marBottom w:val="0"/>
      <w:divBdr>
        <w:top w:val="none" w:sz="0" w:space="0" w:color="auto"/>
        <w:left w:val="none" w:sz="0" w:space="0" w:color="auto"/>
        <w:bottom w:val="none" w:sz="0" w:space="0" w:color="auto"/>
        <w:right w:val="none" w:sz="0" w:space="0" w:color="auto"/>
      </w:divBdr>
    </w:div>
    <w:div w:id="1985888371">
      <w:bodyDiv w:val="1"/>
      <w:marLeft w:val="0"/>
      <w:marRight w:val="0"/>
      <w:marTop w:val="0"/>
      <w:marBottom w:val="0"/>
      <w:divBdr>
        <w:top w:val="none" w:sz="0" w:space="0" w:color="auto"/>
        <w:left w:val="none" w:sz="0" w:space="0" w:color="auto"/>
        <w:bottom w:val="none" w:sz="0" w:space="0" w:color="auto"/>
        <w:right w:val="none" w:sz="0" w:space="0" w:color="auto"/>
      </w:divBdr>
    </w:div>
    <w:div w:id="1986466621">
      <w:bodyDiv w:val="1"/>
      <w:marLeft w:val="0"/>
      <w:marRight w:val="0"/>
      <w:marTop w:val="0"/>
      <w:marBottom w:val="0"/>
      <w:divBdr>
        <w:top w:val="none" w:sz="0" w:space="0" w:color="auto"/>
        <w:left w:val="none" w:sz="0" w:space="0" w:color="auto"/>
        <w:bottom w:val="none" w:sz="0" w:space="0" w:color="auto"/>
        <w:right w:val="none" w:sz="0" w:space="0" w:color="auto"/>
      </w:divBdr>
    </w:div>
    <w:div w:id="1986541094">
      <w:bodyDiv w:val="1"/>
      <w:marLeft w:val="0"/>
      <w:marRight w:val="0"/>
      <w:marTop w:val="0"/>
      <w:marBottom w:val="0"/>
      <w:divBdr>
        <w:top w:val="none" w:sz="0" w:space="0" w:color="auto"/>
        <w:left w:val="none" w:sz="0" w:space="0" w:color="auto"/>
        <w:bottom w:val="none" w:sz="0" w:space="0" w:color="auto"/>
        <w:right w:val="none" w:sz="0" w:space="0" w:color="auto"/>
      </w:divBdr>
    </w:div>
    <w:div w:id="1988170060">
      <w:bodyDiv w:val="1"/>
      <w:marLeft w:val="0"/>
      <w:marRight w:val="0"/>
      <w:marTop w:val="0"/>
      <w:marBottom w:val="0"/>
      <w:divBdr>
        <w:top w:val="none" w:sz="0" w:space="0" w:color="auto"/>
        <w:left w:val="none" w:sz="0" w:space="0" w:color="auto"/>
        <w:bottom w:val="none" w:sz="0" w:space="0" w:color="auto"/>
        <w:right w:val="none" w:sz="0" w:space="0" w:color="auto"/>
      </w:divBdr>
    </w:div>
    <w:div w:id="1988512957">
      <w:bodyDiv w:val="1"/>
      <w:marLeft w:val="0"/>
      <w:marRight w:val="0"/>
      <w:marTop w:val="0"/>
      <w:marBottom w:val="0"/>
      <w:divBdr>
        <w:top w:val="none" w:sz="0" w:space="0" w:color="auto"/>
        <w:left w:val="none" w:sz="0" w:space="0" w:color="auto"/>
        <w:bottom w:val="none" w:sz="0" w:space="0" w:color="auto"/>
        <w:right w:val="none" w:sz="0" w:space="0" w:color="auto"/>
      </w:divBdr>
    </w:div>
    <w:div w:id="1988587646">
      <w:bodyDiv w:val="1"/>
      <w:marLeft w:val="0"/>
      <w:marRight w:val="0"/>
      <w:marTop w:val="0"/>
      <w:marBottom w:val="0"/>
      <w:divBdr>
        <w:top w:val="none" w:sz="0" w:space="0" w:color="auto"/>
        <w:left w:val="none" w:sz="0" w:space="0" w:color="auto"/>
        <w:bottom w:val="none" w:sz="0" w:space="0" w:color="auto"/>
        <w:right w:val="none" w:sz="0" w:space="0" w:color="auto"/>
      </w:divBdr>
    </w:div>
    <w:div w:id="1989553566">
      <w:bodyDiv w:val="1"/>
      <w:marLeft w:val="0"/>
      <w:marRight w:val="0"/>
      <w:marTop w:val="0"/>
      <w:marBottom w:val="0"/>
      <w:divBdr>
        <w:top w:val="none" w:sz="0" w:space="0" w:color="auto"/>
        <w:left w:val="none" w:sz="0" w:space="0" w:color="auto"/>
        <w:bottom w:val="none" w:sz="0" w:space="0" w:color="auto"/>
        <w:right w:val="none" w:sz="0" w:space="0" w:color="auto"/>
      </w:divBdr>
    </w:div>
    <w:div w:id="1989745486">
      <w:bodyDiv w:val="1"/>
      <w:marLeft w:val="0"/>
      <w:marRight w:val="0"/>
      <w:marTop w:val="0"/>
      <w:marBottom w:val="0"/>
      <w:divBdr>
        <w:top w:val="none" w:sz="0" w:space="0" w:color="auto"/>
        <w:left w:val="none" w:sz="0" w:space="0" w:color="auto"/>
        <w:bottom w:val="none" w:sz="0" w:space="0" w:color="auto"/>
        <w:right w:val="none" w:sz="0" w:space="0" w:color="auto"/>
      </w:divBdr>
    </w:div>
    <w:div w:id="1991204775">
      <w:bodyDiv w:val="1"/>
      <w:marLeft w:val="0"/>
      <w:marRight w:val="0"/>
      <w:marTop w:val="0"/>
      <w:marBottom w:val="0"/>
      <w:divBdr>
        <w:top w:val="none" w:sz="0" w:space="0" w:color="auto"/>
        <w:left w:val="none" w:sz="0" w:space="0" w:color="auto"/>
        <w:bottom w:val="none" w:sz="0" w:space="0" w:color="auto"/>
        <w:right w:val="none" w:sz="0" w:space="0" w:color="auto"/>
      </w:divBdr>
    </w:div>
    <w:div w:id="1992364725">
      <w:bodyDiv w:val="1"/>
      <w:marLeft w:val="0"/>
      <w:marRight w:val="0"/>
      <w:marTop w:val="0"/>
      <w:marBottom w:val="0"/>
      <w:divBdr>
        <w:top w:val="none" w:sz="0" w:space="0" w:color="auto"/>
        <w:left w:val="none" w:sz="0" w:space="0" w:color="auto"/>
        <w:bottom w:val="none" w:sz="0" w:space="0" w:color="auto"/>
        <w:right w:val="none" w:sz="0" w:space="0" w:color="auto"/>
      </w:divBdr>
    </w:div>
    <w:div w:id="1995136464">
      <w:bodyDiv w:val="1"/>
      <w:marLeft w:val="0"/>
      <w:marRight w:val="0"/>
      <w:marTop w:val="0"/>
      <w:marBottom w:val="0"/>
      <w:divBdr>
        <w:top w:val="none" w:sz="0" w:space="0" w:color="auto"/>
        <w:left w:val="none" w:sz="0" w:space="0" w:color="auto"/>
        <w:bottom w:val="none" w:sz="0" w:space="0" w:color="auto"/>
        <w:right w:val="none" w:sz="0" w:space="0" w:color="auto"/>
      </w:divBdr>
      <w:divsChild>
        <w:div w:id="1914854666">
          <w:marLeft w:val="446"/>
          <w:marRight w:val="0"/>
          <w:marTop w:val="60"/>
          <w:marBottom w:val="60"/>
          <w:divBdr>
            <w:top w:val="none" w:sz="0" w:space="0" w:color="auto"/>
            <w:left w:val="none" w:sz="0" w:space="0" w:color="auto"/>
            <w:bottom w:val="none" w:sz="0" w:space="0" w:color="auto"/>
            <w:right w:val="none" w:sz="0" w:space="0" w:color="auto"/>
          </w:divBdr>
        </w:div>
      </w:divsChild>
    </w:div>
    <w:div w:id="1995522961">
      <w:bodyDiv w:val="1"/>
      <w:marLeft w:val="0"/>
      <w:marRight w:val="0"/>
      <w:marTop w:val="0"/>
      <w:marBottom w:val="0"/>
      <w:divBdr>
        <w:top w:val="none" w:sz="0" w:space="0" w:color="auto"/>
        <w:left w:val="none" w:sz="0" w:space="0" w:color="auto"/>
        <w:bottom w:val="none" w:sz="0" w:space="0" w:color="auto"/>
        <w:right w:val="none" w:sz="0" w:space="0" w:color="auto"/>
      </w:divBdr>
    </w:div>
    <w:div w:id="1996299150">
      <w:bodyDiv w:val="1"/>
      <w:marLeft w:val="0"/>
      <w:marRight w:val="0"/>
      <w:marTop w:val="0"/>
      <w:marBottom w:val="0"/>
      <w:divBdr>
        <w:top w:val="none" w:sz="0" w:space="0" w:color="auto"/>
        <w:left w:val="none" w:sz="0" w:space="0" w:color="auto"/>
        <w:bottom w:val="none" w:sz="0" w:space="0" w:color="auto"/>
        <w:right w:val="none" w:sz="0" w:space="0" w:color="auto"/>
      </w:divBdr>
    </w:div>
    <w:div w:id="1997609490">
      <w:bodyDiv w:val="1"/>
      <w:marLeft w:val="0"/>
      <w:marRight w:val="0"/>
      <w:marTop w:val="0"/>
      <w:marBottom w:val="0"/>
      <w:divBdr>
        <w:top w:val="none" w:sz="0" w:space="0" w:color="auto"/>
        <w:left w:val="none" w:sz="0" w:space="0" w:color="auto"/>
        <w:bottom w:val="none" w:sz="0" w:space="0" w:color="auto"/>
        <w:right w:val="none" w:sz="0" w:space="0" w:color="auto"/>
      </w:divBdr>
    </w:div>
    <w:div w:id="1999841849">
      <w:bodyDiv w:val="1"/>
      <w:marLeft w:val="0"/>
      <w:marRight w:val="0"/>
      <w:marTop w:val="0"/>
      <w:marBottom w:val="0"/>
      <w:divBdr>
        <w:top w:val="none" w:sz="0" w:space="0" w:color="auto"/>
        <w:left w:val="none" w:sz="0" w:space="0" w:color="auto"/>
        <w:bottom w:val="none" w:sz="0" w:space="0" w:color="auto"/>
        <w:right w:val="none" w:sz="0" w:space="0" w:color="auto"/>
      </w:divBdr>
    </w:div>
    <w:div w:id="2003851228">
      <w:bodyDiv w:val="1"/>
      <w:marLeft w:val="0"/>
      <w:marRight w:val="0"/>
      <w:marTop w:val="0"/>
      <w:marBottom w:val="0"/>
      <w:divBdr>
        <w:top w:val="none" w:sz="0" w:space="0" w:color="auto"/>
        <w:left w:val="none" w:sz="0" w:space="0" w:color="auto"/>
        <w:bottom w:val="none" w:sz="0" w:space="0" w:color="auto"/>
        <w:right w:val="none" w:sz="0" w:space="0" w:color="auto"/>
      </w:divBdr>
    </w:div>
    <w:div w:id="2008942531">
      <w:bodyDiv w:val="1"/>
      <w:marLeft w:val="0"/>
      <w:marRight w:val="0"/>
      <w:marTop w:val="0"/>
      <w:marBottom w:val="0"/>
      <w:divBdr>
        <w:top w:val="none" w:sz="0" w:space="0" w:color="auto"/>
        <w:left w:val="none" w:sz="0" w:space="0" w:color="auto"/>
        <w:bottom w:val="none" w:sz="0" w:space="0" w:color="auto"/>
        <w:right w:val="none" w:sz="0" w:space="0" w:color="auto"/>
      </w:divBdr>
    </w:div>
    <w:div w:id="2009938918">
      <w:bodyDiv w:val="1"/>
      <w:marLeft w:val="0"/>
      <w:marRight w:val="0"/>
      <w:marTop w:val="0"/>
      <w:marBottom w:val="0"/>
      <w:divBdr>
        <w:top w:val="none" w:sz="0" w:space="0" w:color="auto"/>
        <w:left w:val="none" w:sz="0" w:space="0" w:color="auto"/>
        <w:bottom w:val="none" w:sz="0" w:space="0" w:color="auto"/>
        <w:right w:val="none" w:sz="0" w:space="0" w:color="auto"/>
      </w:divBdr>
    </w:div>
    <w:div w:id="2010133309">
      <w:bodyDiv w:val="1"/>
      <w:marLeft w:val="0"/>
      <w:marRight w:val="0"/>
      <w:marTop w:val="0"/>
      <w:marBottom w:val="0"/>
      <w:divBdr>
        <w:top w:val="none" w:sz="0" w:space="0" w:color="auto"/>
        <w:left w:val="none" w:sz="0" w:space="0" w:color="auto"/>
        <w:bottom w:val="none" w:sz="0" w:space="0" w:color="auto"/>
        <w:right w:val="none" w:sz="0" w:space="0" w:color="auto"/>
      </w:divBdr>
    </w:div>
    <w:div w:id="2011248883">
      <w:bodyDiv w:val="1"/>
      <w:marLeft w:val="0"/>
      <w:marRight w:val="0"/>
      <w:marTop w:val="0"/>
      <w:marBottom w:val="0"/>
      <w:divBdr>
        <w:top w:val="none" w:sz="0" w:space="0" w:color="auto"/>
        <w:left w:val="none" w:sz="0" w:space="0" w:color="auto"/>
        <w:bottom w:val="none" w:sz="0" w:space="0" w:color="auto"/>
        <w:right w:val="none" w:sz="0" w:space="0" w:color="auto"/>
      </w:divBdr>
    </w:div>
    <w:div w:id="2012565358">
      <w:bodyDiv w:val="1"/>
      <w:marLeft w:val="0"/>
      <w:marRight w:val="0"/>
      <w:marTop w:val="0"/>
      <w:marBottom w:val="0"/>
      <w:divBdr>
        <w:top w:val="none" w:sz="0" w:space="0" w:color="auto"/>
        <w:left w:val="none" w:sz="0" w:space="0" w:color="auto"/>
        <w:bottom w:val="none" w:sz="0" w:space="0" w:color="auto"/>
        <w:right w:val="none" w:sz="0" w:space="0" w:color="auto"/>
      </w:divBdr>
    </w:div>
    <w:div w:id="2013488550">
      <w:bodyDiv w:val="1"/>
      <w:marLeft w:val="0"/>
      <w:marRight w:val="0"/>
      <w:marTop w:val="0"/>
      <w:marBottom w:val="0"/>
      <w:divBdr>
        <w:top w:val="none" w:sz="0" w:space="0" w:color="auto"/>
        <w:left w:val="none" w:sz="0" w:space="0" w:color="auto"/>
        <w:bottom w:val="none" w:sz="0" w:space="0" w:color="auto"/>
        <w:right w:val="none" w:sz="0" w:space="0" w:color="auto"/>
      </w:divBdr>
    </w:div>
    <w:div w:id="2015569731">
      <w:bodyDiv w:val="1"/>
      <w:marLeft w:val="0"/>
      <w:marRight w:val="0"/>
      <w:marTop w:val="0"/>
      <w:marBottom w:val="0"/>
      <w:divBdr>
        <w:top w:val="none" w:sz="0" w:space="0" w:color="auto"/>
        <w:left w:val="none" w:sz="0" w:space="0" w:color="auto"/>
        <w:bottom w:val="none" w:sz="0" w:space="0" w:color="auto"/>
        <w:right w:val="none" w:sz="0" w:space="0" w:color="auto"/>
      </w:divBdr>
    </w:div>
    <w:div w:id="2015834391">
      <w:bodyDiv w:val="1"/>
      <w:marLeft w:val="0"/>
      <w:marRight w:val="0"/>
      <w:marTop w:val="0"/>
      <w:marBottom w:val="0"/>
      <w:divBdr>
        <w:top w:val="none" w:sz="0" w:space="0" w:color="auto"/>
        <w:left w:val="none" w:sz="0" w:space="0" w:color="auto"/>
        <w:bottom w:val="none" w:sz="0" w:space="0" w:color="auto"/>
        <w:right w:val="none" w:sz="0" w:space="0" w:color="auto"/>
      </w:divBdr>
    </w:div>
    <w:div w:id="2027899434">
      <w:bodyDiv w:val="1"/>
      <w:marLeft w:val="0"/>
      <w:marRight w:val="0"/>
      <w:marTop w:val="0"/>
      <w:marBottom w:val="0"/>
      <w:divBdr>
        <w:top w:val="none" w:sz="0" w:space="0" w:color="auto"/>
        <w:left w:val="none" w:sz="0" w:space="0" w:color="auto"/>
        <w:bottom w:val="none" w:sz="0" w:space="0" w:color="auto"/>
        <w:right w:val="none" w:sz="0" w:space="0" w:color="auto"/>
      </w:divBdr>
    </w:div>
    <w:div w:id="2040276654">
      <w:bodyDiv w:val="1"/>
      <w:marLeft w:val="0"/>
      <w:marRight w:val="0"/>
      <w:marTop w:val="0"/>
      <w:marBottom w:val="0"/>
      <w:divBdr>
        <w:top w:val="none" w:sz="0" w:space="0" w:color="auto"/>
        <w:left w:val="none" w:sz="0" w:space="0" w:color="auto"/>
        <w:bottom w:val="none" w:sz="0" w:space="0" w:color="auto"/>
        <w:right w:val="none" w:sz="0" w:space="0" w:color="auto"/>
      </w:divBdr>
    </w:div>
    <w:div w:id="2041319478">
      <w:bodyDiv w:val="1"/>
      <w:marLeft w:val="0"/>
      <w:marRight w:val="0"/>
      <w:marTop w:val="0"/>
      <w:marBottom w:val="0"/>
      <w:divBdr>
        <w:top w:val="none" w:sz="0" w:space="0" w:color="auto"/>
        <w:left w:val="none" w:sz="0" w:space="0" w:color="auto"/>
        <w:bottom w:val="none" w:sz="0" w:space="0" w:color="auto"/>
        <w:right w:val="none" w:sz="0" w:space="0" w:color="auto"/>
      </w:divBdr>
    </w:div>
    <w:div w:id="2042127476">
      <w:bodyDiv w:val="1"/>
      <w:marLeft w:val="0"/>
      <w:marRight w:val="0"/>
      <w:marTop w:val="0"/>
      <w:marBottom w:val="0"/>
      <w:divBdr>
        <w:top w:val="none" w:sz="0" w:space="0" w:color="auto"/>
        <w:left w:val="none" w:sz="0" w:space="0" w:color="auto"/>
        <w:bottom w:val="none" w:sz="0" w:space="0" w:color="auto"/>
        <w:right w:val="none" w:sz="0" w:space="0" w:color="auto"/>
      </w:divBdr>
    </w:div>
    <w:div w:id="2042634339">
      <w:bodyDiv w:val="1"/>
      <w:marLeft w:val="0"/>
      <w:marRight w:val="0"/>
      <w:marTop w:val="0"/>
      <w:marBottom w:val="0"/>
      <w:divBdr>
        <w:top w:val="none" w:sz="0" w:space="0" w:color="auto"/>
        <w:left w:val="none" w:sz="0" w:space="0" w:color="auto"/>
        <w:bottom w:val="none" w:sz="0" w:space="0" w:color="auto"/>
        <w:right w:val="none" w:sz="0" w:space="0" w:color="auto"/>
      </w:divBdr>
    </w:div>
    <w:div w:id="2046827136">
      <w:bodyDiv w:val="1"/>
      <w:marLeft w:val="0"/>
      <w:marRight w:val="0"/>
      <w:marTop w:val="0"/>
      <w:marBottom w:val="0"/>
      <w:divBdr>
        <w:top w:val="none" w:sz="0" w:space="0" w:color="auto"/>
        <w:left w:val="none" w:sz="0" w:space="0" w:color="auto"/>
        <w:bottom w:val="none" w:sz="0" w:space="0" w:color="auto"/>
        <w:right w:val="none" w:sz="0" w:space="0" w:color="auto"/>
      </w:divBdr>
    </w:div>
    <w:div w:id="2047673527">
      <w:bodyDiv w:val="1"/>
      <w:marLeft w:val="0"/>
      <w:marRight w:val="0"/>
      <w:marTop w:val="0"/>
      <w:marBottom w:val="0"/>
      <w:divBdr>
        <w:top w:val="none" w:sz="0" w:space="0" w:color="auto"/>
        <w:left w:val="none" w:sz="0" w:space="0" w:color="auto"/>
        <w:bottom w:val="none" w:sz="0" w:space="0" w:color="auto"/>
        <w:right w:val="none" w:sz="0" w:space="0" w:color="auto"/>
      </w:divBdr>
    </w:div>
    <w:div w:id="2047833141">
      <w:bodyDiv w:val="1"/>
      <w:marLeft w:val="0"/>
      <w:marRight w:val="0"/>
      <w:marTop w:val="0"/>
      <w:marBottom w:val="0"/>
      <w:divBdr>
        <w:top w:val="none" w:sz="0" w:space="0" w:color="auto"/>
        <w:left w:val="none" w:sz="0" w:space="0" w:color="auto"/>
        <w:bottom w:val="none" w:sz="0" w:space="0" w:color="auto"/>
        <w:right w:val="none" w:sz="0" w:space="0" w:color="auto"/>
      </w:divBdr>
    </w:div>
    <w:div w:id="2047943144">
      <w:bodyDiv w:val="1"/>
      <w:marLeft w:val="0"/>
      <w:marRight w:val="0"/>
      <w:marTop w:val="0"/>
      <w:marBottom w:val="0"/>
      <w:divBdr>
        <w:top w:val="none" w:sz="0" w:space="0" w:color="auto"/>
        <w:left w:val="none" w:sz="0" w:space="0" w:color="auto"/>
        <w:bottom w:val="none" w:sz="0" w:space="0" w:color="auto"/>
        <w:right w:val="none" w:sz="0" w:space="0" w:color="auto"/>
      </w:divBdr>
    </w:div>
    <w:div w:id="2051611008">
      <w:bodyDiv w:val="1"/>
      <w:marLeft w:val="0"/>
      <w:marRight w:val="0"/>
      <w:marTop w:val="0"/>
      <w:marBottom w:val="0"/>
      <w:divBdr>
        <w:top w:val="none" w:sz="0" w:space="0" w:color="auto"/>
        <w:left w:val="none" w:sz="0" w:space="0" w:color="auto"/>
        <w:bottom w:val="none" w:sz="0" w:space="0" w:color="auto"/>
        <w:right w:val="none" w:sz="0" w:space="0" w:color="auto"/>
      </w:divBdr>
    </w:div>
    <w:div w:id="2053069802">
      <w:bodyDiv w:val="1"/>
      <w:marLeft w:val="0"/>
      <w:marRight w:val="0"/>
      <w:marTop w:val="0"/>
      <w:marBottom w:val="0"/>
      <w:divBdr>
        <w:top w:val="none" w:sz="0" w:space="0" w:color="auto"/>
        <w:left w:val="none" w:sz="0" w:space="0" w:color="auto"/>
        <w:bottom w:val="none" w:sz="0" w:space="0" w:color="auto"/>
        <w:right w:val="none" w:sz="0" w:space="0" w:color="auto"/>
      </w:divBdr>
    </w:div>
    <w:div w:id="2053379618">
      <w:bodyDiv w:val="1"/>
      <w:marLeft w:val="0"/>
      <w:marRight w:val="0"/>
      <w:marTop w:val="0"/>
      <w:marBottom w:val="0"/>
      <w:divBdr>
        <w:top w:val="none" w:sz="0" w:space="0" w:color="auto"/>
        <w:left w:val="none" w:sz="0" w:space="0" w:color="auto"/>
        <w:bottom w:val="none" w:sz="0" w:space="0" w:color="auto"/>
        <w:right w:val="none" w:sz="0" w:space="0" w:color="auto"/>
      </w:divBdr>
    </w:div>
    <w:div w:id="2054883316">
      <w:bodyDiv w:val="1"/>
      <w:marLeft w:val="0"/>
      <w:marRight w:val="0"/>
      <w:marTop w:val="0"/>
      <w:marBottom w:val="0"/>
      <w:divBdr>
        <w:top w:val="none" w:sz="0" w:space="0" w:color="auto"/>
        <w:left w:val="none" w:sz="0" w:space="0" w:color="auto"/>
        <w:bottom w:val="none" w:sz="0" w:space="0" w:color="auto"/>
        <w:right w:val="none" w:sz="0" w:space="0" w:color="auto"/>
      </w:divBdr>
      <w:divsChild>
        <w:div w:id="1204901927">
          <w:marLeft w:val="0"/>
          <w:marRight w:val="0"/>
          <w:marTop w:val="0"/>
          <w:marBottom w:val="0"/>
          <w:divBdr>
            <w:top w:val="none" w:sz="0" w:space="0" w:color="auto"/>
            <w:left w:val="none" w:sz="0" w:space="0" w:color="auto"/>
            <w:bottom w:val="none" w:sz="0" w:space="0" w:color="auto"/>
            <w:right w:val="none" w:sz="0" w:space="0" w:color="auto"/>
          </w:divBdr>
        </w:div>
      </w:divsChild>
    </w:div>
    <w:div w:id="2057655539">
      <w:bodyDiv w:val="1"/>
      <w:marLeft w:val="0"/>
      <w:marRight w:val="0"/>
      <w:marTop w:val="0"/>
      <w:marBottom w:val="0"/>
      <w:divBdr>
        <w:top w:val="none" w:sz="0" w:space="0" w:color="auto"/>
        <w:left w:val="none" w:sz="0" w:space="0" w:color="auto"/>
        <w:bottom w:val="none" w:sz="0" w:space="0" w:color="auto"/>
        <w:right w:val="none" w:sz="0" w:space="0" w:color="auto"/>
      </w:divBdr>
    </w:div>
    <w:div w:id="2061710586">
      <w:bodyDiv w:val="1"/>
      <w:marLeft w:val="0"/>
      <w:marRight w:val="0"/>
      <w:marTop w:val="0"/>
      <w:marBottom w:val="0"/>
      <w:divBdr>
        <w:top w:val="none" w:sz="0" w:space="0" w:color="auto"/>
        <w:left w:val="none" w:sz="0" w:space="0" w:color="auto"/>
        <w:bottom w:val="none" w:sz="0" w:space="0" w:color="auto"/>
        <w:right w:val="none" w:sz="0" w:space="0" w:color="auto"/>
      </w:divBdr>
    </w:div>
    <w:div w:id="2063140076">
      <w:bodyDiv w:val="1"/>
      <w:marLeft w:val="0"/>
      <w:marRight w:val="0"/>
      <w:marTop w:val="0"/>
      <w:marBottom w:val="0"/>
      <w:divBdr>
        <w:top w:val="none" w:sz="0" w:space="0" w:color="auto"/>
        <w:left w:val="none" w:sz="0" w:space="0" w:color="auto"/>
        <w:bottom w:val="none" w:sz="0" w:space="0" w:color="auto"/>
        <w:right w:val="none" w:sz="0" w:space="0" w:color="auto"/>
      </w:divBdr>
    </w:div>
    <w:div w:id="2063480005">
      <w:bodyDiv w:val="1"/>
      <w:marLeft w:val="0"/>
      <w:marRight w:val="0"/>
      <w:marTop w:val="0"/>
      <w:marBottom w:val="0"/>
      <w:divBdr>
        <w:top w:val="none" w:sz="0" w:space="0" w:color="auto"/>
        <w:left w:val="none" w:sz="0" w:space="0" w:color="auto"/>
        <w:bottom w:val="none" w:sz="0" w:space="0" w:color="auto"/>
        <w:right w:val="none" w:sz="0" w:space="0" w:color="auto"/>
      </w:divBdr>
    </w:div>
    <w:div w:id="2064131632">
      <w:bodyDiv w:val="1"/>
      <w:marLeft w:val="0"/>
      <w:marRight w:val="0"/>
      <w:marTop w:val="0"/>
      <w:marBottom w:val="0"/>
      <w:divBdr>
        <w:top w:val="none" w:sz="0" w:space="0" w:color="auto"/>
        <w:left w:val="none" w:sz="0" w:space="0" w:color="auto"/>
        <w:bottom w:val="none" w:sz="0" w:space="0" w:color="auto"/>
        <w:right w:val="none" w:sz="0" w:space="0" w:color="auto"/>
      </w:divBdr>
    </w:div>
    <w:div w:id="2066683782">
      <w:bodyDiv w:val="1"/>
      <w:marLeft w:val="0"/>
      <w:marRight w:val="0"/>
      <w:marTop w:val="0"/>
      <w:marBottom w:val="0"/>
      <w:divBdr>
        <w:top w:val="none" w:sz="0" w:space="0" w:color="auto"/>
        <w:left w:val="none" w:sz="0" w:space="0" w:color="auto"/>
        <w:bottom w:val="none" w:sz="0" w:space="0" w:color="auto"/>
        <w:right w:val="none" w:sz="0" w:space="0" w:color="auto"/>
      </w:divBdr>
    </w:div>
    <w:div w:id="2067486007">
      <w:bodyDiv w:val="1"/>
      <w:marLeft w:val="0"/>
      <w:marRight w:val="0"/>
      <w:marTop w:val="0"/>
      <w:marBottom w:val="0"/>
      <w:divBdr>
        <w:top w:val="none" w:sz="0" w:space="0" w:color="auto"/>
        <w:left w:val="none" w:sz="0" w:space="0" w:color="auto"/>
        <w:bottom w:val="none" w:sz="0" w:space="0" w:color="auto"/>
        <w:right w:val="none" w:sz="0" w:space="0" w:color="auto"/>
      </w:divBdr>
    </w:div>
    <w:div w:id="2072117865">
      <w:bodyDiv w:val="1"/>
      <w:marLeft w:val="0"/>
      <w:marRight w:val="0"/>
      <w:marTop w:val="0"/>
      <w:marBottom w:val="0"/>
      <w:divBdr>
        <w:top w:val="none" w:sz="0" w:space="0" w:color="auto"/>
        <w:left w:val="none" w:sz="0" w:space="0" w:color="auto"/>
        <w:bottom w:val="none" w:sz="0" w:space="0" w:color="auto"/>
        <w:right w:val="none" w:sz="0" w:space="0" w:color="auto"/>
      </w:divBdr>
    </w:div>
    <w:div w:id="2073966481">
      <w:bodyDiv w:val="1"/>
      <w:marLeft w:val="0"/>
      <w:marRight w:val="0"/>
      <w:marTop w:val="0"/>
      <w:marBottom w:val="0"/>
      <w:divBdr>
        <w:top w:val="none" w:sz="0" w:space="0" w:color="auto"/>
        <w:left w:val="none" w:sz="0" w:space="0" w:color="auto"/>
        <w:bottom w:val="none" w:sz="0" w:space="0" w:color="auto"/>
        <w:right w:val="none" w:sz="0" w:space="0" w:color="auto"/>
      </w:divBdr>
    </w:div>
    <w:div w:id="2080401679">
      <w:bodyDiv w:val="1"/>
      <w:marLeft w:val="0"/>
      <w:marRight w:val="0"/>
      <w:marTop w:val="0"/>
      <w:marBottom w:val="0"/>
      <w:divBdr>
        <w:top w:val="none" w:sz="0" w:space="0" w:color="auto"/>
        <w:left w:val="none" w:sz="0" w:space="0" w:color="auto"/>
        <w:bottom w:val="none" w:sz="0" w:space="0" w:color="auto"/>
        <w:right w:val="none" w:sz="0" w:space="0" w:color="auto"/>
      </w:divBdr>
    </w:div>
    <w:div w:id="2083210496">
      <w:bodyDiv w:val="1"/>
      <w:marLeft w:val="0"/>
      <w:marRight w:val="0"/>
      <w:marTop w:val="0"/>
      <w:marBottom w:val="0"/>
      <w:divBdr>
        <w:top w:val="none" w:sz="0" w:space="0" w:color="auto"/>
        <w:left w:val="none" w:sz="0" w:space="0" w:color="auto"/>
        <w:bottom w:val="none" w:sz="0" w:space="0" w:color="auto"/>
        <w:right w:val="none" w:sz="0" w:space="0" w:color="auto"/>
      </w:divBdr>
    </w:div>
    <w:div w:id="2083402445">
      <w:bodyDiv w:val="1"/>
      <w:marLeft w:val="0"/>
      <w:marRight w:val="0"/>
      <w:marTop w:val="0"/>
      <w:marBottom w:val="0"/>
      <w:divBdr>
        <w:top w:val="none" w:sz="0" w:space="0" w:color="auto"/>
        <w:left w:val="none" w:sz="0" w:space="0" w:color="auto"/>
        <w:bottom w:val="none" w:sz="0" w:space="0" w:color="auto"/>
        <w:right w:val="none" w:sz="0" w:space="0" w:color="auto"/>
      </w:divBdr>
    </w:div>
    <w:div w:id="2091080741">
      <w:bodyDiv w:val="1"/>
      <w:marLeft w:val="0"/>
      <w:marRight w:val="0"/>
      <w:marTop w:val="0"/>
      <w:marBottom w:val="0"/>
      <w:divBdr>
        <w:top w:val="none" w:sz="0" w:space="0" w:color="auto"/>
        <w:left w:val="none" w:sz="0" w:space="0" w:color="auto"/>
        <w:bottom w:val="none" w:sz="0" w:space="0" w:color="auto"/>
        <w:right w:val="none" w:sz="0" w:space="0" w:color="auto"/>
      </w:divBdr>
    </w:div>
    <w:div w:id="2091347675">
      <w:bodyDiv w:val="1"/>
      <w:marLeft w:val="0"/>
      <w:marRight w:val="0"/>
      <w:marTop w:val="0"/>
      <w:marBottom w:val="0"/>
      <w:divBdr>
        <w:top w:val="none" w:sz="0" w:space="0" w:color="auto"/>
        <w:left w:val="none" w:sz="0" w:space="0" w:color="auto"/>
        <w:bottom w:val="none" w:sz="0" w:space="0" w:color="auto"/>
        <w:right w:val="none" w:sz="0" w:space="0" w:color="auto"/>
      </w:divBdr>
    </w:div>
    <w:div w:id="2093118115">
      <w:bodyDiv w:val="1"/>
      <w:marLeft w:val="0"/>
      <w:marRight w:val="0"/>
      <w:marTop w:val="0"/>
      <w:marBottom w:val="0"/>
      <w:divBdr>
        <w:top w:val="none" w:sz="0" w:space="0" w:color="auto"/>
        <w:left w:val="none" w:sz="0" w:space="0" w:color="auto"/>
        <w:bottom w:val="none" w:sz="0" w:space="0" w:color="auto"/>
        <w:right w:val="none" w:sz="0" w:space="0" w:color="auto"/>
      </w:divBdr>
    </w:div>
    <w:div w:id="2093815716">
      <w:bodyDiv w:val="1"/>
      <w:marLeft w:val="0"/>
      <w:marRight w:val="0"/>
      <w:marTop w:val="0"/>
      <w:marBottom w:val="0"/>
      <w:divBdr>
        <w:top w:val="none" w:sz="0" w:space="0" w:color="auto"/>
        <w:left w:val="none" w:sz="0" w:space="0" w:color="auto"/>
        <w:bottom w:val="none" w:sz="0" w:space="0" w:color="auto"/>
        <w:right w:val="none" w:sz="0" w:space="0" w:color="auto"/>
      </w:divBdr>
    </w:div>
    <w:div w:id="2095011820">
      <w:bodyDiv w:val="1"/>
      <w:marLeft w:val="0"/>
      <w:marRight w:val="0"/>
      <w:marTop w:val="0"/>
      <w:marBottom w:val="0"/>
      <w:divBdr>
        <w:top w:val="none" w:sz="0" w:space="0" w:color="auto"/>
        <w:left w:val="none" w:sz="0" w:space="0" w:color="auto"/>
        <w:bottom w:val="none" w:sz="0" w:space="0" w:color="auto"/>
        <w:right w:val="none" w:sz="0" w:space="0" w:color="auto"/>
      </w:divBdr>
    </w:div>
    <w:div w:id="2095396635">
      <w:bodyDiv w:val="1"/>
      <w:marLeft w:val="0"/>
      <w:marRight w:val="0"/>
      <w:marTop w:val="0"/>
      <w:marBottom w:val="0"/>
      <w:divBdr>
        <w:top w:val="none" w:sz="0" w:space="0" w:color="auto"/>
        <w:left w:val="none" w:sz="0" w:space="0" w:color="auto"/>
        <w:bottom w:val="none" w:sz="0" w:space="0" w:color="auto"/>
        <w:right w:val="none" w:sz="0" w:space="0" w:color="auto"/>
      </w:divBdr>
    </w:div>
    <w:div w:id="2095587126">
      <w:bodyDiv w:val="1"/>
      <w:marLeft w:val="0"/>
      <w:marRight w:val="0"/>
      <w:marTop w:val="0"/>
      <w:marBottom w:val="0"/>
      <w:divBdr>
        <w:top w:val="none" w:sz="0" w:space="0" w:color="auto"/>
        <w:left w:val="none" w:sz="0" w:space="0" w:color="auto"/>
        <w:bottom w:val="none" w:sz="0" w:space="0" w:color="auto"/>
        <w:right w:val="none" w:sz="0" w:space="0" w:color="auto"/>
      </w:divBdr>
    </w:div>
    <w:div w:id="2098162056">
      <w:bodyDiv w:val="1"/>
      <w:marLeft w:val="0"/>
      <w:marRight w:val="0"/>
      <w:marTop w:val="0"/>
      <w:marBottom w:val="0"/>
      <w:divBdr>
        <w:top w:val="none" w:sz="0" w:space="0" w:color="auto"/>
        <w:left w:val="none" w:sz="0" w:space="0" w:color="auto"/>
        <w:bottom w:val="none" w:sz="0" w:space="0" w:color="auto"/>
        <w:right w:val="none" w:sz="0" w:space="0" w:color="auto"/>
      </w:divBdr>
    </w:div>
    <w:div w:id="2098669399">
      <w:bodyDiv w:val="1"/>
      <w:marLeft w:val="0"/>
      <w:marRight w:val="0"/>
      <w:marTop w:val="0"/>
      <w:marBottom w:val="0"/>
      <w:divBdr>
        <w:top w:val="none" w:sz="0" w:space="0" w:color="auto"/>
        <w:left w:val="none" w:sz="0" w:space="0" w:color="auto"/>
        <w:bottom w:val="none" w:sz="0" w:space="0" w:color="auto"/>
        <w:right w:val="none" w:sz="0" w:space="0" w:color="auto"/>
      </w:divBdr>
    </w:div>
    <w:div w:id="2102680807">
      <w:bodyDiv w:val="1"/>
      <w:marLeft w:val="0"/>
      <w:marRight w:val="0"/>
      <w:marTop w:val="0"/>
      <w:marBottom w:val="0"/>
      <w:divBdr>
        <w:top w:val="none" w:sz="0" w:space="0" w:color="auto"/>
        <w:left w:val="none" w:sz="0" w:space="0" w:color="auto"/>
        <w:bottom w:val="none" w:sz="0" w:space="0" w:color="auto"/>
        <w:right w:val="none" w:sz="0" w:space="0" w:color="auto"/>
      </w:divBdr>
    </w:div>
    <w:div w:id="2105297366">
      <w:bodyDiv w:val="1"/>
      <w:marLeft w:val="0"/>
      <w:marRight w:val="0"/>
      <w:marTop w:val="0"/>
      <w:marBottom w:val="0"/>
      <w:divBdr>
        <w:top w:val="none" w:sz="0" w:space="0" w:color="auto"/>
        <w:left w:val="none" w:sz="0" w:space="0" w:color="auto"/>
        <w:bottom w:val="none" w:sz="0" w:space="0" w:color="auto"/>
        <w:right w:val="none" w:sz="0" w:space="0" w:color="auto"/>
      </w:divBdr>
    </w:div>
    <w:div w:id="2105490401">
      <w:bodyDiv w:val="1"/>
      <w:marLeft w:val="0"/>
      <w:marRight w:val="0"/>
      <w:marTop w:val="0"/>
      <w:marBottom w:val="0"/>
      <w:divBdr>
        <w:top w:val="none" w:sz="0" w:space="0" w:color="auto"/>
        <w:left w:val="none" w:sz="0" w:space="0" w:color="auto"/>
        <w:bottom w:val="none" w:sz="0" w:space="0" w:color="auto"/>
        <w:right w:val="none" w:sz="0" w:space="0" w:color="auto"/>
      </w:divBdr>
    </w:div>
    <w:div w:id="2107532963">
      <w:bodyDiv w:val="1"/>
      <w:marLeft w:val="0"/>
      <w:marRight w:val="0"/>
      <w:marTop w:val="0"/>
      <w:marBottom w:val="0"/>
      <w:divBdr>
        <w:top w:val="none" w:sz="0" w:space="0" w:color="auto"/>
        <w:left w:val="none" w:sz="0" w:space="0" w:color="auto"/>
        <w:bottom w:val="none" w:sz="0" w:space="0" w:color="auto"/>
        <w:right w:val="none" w:sz="0" w:space="0" w:color="auto"/>
      </w:divBdr>
    </w:div>
    <w:div w:id="2111703314">
      <w:bodyDiv w:val="1"/>
      <w:marLeft w:val="0"/>
      <w:marRight w:val="0"/>
      <w:marTop w:val="0"/>
      <w:marBottom w:val="0"/>
      <w:divBdr>
        <w:top w:val="none" w:sz="0" w:space="0" w:color="auto"/>
        <w:left w:val="none" w:sz="0" w:space="0" w:color="auto"/>
        <w:bottom w:val="none" w:sz="0" w:space="0" w:color="auto"/>
        <w:right w:val="none" w:sz="0" w:space="0" w:color="auto"/>
      </w:divBdr>
    </w:div>
    <w:div w:id="2113042461">
      <w:bodyDiv w:val="1"/>
      <w:marLeft w:val="0"/>
      <w:marRight w:val="0"/>
      <w:marTop w:val="0"/>
      <w:marBottom w:val="0"/>
      <w:divBdr>
        <w:top w:val="none" w:sz="0" w:space="0" w:color="auto"/>
        <w:left w:val="none" w:sz="0" w:space="0" w:color="auto"/>
        <w:bottom w:val="none" w:sz="0" w:space="0" w:color="auto"/>
        <w:right w:val="none" w:sz="0" w:space="0" w:color="auto"/>
      </w:divBdr>
    </w:div>
    <w:div w:id="2114279760">
      <w:bodyDiv w:val="1"/>
      <w:marLeft w:val="0"/>
      <w:marRight w:val="0"/>
      <w:marTop w:val="0"/>
      <w:marBottom w:val="0"/>
      <w:divBdr>
        <w:top w:val="none" w:sz="0" w:space="0" w:color="auto"/>
        <w:left w:val="none" w:sz="0" w:space="0" w:color="auto"/>
        <w:bottom w:val="none" w:sz="0" w:space="0" w:color="auto"/>
        <w:right w:val="none" w:sz="0" w:space="0" w:color="auto"/>
      </w:divBdr>
    </w:div>
    <w:div w:id="2115707751">
      <w:bodyDiv w:val="1"/>
      <w:marLeft w:val="0"/>
      <w:marRight w:val="0"/>
      <w:marTop w:val="0"/>
      <w:marBottom w:val="0"/>
      <w:divBdr>
        <w:top w:val="none" w:sz="0" w:space="0" w:color="auto"/>
        <w:left w:val="none" w:sz="0" w:space="0" w:color="auto"/>
        <w:bottom w:val="none" w:sz="0" w:space="0" w:color="auto"/>
        <w:right w:val="none" w:sz="0" w:space="0" w:color="auto"/>
      </w:divBdr>
    </w:div>
    <w:div w:id="2116316575">
      <w:bodyDiv w:val="1"/>
      <w:marLeft w:val="0"/>
      <w:marRight w:val="0"/>
      <w:marTop w:val="0"/>
      <w:marBottom w:val="0"/>
      <w:divBdr>
        <w:top w:val="none" w:sz="0" w:space="0" w:color="auto"/>
        <w:left w:val="none" w:sz="0" w:space="0" w:color="auto"/>
        <w:bottom w:val="none" w:sz="0" w:space="0" w:color="auto"/>
        <w:right w:val="none" w:sz="0" w:space="0" w:color="auto"/>
      </w:divBdr>
    </w:div>
    <w:div w:id="2119517874">
      <w:bodyDiv w:val="1"/>
      <w:marLeft w:val="0"/>
      <w:marRight w:val="0"/>
      <w:marTop w:val="0"/>
      <w:marBottom w:val="0"/>
      <w:divBdr>
        <w:top w:val="none" w:sz="0" w:space="0" w:color="auto"/>
        <w:left w:val="none" w:sz="0" w:space="0" w:color="auto"/>
        <w:bottom w:val="none" w:sz="0" w:space="0" w:color="auto"/>
        <w:right w:val="none" w:sz="0" w:space="0" w:color="auto"/>
      </w:divBdr>
    </w:div>
    <w:div w:id="2124153064">
      <w:bodyDiv w:val="1"/>
      <w:marLeft w:val="0"/>
      <w:marRight w:val="0"/>
      <w:marTop w:val="0"/>
      <w:marBottom w:val="0"/>
      <w:divBdr>
        <w:top w:val="none" w:sz="0" w:space="0" w:color="auto"/>
        <w:left w:val="none" w:sz="0" w:space="0" w:color="auto"/>
        <w:bottom w:val="none" w:sz="0" w:space="0" w:color="auto"/>
        <w:right w:val="none" w:sz="0" w:space="0" w:color="auto"/>
      </w:divBdr>
    </w:div>
    <w:div w:id="2133090616">
      <w:bodyDiv w:val="1"/>
      <w:marLeft w:val="0"/>
      <w:marRight w:val="0"/>
      <w:marTop w:val="0"/>
      <w:marBottom w:val="0"/>
      <w:divBdr>
        <w:top w:val="none" w:sz="0" w:space="0" w:color="auto"/>
        <w:left w:val="none" w:sz="0" w:space="0" w:color="auto"/>
        <w:bottom w:val="none" w:sz="0" w:space="0" w:color="auto"/>
        <w:right w:val="none" w:sz="0" w:space="0" w:color="auto"/>
      </w:divBdr>
    </w:div>
    <w:div w:id="2134639984">
      <w:bodyDiv w:val="1"/>
      <w:marLeft w:val="0"/>
      <w:marRight w:val="0"/>
      <w:marTop w:val="0"/>
      <w:marBottom w:val="0"/>
      <w:divBdr>
        <w:top w:val="none" w:sz="0" w:space="0" w:color="auto"/>
        <w:left w:val="none" w:sz="0" w:space="0" w:color="auto"/>
        <w:bottom w:val="none" w:sz="0" w:space="0" w:color="auto"/>
        <w:right w:val="none" w:sz="0" w:space="0" w:color="auto"/>
      </w:divBdr>
    </w:div>
    <w:div w:id="2142652203">
      <w:bodyDiv w:val="1"/>
      <w:marLeft w:val="0"/>
      <w:marRight w:val="0"/>
      <w:marTop w:val="0"/>
      <w:marBottom w:val="0"/>
      <w:divBdr>
        <w:top w:val="none" w:sz="0" w:space="0" w:color="auto"/>
        <w:left w:val="none" w:sz="0" w:space="0" w:color="auto"/>
        <w:bottom w:val="none" w:sz="0" w:space="0" w:color="auto"/>
        <w:right w:val="none" w:sz="0" w:space="0" w:color="auto"/>
      </w:divBdr>
    </w:div>
    <w:div w:id="2144079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Asus\AppData\Roaming\Microsoft\Word\BaocaoDATN4.docx"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Sim1</b:Tag>
    <b:SourceType>InternetSite</b:SourceType>
    <b:Guid>{8D9D8B1A-9289-4C9F-A3DC-DE8D4856CA3A}</b:Guid>
    <b:URL>https://datareportal.com/reports/digital-2023-global-overview-report</b:URL>
    <b:Author>
      <b:Author>
        <b:NameList>
          <b:Person>
            <b:Last>Kemp</b:Last>
            <b:First>Simon</b:First>
          </b:Person>
        </b:NameList>
      </b:Author>
    </b:Author>
    <b:Title>DataReportal</b:Title>
    <b:ProductionCompany>DataReportal – Global Digital Insights</b:ProductionCompany>
    <b:Year>2023</b:Year>
    <b:Month>2</b:Month>
    <b:Day>4</b:Day>
    <b:RefOrder>1</b:RefOrder>
  </b:Source>
  <b:Source>
    <b:Tag>Tho3</b:Tag>
    <b:SourceType>InternetSite</b:SourceType>
    <b:Guid>{24F41DFA-A371-4E16-989F-B854E361F447}</b:Guid>
    <b:Author>
      <b:Author>
        <b:NameList>
          <b:Person>
            <b:Last>Hamilton</b:Last>
            <b:First>Thomas</b:First>
          </b:Person>
        </b:NameList>
      </b:Author>
    </b:Author>
    <b:Title>UIAutomatorViewer tutorial: Inspector for Android testing</b:Title>
    <b:ProductionCompany>Guru99</b:ProductionCompany>
    <b:Year>2024</b:Year>
    <b:Month>1</b:Month>
    <b:Day>5</b:Day>
    <b:URL>https://www.guru99.com/uiautomatorviewer-tutorial.html</b:URL>
    <b:RefOrder>3</b:RefOrder>
  </b:Source>
  <b:Source>
    <b:Tag>Luu4</b:Tag>
    <b:SourceType>InternetSite</b:SourceType>
    <b:Guid>{6770A91B-4E7C-4D0E-8EFC-D977ED54F485}</b:Guid>
    <b:Author>
      <b:Author>
        <b:NameList>
          <b:Person>
            <b:Last>Thuong</b:Last>
            <b:First>Luu</b:First>
            <b:Middle>Thi Hoai</b:Middle>
          </b:Person>
        </b:NameList>
      </b:Author>
    </b:Author>
    <b:Title>MỘT SỐ CÔNG CỤ KIỂM THỬ TỰ ĐỘNG ỨNG DỤNG TRÊN ANDROID</b:Title>
    <b:ProductionCompany>Viblo</b:ProductionCompany>
    <b:URL>https://viblo.asia/p/mot-so-cong-cu-kiem-thu-tu-dong-ung-dung-tren-android-naQZRYPvKvx</b:URL>
    <b:RefOrder>4</b:RefOrder>
  </b:Source>
  <b:Source>
    <b:Tag>Bao5</b:Tag>
    <b:SourceType>InternetSite</b:SourceType>
    <b:Guid>{4740F8AF-4F7E-4637-AB32-61ECB31EA68B}</b:Guid>
    <b:Author>
      <b:Author>
        <b:NameList>
          <b:Person>
            <b:Last>Baodientuvtv</b:Last>
          </b:Person>
        </b:NameList>
      </b:Author>
    </b:Author>
    <b:Title>Tiềm năng phát triển của ngành thiết kế ứng dụng di động tại Việt Nam</b:Title>
    <b:ProductionCompany>vtv.vn</b:ProductionCompany>
    <b:Year>2023</b:Year>
    <b:Month>9</b:Month>
    <b:Day>1</b:Day>
    <b:URL>https://vtv.vn/cong-nghe/tiem-nang-phat-trien-cua-nganh-thiet-ke-ung-dung-di-dong-tai-viet-nam-20230823222518989.htm</b:URL>
    <b:RefOrder>5</b:RefOrder>
  </b:Source>
  <b:Source>
    <b:Tag>Tra6</b:Tag>
    <b:SourceType>InternetSite</b:SourceType>
    <b:Guid>{87DEA457-BD54-4687-ACE0-C1631FD8D033}</b:Guid>
    <b:Author>
      <b:Author>
        <b:NameList>
          <b:Person>
            <b:Last>Le</b:Last>
            <b:First>Tuan</b:First>
          </b:Person>
        </b:NameList>
      </b:Author>
    </b:Author>
    <b:Title>Lịch sử và chặng đường phát triển của Android qua các phiên bản</b:Title>
    <b:ProductionCompany>Trang thông tin dành cho tín đồ công nghệ</b:ProductionCompany>
    <b:URL>https://genk.vn/lich-su-va-chang-duong-phat-trien-cua-android-qua-cac-phien-ban-phan-1-thoi-ky-dau-cua-android-20150608204249527.chn</b:URL>
    <b:Year>2021</b:Year>
    <b:Month>11</b:Month>
    <b:Day>11</b:Day>
    <b:RefOrder>6</b:RefOrder>
  </b:Source>
  <b:Source>
    <b:Tag>Tìm7</b:Tag>
    <b:SourceType>InternetSite</b:SourceType>
    <b:Guid>{E81F0AB4-8019-4FCC-8515-ADEDD440935B}</b:Guid>
    <b:Title>Tìm hiểu thông tin chi tiết về hệ điều hành Android</b:Title>
    <b:Year>2023</b:Year>
    <b:Month>10</b:Month>
    <b:Day>3</b:Day>
    <b:URL>https://m.45cm.com/blog/he-dieu-hanh-android-133.html</b:URL>
    <b:RefOrder>7</b:RefOrder>
  </b:Source>
  <b:Source>
    <b:Tag>And8</b:Tag>
    <b:SourceType>InternetSite</b:SourceType>
    <b:Guid>{ADF1C159-4A80-45B4-9DBB-F902C380F5AB}</b:Guid>
    <b:Title>Android là gì? Hệ điều hành android là gì? Ưu, nhược điểm của Android</b:Title>
    <b:URL>https://digilux.vn/android-la-gi/</b:URL>
    <b:ProductionCompany>HOSTVN</b:ProductionCompany>
    <b:Author>
      <b:Author>
        <b:NameList>
          <b:Person>
            <b:Last>Anh</b:Last>
            <b:First>Tung</b:First>
          </b:Person>
        </b:NameList>
      </b:Author>
    </b:Author>
    <b:Year>2019</b:Year>
    <b:Month>8</b:Month>
    <b:Day>9</b:Day>
    <b:RefOrder>8</b:RefOrder>
  </b:Source>
  <b:Source>
    <b:Tag>Tìm9</b:Tag>
    <b:SourceType>InternetSite</b:SourceType>
    <b:Guid>{AEB6D816-2F25-454B-9161-4CF083882C3F}</b:Guid>
    <b:Title>Tìm hiểu về hệ điều hành Android: Khái niệm, ưu nhược điểm, các phiên bản hiện tại</b:Title>
    <b:ProductionCompany>Công nghệ mới nhất - Đánh giá - Tư vấn thiết bị di động</b:ProductionCompany>
    <b:Year>2023</b:Year>
    <b:Month>1</b:Month>
    <b:Day>18</b:Day>
    <b:URL>https://didongviet.vn/dchannel/he-dieu-hanh-android/</b:URL>
    <b:RefOrder>9</b:RefOrder>
  </b:Source>
  <b:Source>
    <b:Tag>Ash2</b:Tag>
    <b:SourceType>InternetSite</b:SourceType>
    <b:Guid>{FA834542-228F-4ECA-9BC2-CC3725831143}</b:Guid>
    <b:Title>Android vs. Apple Market Share: Leading Mobile OS</b:Title>
    <b:Author>
      <b:Author>
        <b:NameList>
          <b:Person>
            <b:Last>stores</b:Last>
            <b:First>Ash</b:First>
            <b:Middle>Turner is the CEO of BankMyCell.com</b:Middle>
          </b:Person>
        </b:NameList>
      </b:Author>
    </b:Author>
    <b:ProductionCompany>BankMyCell</b:ProductionCompany>
    <b:URL>https://www.bankmycell.com/blog/android-vs-apple-market-share/</b:URL>
    <b:RefOrder>2</b:RefOrder>
  </b:Source>
  <b:Source>
    <b:Tag>Kie11</b:Tag>
    <b:SourceType>InternetSite</b:SourceType>
    <b:Guid>{D7C0F8B8-74E4-4CDC-811E-A83153420855}</b:Guid>
    <b:Author>
      <b:Author>
        <b:NameList>
          <b:Person>
            <b:Last>Kieu Linh</b:Last>
            <b:First>Do</b:First>
            <b:Middle>Tuyet Nhi, The Toan, Nguyen Xuan Thien</b:Middle>
          </b:Person>
        </b:NameList>
      </b:Author>
    </b:Author>
    <b:Title>Nhìn lại các phiên bản Android từ 1.0 đến 14 (Phần 2)</b:Title>
    <b:ProductionCompany>HoangHaMobile</b:ProductionCompany>
    <b:Year>2023</b:Year>
    <b:Month>4</b:Month>
    <b:Day>19</b:Day>
    <b:URL>https://hoanghamobile.com/tin-tuc/cung-nhin-lai-cac-phien-ban-android-tu-1-0-den-14-phan-2/</b:URL>
    <b:RefOrder>11</b:RefOrder>
  </b:Source>
  <b:Source>
    <b:Tag>Kie10</b:Tag>
    <b:SourceType>InternetSite</b:SourceType>
    <b:Guid>{60CADFE1-2F42-411D-ACC2-9817EABAD8B1}</b:Guid>
    <b:Author>
      <b:Author>
        <b:NameList>
          <b:Person>
            <b:Last>Kieu Linh</b:Last>
            <b:First>Do</b:First>
            <b:Middle>Tuyet Nhi, The Toan, Nguyen Xuan Thien</b:Middle>
          </b:Person>
        </b:NameList>
      </b:Author>
    </b:Author>
    <b:Title>Nhìn lại các phiên bản Android từ 1.0 đến 14 (Phần 1)</b:Title>
    <b:ProductionCompany>HoangHaMobile</b:ProductionCompany>
    <b:Year>2023</b:Year>
    <b:Month>4</b:Month>
    <b:Day>18</b:Day>
    <b:URL>https://hoanghamobile.com/tin-tuc/nhin-lai-cac-phien-ban-android-tu-1-0-den-14-phan-1/</b:URL>
    <b:RefOrder>10</b:RefOrder>
  </b:Source>
  <b:Source>
    <b:Tag>And12</b:Tag>
    <b:SourceType>InternetSite</b:SourceType>
    <b:Guid>{010525D0-149D-4D51-B030-29C73FCC8A0A}</b:Guid>
    <b:Title>Android - Kiến trúc</b:Title>
    <b:InternetSiteTitle>Online Tutorials, Courses, and eBooks Library</b:InternetSiteTitle>
    <b:URL>https://www.tutorialspoint.com/android/android_architecture.htm</b:URL>
    <b:RefOrder>12</b:RefOrder>
  </b:Source>
  <b:Source>
    <b:Tag>Dao13</b:Tag>
    <b:SourceType>InternetSite</b:SourceType>
    <b:Guid>{A4DB5261-A28A-4EB1-AA31-FC9E7A49329E}</b:Guid>
    <b:Title>Kiểm thử phần mềm là gì?</b:Title>
    <b:LCID>en-US</b:LCID>
    <b:Author>
      <b:Author>
        <b:NameList>
          <b:Person>
            <b:Last>Đào</b:Last>
            <b:First>Nguyễn</b:First>
          </b:Person>
        </b:NameList>
      </b:Author>
    </b:Author>
    <b:ProductionCompany>TESTING VN</b:ProductionCompany>
    <b:URL>https://www.testing.vn/kiem-thu-phan-mem/</b:URL>
    <b:Year>2022</b:Year>
    <b:Month>11</b:Month>
    <b:Day>17</b:Day>
    <b:RefOrder>13</b:RefOrder>
  </b:Source>
  <b:Source>
    <b:Tag>Trang14</b:Tag>
    <b:SourceType>InternetSite</b:SourceType>
    <b:Guid>{63D8547C-75B4-4E9A-A287-2A59757AB080}</b:Guid>
    <b:Author>
      <b:Author>
        <b:NameList>
          <b:Person>
            <b:Last>Trang</b:Last>
            <b:First>Nguyen</b:First>
          </b:Person>
        </b:NameList>
      </b:Author>
    </b:Author>
    <b:Title>Các kỹ thuật kiểm thử phần mềm</b:Title>
    <b:ProductionCompany>Viblo</b:ProductionCompany>
    <b:URL>https://viblo.asia/p/cac-ky-thuat-kiem-thu-phan-mem-gGJ599eG5X2</b:URL>
    <b:RefOrder>14</b:RefOrder>
  </b:Source>
  <b:Source>
    <b:Tag>Abe15</b:Tag>
    <b:SourceType>BookSection</b:SourceType>
    <b:Guid>{2A8CDDB4-E9A0-45AD-AFA3-C2A183C5D326}</b:Guid>
    <b:Title>Automated Testing of Mobile Applications: A Systematic Map and Review</b:Title>
    <b:Author>
      <b:Author>
        <b:NameList>
          <b:Person>
            <b:Last>Abel Méndez-Porras</b:Last>
            <b:First>Christian</b:First>
            <b:Middle>Quesada-López, and Marcelo Jenkins</b:Middle>
          </b:Person>
        </b:NameList>
      </b:Author>
    </b:Author>
    <b:Pages>1</b:Pages>
    <b:LCID>en-US</b:LCID>
    <b:RefOrder>15</b:RefOrder>
  </b:Source>
  <b:Source>
    <b:Tag>Wha16</b:Tag>
    <b:SourceType>InternetSite</b:SourceType>
    <b:Guid>{3705483D-74A0-4CB8-8668-14E600BD0E4F}</b:Guid>
    <b:Title>What is Fuzz Testing and how does it work?</b:Title>
    <b:InternetSiteTitle>Synopsys</b:InternetSiteTitle>
    <b:URL>https://www.synopsys.com/glossary/what-is-fuzz-testing.html#:~:text=Definition,as%20crashes%20or%20information%20leakage</b:URL>
    <b:LCID>en-US</b:LCID>
    <b:ProductionCompany>Synopsys</b:ProductionCompany>
    <b:RefOrder>16</b:RefOrder>
  </b:Source>
  <b:Source>
    <b:Tag>Trầ18</b:Tag>
    <b:SourceType>InternetSite</b:SourceType>
    <b:Guid>{A44DF4A9-A0AB-4368-8910-6A27D18ACAD2}</b:Guid>
    <b:Author>
      <b:Author>
        <b:NameList>
          <b:Person>
            <b:Last>Trang</b:Last>
            <b:First>Trần</b:First>
            <b:Middle>Thị Hương</b:Middle>
          </b:Person>
        </b:NameList>
      </b:Author>
    </b:Author>
    <b:Title>Tìm hiểu về Fuzz testing</b:Title>
    <b:InternetSiteTitle>Viblo</b:InternetSiteTitle>
    <b:URL>https://viblo.asia/p/tim-hieu-ve-fuzz-testing-YWOZrDzv5Q0</b:URL>
    <b:LCID>en-US</b:LCID>
    <b:ProductionCompany>Viblo</b:ProductionCompany>
    <b:RefOrder>18</b:RefOrder>
  </b:Source>
  <b:Source>
    <b:Tag>Kho17</b:Tag>
    <b:SourceType>InternetSite</b:SourceType>
    <b:Guid>{542EB9D2-158F-4F56-A3B4-5B9A079E8D24}</b:Guid>
    <b:LCID>en-US</b:LCID>
    <b:Author>
      <b:Author>
        <b:NameList>
          <b:Person>
            <b:Last>Tân</b:Last>
            <b:First>Khoa</b:First>
            <b:Middle>Công nghệ thông tin - Đại học Duy</b:Middle>
          </b:Person>
        </b:NameList>
      </b:Author>
    </b:Author>
    <b:Title>Bài 01 - Sơ lược về Kiểm tra mờ</b:Title>
    <b:InternetSiteTitle>Bài viết sưu tầm</b:InternetSiteTitle>
    <b:URL>https://kcntt.duytan.edu.vn/Home/ArticleDetail/vn/128/2461/bai-01-so-luoc-ve-fuzzing-testing</b:URL>
    <b:ProductionCompany>Bài viết sưu tầm</b:ProductionCompany>
    <b:RefOrder>17</b:RefOrder>
  </b:Source>
  <b:Source>
    <b:Tag>LêT19</b:Tag>
    <b:SourceType>InternetSite</b:SourceType>
    <b:Guid>{A4CB6CF3-FE82-4940-B15C-DAE1AAD25563}</b:Guid>
    <b:LCID>en-US</b:LCID>
    <b:Author>
      <b:Author>
        <b:NameList>
          <b:Person>
            <b:Last>Hà</b:Last>
            <b:First>Lê</b:First>
            <b:Middle>Thị</b:Middle>
          </b:Person>
        </b:NameList>
      </b:Author>
    </b:Author>
    <b:Title>Giới Thiệu Về kiểm thử fuzzing &amp; tool test</b:Title>
    <b:InternetSiteTitle>Viblo</b:InternetSiteTitle>
    <b:URL>https://viblo.asia/p/gioi-thieu-ve-kiem-thu-fuzzing-tool-test-bWrZngPOlxw</b:URL>
    <b:ProductionCompany>Viblo</b:ProductionCompany>
    <b:RefOrder>19</b:RefOrder>
  </b:Source>
  <b:Source>
    <b:Tag>Gui21</b:Tag>
    <b:SourceType>InternetSite</b:SourceType>
    <b:Guid>{A3EC5FD6-3FA0-4E75-9F2A-6417F52E0AB9}</b:Guid>
    <b:LCID>en-US</b:LCID>
    <b:Author>
      <b:Author>
        <b:NameList>
          <b:Person>
            <b:Last>Guillaume</b:Last>
            <b:First>Samson</b:First>
          </b:Person>
        </b:NameList>
      </b:Author>
    </b:Author>
    <b:Title>The model-based testing</b:Title>
    <b:InternetSiteTitle>MaTeLo</b:InternetSiteTitle>
    <b:Year>2022</b:Year>
    <b:Month>October</b:Month>
    <b:Day>20</b:Day>
    <b:URL>https://matelo-testing-software.com/blog/model-based-testing-en/the-model-based-testing/</b:URL>
    <b:ProductionCompany>Matelo</b:ProductionCompany>
    <b:RefOrder>21</b:RefOrder>
  </b:Source>
  <b:Source>
    <b:Tag>Ham20</b:Tag>
    <b:SourceType>InternetSite</b:SourceType>
    <b:Guid>{34069DA6-97A8-4099-99C5-ABE46884A2CC}</b:Guid>
    <b:LCID>en-US</b:LCID>
    <b:Author>
      <b:Author>
        <b:NameList>
          <b:Person>
            <b:Last>Hamilton</b:Last>
            <b:First>Thomas</b:First>
          </b:Person>
        </b:NameList>
      </b:Author>
    </b:Author>
    <b:Title>What is model based testing?</b:Title>
    <b:InternetSiteTitle>Guru99</b:InternetSiteTitle>
    <b:Year>2023</b:Year>
    <b:Month>September</b:Month>
    <b:Day>30</b:Day>
    <b:URL>https://www.guru99.com/model-based-testing-tutorial.html</b:URL>
    <b:ProductionCompany>Guru</b:ProductionCompany>
    <b:RefOrder>20</b:RefOrder>
  </b:Source>
  <b:Source>
    <b:Tag>Gia22</b:Tag>
    <b:SourceType>InternetSite</b:SourceType>
    <b:Guid>{BAA83A62-BA0E-4FBD-85F4-166E811D7070}</b:Guid>
    <b:Title>Giao Diện Người Dùng/ trình tập ứng dụng monkey : Android studio</b:Title>
    <b:InternetSiteTitle>Android Developers</b:InternetSiteTitle>
    <b:URL>https://developer.android.com/studio/test/other-testing-tools/monkey?hl=vi</b:URL>
    <b:LCID>en-US</b:LCID>
    <b:ProductionCompany>Android developers</b:ProductionCompany>
    <b:RefOrder>22</b:RefOrder>
  </b:Source>
  <b:Source>
    <b:Tag>Duy23</b:Tag>
    <b:SourceType>InternetSite</b:SourceType>
    <b:Guid>{7DF2072B-EC2E-4629-B2D5-832A901B2C69}</b:Guid>
    <b:LCID>en-US</b:LCID>
    <b:Author>
      <b:Author>
        <b:NameList>
          <b:Person>
            <b:Last>Duyên</b:Last>
            <b:First>Đinh</b:First>
            <b:Middle>Thị</b:Middle>
          </b:Person>
        </b:NameList>
      </b:Author>
    </b:Author>
    <b:Title>Tìm Hiểu Về Monkey Testing (phần 1)</b:Title>
    <b:InternetSiteTitle>Viblo</b:InternetSiteTitle>
    <b:URL>https://viblo.asia/p/tim-hieu-ve-monkey-testing-phan-1-1Je5EGaAZnL</b:URL>
    <b:ProductionCompany>Viblo</b:ProductionCompany>
    <b:RefOrder>23</b:RefOrder>
  </b:Source>
  <b:Source>
    <b:Tag>Yua24</b:Tag>
    <b:SourceType>Report</b:SourceType>
    <b:Guid>{12408C15-BE6E-4AC9-94CC-325A475680BE}</b:Guid>
    <b:Author>
      <b:Author>
        <b:NameList>
          <b:Person>
            <b:Last>Yuanchun Li</b:Last>
            <b:First>Ziyue</b:First>
            <b:Middle>Yang, Yao Guo, Xiangqun Chen</b:Middle>
          </b:Person>
        </b:NameList>
      </b:Author>
    </b:Author>
    <b:Title>DroidBot: A Lightweight UI-Guided Test Input</b:Title>
    <b:RefOrder>24</b:RefOrder>
  </b:Source>
  <b:Source>
    <b:Tag>Dro25</b:Tag>
    <b:SourceType>InternetSite</b:SourceType>
    <b:Guid>{4616DF93-6CA7-4064-BD4E-B988290E8248}</b:Guid>
    <b:Title>Droid - Free and Open Source Android App Repository</b:Title>
    <b:URL>https://f-droid.org/en/</b:URL>
    <b:RefOrder>25</b:RefOrder>
  </b:Source>
</b:Sources>
</file>

<file path=customXml/itemProps1.xml><?xml version="1.0" encoding="utf-8"?>
<ds:datastoreItem xmlns:ds="http://schemas.openxmlformats.org/officeDocument/2006/customXml" ds:itemID="{BADCF376-9982-4E6D-8DD3-A450EB1D2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22</Pages>
  <Words>7011</Words>
  <Characters>39964</Characters>
  <Application>Microsoft Office Word</Application>
  <DocSecurity>0</DocSecurity>
  <Lines>333</Lines>
  <Paragraphs>93</Paragraphs>
  <ScaleCrop>false</ScaleCrop>
  <HeadingPairs>
    <vt:vector size="6" baseType="variant">
      <vt:variant>
        <vt:lpstr>Title</vt:lpstr>
      </vt:variant>
      <vt:variant>
        <vt:i4>1</vt:i4>
      </vt:variant>
      <vt:variant>
        <vt:lpstr>Tiêu đề</vt:lpstr>
      </vt:variant>
      <vt:variant>
        <vt:i4>1</vt:i4>
      </vt:variant>
      <vt:variant>
        <vt:lpstr>Đầu đề</vt:lpstr>
      </vt:variant>
      <vt:variant>
        <vt:i4>70</vt:i4>
      </vt:variant>
    </vt:vector>
  </HeadingPairs>
  <TitlesOfParts>
    <vt:vector size="72" baseType="lpstr">
      <vt:lpstr/>
      <vt:lpstr/>
      <vt:lpstr>LỜI CẢM ƠN</vt:lpstr>
      <vt:lpstr>LỜI CAM ĐOAN</vt:lpstr>
      <vt:lpstr>LỜI NÓI ĐẦU</vt:lpstr>
      <vt:lpstr>MỤC LỤC</vt:lpstr>
      <vt:lpstr>DANH MỤC CÁC BẢNG</vt:lpstr>
      <vt:lpstr>DANH MỤC CÁC HÌNH</vt:lpstr>
      <vt:lpstr>KÝ HIỆU VÀ CHỮ VIẾT TẮT, THUẬT NGỮ</vt:lpstr>
      <vt:lpstr>MỞ ĐẦU</vt:lpstr>
      <vt:lpstr>CHƯƠNG 1. TỔNG QUAN VỀ HỆ ĐIỀU HÀNH ANDROID</vt:lpstr>
      <vt:lpstr>    Giới thiệu chung về hệ điều hành Android</vt:lpstr>
      <vt:lpstr>    Nền tảng của hệ điều hành Android</vt:lpstr>
      <vt:lpstr>    Kiến trúc hệ điều hành Android</vt:lpstr>
      <vt:lpstr>        Hạt nhân Linux (Linux Kernel)</vt:lpstr>
      <vt:lpstr>        Thư viện (Libraries)</vt:lpstr>
      <vt:lpstr>        Thời gian chạy Android (Android Runtime)</vt:lpstr>
      <vt:lpstr>        Bộ khung ứng dụng (Application Framework)</vt:lpstr>
      <vt:lpstr>        Ứng dụng (Application)</vt:lpstr>
      <vt:lpstr>    Hoạt động của hệ điều hành Android</vt:lpstr>
      <vt:lpstr>    Hệ thống tập tin trên hệ điều hành Android</vt:lpstr>
      <vt:lpstr>    Kết luận</vt:lpstr>
      <vt:lpstr>CHƯƠNG 2. CÁC PHƯƠNG PHÁP KIỂM THỬ TỰ ĐỘNG</vt:lpstr>
      <vt:lpstr>    </vt:lpstr>
      <vt:lpstr>    </vt:lpstr>
      <vt:lpstr>    Quy trình kiểm thử tự động tổng quát</vt:lpstr>
      <vt:lpstr>        </vt:lpstr>
      <vt:lpstr>        </vt:lpstr>
      <vt:lpstr>        Kiểm thử phần mềm</vt:lpstr>
      <vt:lpstr>    Phương pháp kiểm thử Fuzz Testing</vt:lpstr>
      <vt:lpstr>        </vt:lpstr>
      <vt:lpstr>        </vt:lpstr>
      <vt:lpstr>        </vt:lpstr>
      <vt:lpstr>        </vt:lpstr>
      <vt:lpstr>        Khái niệm Fuzz Testing</vt:lpstr>
      <vt:lpstr>        Các giai đoạn của kiểm thử Fuzz</vt:lpstr>
      <vt:lpstr>        Phân loại kiểm thử Fuzz</vt:lpstr>
      <vt:lpstr>        Các lỗ hổng được phát hiện bởi kiểm thử Fuzz</vt:lpstr>
      <vt:lpstr>        Ưu điểm và nhược điểm của kiểm thử Fuzz</vt:lpstr>
      <vt:lpstr>    Phương pháp dựa trên mô hình (Model based Testing)</vt:lpstr>
      <vt:lpstr>        </vt:lpstr>
      <vt:lpstr>        </vt:lpstr>
      <vt:lpstr>        </vt:lpstr>
      <vt:lpstr>        </vt:lpstr>
      <vt:lpstr>        </vt:lpstr>
      <vt:lpstr>        </vt:lpstr>
      <vt:lpstr>        </vt:lpstr>
      <vt:lpstr>        </vt:lpstr>
      <vt:lpstr>        Khái niệm kiểm thử dựa trên mô hình (model based testing)</vt:lpstr>
      <vt:lpstr>        </vt:lpstr>
      <vt:lpstr>        </vt:lpstr>
      <vt:lpstr>        </vt:lpstr>
      <vt:lpstr>        </vt:lpstr>
      <vt:lpstr>        Các loại kiểm thử dựa trên mô hình</vt:lpstr>
      <vt:lpstr>        Các mô hình khác nhau trong kiểm thử</vt:lpstr>
      <vt:lpstr>        Ưu điểm và nhược điểm của kiểm thử dựa trên mô hình</vt:lpstr>
      <vt:lpstr>CHƯƠNG 3. MỘT SỐ CÔNG CỤ SINH ĐẦU VÀO KIỂM THỬ TỰ ĐỘNG CHO ANDROID</vt:lpstr>
      <vt:lpstr>    </vt:lpstr>
      <vt:lpstr>    </vt:lpstr>
      <vt:lpstr>    </vt:lpstr>
      <vt:lpstr>    Công cụ kiểm thử ngẫu nhiên – Monkey Testing Tool</vt:lpstr>
      <vt:lpstr>        Tổng quan chung về Monkey Testing Tool</vt:lpstr>
      <vt:lpstr>        Kiểm thử Fuzz với Monkey</vt:lpstr>
      <vt:lpstr>    Công cụ kiểm thử dựa trên mô hı̀nh – AndroidBot</vt:lpstr>
      <vt:lpstr>        Tổng quan chung về AndroidBot</vt:lpstr>
      <vt:lpstr>        Kiểm thử dựa trên mô hình với AndroidBot</vt:lpstr>
      <vt:lpstr>CHƯƠNG 4. XÂY DỰNG ỨNG DỤNG THỰC NGHIỆM KIỂM THỬ TỰ ĐỘNG CHO ỨNG DỤNG ANDROID</vt:lpstr>
      <vt:lpstr>    </vt:lpstr>
      <vt:lpstr>    Cài đặt công cụ Android Bot</vt:lpstr>
      <vt:lpstr>    Xây dựng ứng dụng kiểm thử</vt:lpstr>
      <vt:lpstr>    Phát Triển Kiểm Thử</vt:lpstr>
      <vt:lpstr>    Triển khai thử nghiệm</vt:lpstr>
    </vt:vector>
  </TitlesOfParts>
  <Company/>
  <LinksUpToDate>false</LinksUpToDate>
  <CharactersWithSpaces>46882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Hang Nguyen</dc:creator>
  <cp:lastModifiedBy>Thảo Phạm</cp:lastModifiedBy>
  <cp:revision>11</cp:revision>
  <cp:lastPrinted>2024-01-24T21:26:00Z</cp:lastPrinted>
  <dcterms:created xsi:type="dcterms:W3CDTF">2024-01-23T02:49:00Z</dcterms:created>
  <dcterms:modified xsi:type="dcterms:W3CDTF">2024-01-27T21:25:00Z</dcterms:modified>
</cp:coreProperties>
</file>